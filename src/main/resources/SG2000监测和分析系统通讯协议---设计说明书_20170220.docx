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72"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2804"/>
        <w:gridCol w:w="2267"/>
        <w:gridCol w:w="1023"/>
        <w:gridCol w:w="2386"/>
      </w:tblGrid>
      <w:tr w:rsidR="008A3030" w:rsidTr="008A3030">
        <w:trPr>
          <w:cantSplit/>
          <w:trHeight w:val="315"/>
        </w:trPr>
        <w:tc>
          <w:tcPr>
            <w:tcW w:w="1653" w:type="pct"/>
            <w:vMerge w:val="restart"/>
            <w:vAlign w:val="center"/>
          </w:tcPr>
          <w:p w:rsidR="00D701CF" w:rsidRDefault="00D701CF" w:rsidP="00D701CF">
            <w:pPr>
              <w:jc w:val="center"/>
              <w:rPr>
                <w:rFonts w:ascii="宋体" w:hAnsi="宋体"/>
                <w:b/>
                <w:bCs/>
                <w:szCs w:val="21"/>
              </w:rPr>
            </w:pPr>
            <w:r>
              <w:rPr>
                <w:rFonts w:ascii="宋体" w:hAnsi="宋体" w:hint="eastAsia"/>
                <w:b/>
                <w:bCs/>
                <w:szCs w:val="21"/>
              </w:rPr>
              <w:t>深圳沈鼓</w:t>
            </w:r>
          </w:p>
          <w:p w:rsidR="008A3030" w:rsidRPr="00945288" w:rsidRDefault="00D701CF" w:rsidP="00D701CF">
            <w:pPr>
              <w:jc w:val="center"/>
              <w:rPr>
                <w:rFonts w:ascii="宋体" w:hAnsi="宋体"/>
                <w:b/>
                <w:bCs/>
                <w:szCs w:val="21"/>
              </w:rPr>
            </w:pPr>
            <w:r>
              <w:rPr>
                <w:rFonts w:ascii="宋体" w:hAnsi="宋体" w:hint="eastAsia"/>
                <w:b/>
                <w:bCs/>
                <w:szCs w:val="21"/>
              </w:rPr>
              <w:t>测控技术有限公司</w:t>
            </w:r>
          </w:p>
        </w:tc>
        <w:tc>
          <w:tcPr>
            <w:tcW w:w="1336" w:type="pct"/>
            <w:vAlign w:val="center"/>
          </w:tcPr>
          <w:p w:rsidR="008A3030" w:rsidRPr="00945288" w:rsidRDefault="008A3030" w:rsidP="00D968C1">
            <w:pPr>
              <w:jc w:val="center"/>
              <w:rPr>
                <w:rFonts w:ascii="宋体" w:hAnsi="宋体"/>
                <w:b/>
                <w:bCs/>
                <w:szCs w:val="21"/>
              </w:rPr>
            </w:pPr>
            <w:r w:rsidRPr="00945288">
              <w:rPr>
                <w:rFonts w:ascii="宋体" w:hAnsi="宋体" w:hint="eastAsia"/>
                <w:b/>
                <w:bCs/>
                <w:szCs w:val="21"/>
              </w:rPr>
              <w:t>文</w:t>
            </w:r>
            <w:r w:rsidRPr="00945288">
              <w:rPr>
                <w:rFonts w:ascii="宋体" w:hAnsi="宋体"/>
                <w:b/>
                <w:bCs/>
                <w:szCs w:val="21"/>
              </w:rPr>
              <w:t xml:space="preserve"> </w:t>
            </w:r>
            <w:r w:rsidRPr="00945288">
              <w:rPr>
                <w:rFonts w:ascii="宋体" w:hAnsi="宋体" w:hint="eastAsia"/>
                <w:b/>
                <w:bCs/>
                <w:szCs w:val="21"/>
              </w:rPr>
              <w:t>档</w:t>
            </w:r>
            <w:r w:rsidRPr="00945288">
              <w:rPr>
                <w:rFonts w:ascii="宋体" w:hAnsi="宋体"/>
                <w:b/>
                <w:bCs/>
                <w:szCs w:val="21"/>
              </w:rPr>
              <w:t xml:space="preserve"> </w:t>
            </w:r>
            <w:r w:rsidRPr="00945288">
              <w:rPr>
                <w:rFonts w:ascii="宋体" w:hAnsi="宋体" w:hint="eastAsia"/>
                <w:b/>
                <w:bCs/>
                <w:szCs w:val="21"/>
              </w:rPr>
              <w:t>编</w:t>
            </w:r>
            <w:r w:rsidRPr="00945288">
              <w:rPr>
                <w:rFonts w:ascii="宋体" w:hAnsi="宋体"/>
                <w:b/>
                <w:bCs/>
                <w:szCs w:val="21"/>
              </w:rPr>
              <w:t xml:space="preserve"> </w:t>
            </w:r>
            <w:r w:rsidRPr="00945288">
              <w:rPr>
                <w:rFonts w:ascii="宋体" w:hAnsi="宋体" w:hint="eastAsia"/>
                <w:b/>
                <w:bCs/>
                <w:szCs w:val="21"/>
              </w:rPr>
              <w:t>号</w:t>
            </w:r>
          </w:p>
        </w:tc>
        <w:tc>
          <w:tcPr>
            <w:tcW w:w="603" w:type="pct"/>
            <w:vAlign w:val="center"/>
          </w:tcPr>
          <w:p w:rsidR="008A3030" w:rsidRPr="00945288" w:rsidRDefault="008A3030" w:rsidP="00D968C1">
            <w:pPr>
              <w:jc w:val="center"/>
              <w:rPr>
                <w:rFonts w:ascii="宋体" w:hAnsi="宋体"/>
                <w:b/>
                <w:bCs/>
                <w:szCs w:val="21"/>
              </w:rPr>
            </w:pPr>
            <w:r w:rsidRPr="00945288">
              <w:rPr>
                <w:rFonts w:ascii="宋体" w:hAnsi="宋体" w:hint="eastAsia"/>
                <w:b/>
                <w:bCs/>
                <w:szCs w:val="21"/>
              </w:rPr>
              <w:t>版本</w:t>
            </w:r>
          </w:p>
        </w:tc>
        <w:tc>
          <w:tcPr>
            <w:tcW w:w="1407" w:type="pct"/>
            <w:vAlign w:val="center"/>
          </w:tcPr>
          <w:p w:rsidR="008A3030" w:rsidRPr="00945288" w:rsidRDefault="008A3030" w:rsidP="00D701CF">
            <w:pPr>
              <w:jc w:val="center"/>
              <w:rPr>
                <w:rFonts w:ascii="宋体" w:hAnsi="宋体"/>
                <w:b/>
                <w:bCs/>
                <w:szCs w:val="21"/>
              </w:rPr>
            </w:pPr>
            <w:r w:rsidRPr="00945288">
              <w:rPr>
                <w:rFonts w:ascii="宋体" w:hAnsi="宋体" w:hint="eastAsia"/>
                <w:b/>
                <w:bCs/>
                <w:szCs w:val="21"/>
              </w:rPr>
              <w:t>密级（</w:t>
            </w:r>
            <w:r w:rsidR="00D701CF">
              <w:rPr>
                <w:rFonts w:ascii="宋体" w:hAnsi="宋体" w:hint="eastAsia"/>
                <w:b/>
                <w:bCs/>
                <w:szCs w:val="21"/>
              </w:rPr>
              <w:t>2</w:t>
            </w:r>
            <w:r w:rsidRPr="00945288">
              <w:rPr>
                <w:rFonts w:ascii="宋体" w:hAnsi="宋体" w:hint="eastAsia"/>
                <w:b/>
                <w:bCs/>
                <w:szCs w:val="21"/>
              </w:rPr>
              <w:t>）</w:t>
            </w:r>
          </w:p>
        </w:tc>
      </w:tr>
      <w:tr w:rsidR="008A3030" w:rsidTr="008A3030">
        <w:trPr>
          <w:cantSplit/>
          <w:trHeight w:val="381"/>
        </w:trPr>
        <w:tc>
          <w:tcPr>
            <w:tcW w:w="1653" w:type="pct"/>
            <w:vMerge/>
            <w:vAlign w:val="center"/>
          </w:tcPr>
          <w:p w:rsidR="008A3030" w:rsidRPr="00945288" w:rsidRDefault="008A3030" w:rsidP="00D968C1">
            <w:pPr>
              <w:jc w:val="center"/>
              <w:rPr>
                <w:rFonts w:ascii="宋体" w:hAnsi="宋体"/>
                <w:b/>
                <w:bCs/>
                <w:szCs w:val="21"/>
              </w:rPr>
            </w:pPr>
          </w:p>
        </w:tc>
        <w:tc>
          <w:tcPr>
            <w:tcW w:w="1336" w:type="pct"/>
            <w:vAlign w:val="center"/>
          </w:tcPr>
          <w:p w:rsidR="008A3030" w:rsidRPr="00945288" w:rsidRDefault="00D701CF" w:rsidP="00DD2E0F">
            <w:pPr>
              <w:jc w:val="center"/>
              <w:rPr>
                <w:rFonts w:ascii="宋体" w:hAnsi="宋体"/>
                <w:b/>
                <w:bCs/>
                <w:szCs w:val="21"/>
              </w:rPr>
            </w:pPr>
            <w:r>
              <w:rPr>
                <w:rFonts w:ascii="宋体" w:hAnsi="宋体" w:hint="eastAsia"/>
                <w:b/>
                <w:bCs/>
                <w:szCs w:val="21"/>
              </w:rPr>
              <w:t>C-D-CP-</w:t>
            </w:r>
            <w:r w:rsidR="00DD2E0F">
              <w:rPr>
                <w:rFonts w:ascii="宋体" w:hAnsi="宋体" w:hint="eastAsia"/>
                <w:b/>
                <w:bCs/>
                <w:szCs w:val="21"/>
              </w:rPr>
              <w:t>010</w:t>
            </w:r>
          </w:p>
        </w:tc>
        <w:tc>
          <w:tcPr>
            <w:tcW w:w="603" w:type="pct"/>
            <w:vAlign w:val="center"/>
          </w:tcPr>
          <w:p w:rsidR="008A3030" w:rsidRPr="00945288" w:rsidRDefault="008A3030" w:rsidP="00844A5B">
            <w:pPr>
              <w:jc w:val="center"/>
              <w:rPr>
                <w:rFonts w:ascii="宋体" w:hAnsi="宋体"/>
                <w:b/>
                <w:bCs/>
                <w:szCs w:val="21"/>
              </w:rPr>
            </w:pPr>
            <w:r w:rsidRPr="00945288">
              <w:rPr>
                <w:rFonts w:ascii="宋体" w:hAnsi="宋体" w:hint="eastAsia"/>
                <w:b/>
                <w:bCs/>
                <w:szCs w:val="21"/>
              </w:rPr>
              <w:t>V1.</w:t>
            </w:r>
            <w:r w:rsidR="009914E5">
              <w:rPr>
                <w:rFonts w:ascii="宋体" w:hAnsi="宋体" w:hint="eastAsia"/>
                <w:b/>
                <w:bCs/>
                <w:szCs w:val="21"/>
              </w:rPr>
              <w:t>0</w:t>
            </w:r>
            <w:r w:rsidR="00DC5092">
              <w:rPr>
                <w:rFonts w:ascii="宋体" w:hAnsi="宋体" w:hint="eastAsia"/>
                <w:b/>
                <w:bCs/>
                <w:szCs w:val="21"/>
              </w:rPr>
              <w:t>4</w:t>
            </w:r>
          </w:p>
        </w:tc>
        <w:tc>
          <w:tcPr>
            <w:tcW w:w="1407" w:type="pct"/>
            <w:vAlign w:val="center"/>
          </w:tcPr>
          <w:p w:rsidR="008A3030" w:rsidRPr="00945288" w:rsidRDefault="008A3030" w:rsidP="00D968C1">
            <w:pPr>
              <w:jc w:val="center"/>
              <w:rPr>
                <w:rFonts w:ascii="宋体" w:hAnsi="宋体"/>
                <w:b/>
                <w:bCs/>
                <w:szCs w:val="21"/>
              </w:rPr>
            </w:pPr>
            <w:r w:rsidRPr="00945288">
              <w:rPr>
                <w:rFonts w:ascii="宋体" w:hAnsi="宋体" w:hint="eastAsia"/>
                <w:b/>
                <w:bCs/>
                <w:szCs w:val="21"/>
              </w:rPr>
              <w:t>1、无要求</w:t>
            </w:r>
            <w:r w:rsidRPr="00945288">
              <w:rPr>
                <w:rFonts w:ascii="宋体" w:hAnsi="宋体"/>
                <w:b/>
                <w:bCs/>
                <w:szCs w:val="21"/>
              </w:rPr>
              <w:t>;</w:t>
            </w:r>
            <w:r w:rsidRPr="00945288">
              <w:rPr>
                <w:rFonts w:ascii="宋体" w:hAnsi="宋体" w:hint="eastAsia"/>
                <w:b/>
                <w:bCs/>
                <w:szCs w:val="21"/>
              </w:rPr>
              <w:t>2、受控</w:t>
            </w:r>
            <w:r w:rsidRPr="00945288">
              <w:rPr>
                <w:rFonts w:ascii="宋体" w:hAnsi="宋体"/>
                <w:b/>
                <w:bCs/>
                <w:szCs w:val="21"/>
              </w:rPr>
              <w:t>;</w:t>
            </w:r>
          </w:p>
        </w:tc>
      </w:tr>
    </w:tbl>
    <w:p w:rsidR="008A3030" w:rsidRDefault="008A3030" w:rsidP="008A3030">
      <w:pPr>
        <w:spacing w:line="440" w:lineRule="exact"/>
        <w:ind w:leftChars="-85" w:left="-178"/>
        <w:rPr>
          <w:rFonts w:ascii="宋体" w:hAnsi="宋体"/>
          <w:b/>
          <w:bCs/>
        </w:rPr>
      </w:pPr>
    </w:p>
    <w:p w:rsidR="008A3030" w:rsidRPr="00945288" w:rsidRDefault="008A3030" w:rsidP="008A3030">
      <w:pPr>
        <w:spacing w:line="440" w:lineRule="exact"/>
        <w:ind w:leftChars="-85" w:left="-178"/>
        <w:rPr>
          <w:rFonts w:ascii="宋体" w:hAnsi="宋体"/>
          <w:b/>
          <w:bCs/>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Default="008A3030" w:rsidP="008A3030">
      <w:pPr>
        <w:spacing w:line="440" w:lineRule="exact"/>
        <w:jc w:val="center"/>
        <w:rPr>
          <w:rFonts w:ascii="宋体" w:hAnsi="宋体"/>
          <w:b/>
          <w:bCs/>
          <w:sz w:val="44"/>
        </w:rPr>
      </w:pPr>
    </w:p>
    <w:p w:rsidR="008A3030" w:rsidRPr="00945288" w:rsidRDefault="008A3030" w:rsidP="008A3030">
      <w:pPr>
        <w:spacing w:line="440" w:lineRule="exact"/>
        <w:jc w:val="center"/>
        <w:rPr>
          <w:rFonts w:ascii="宋体" w:hAnsi="宋体"/>
          <w:b/>
          <w:bCs/>
          <w:sz w:val="44"/>
        </w:rPr>
      </w:pPr>
    </w:p>
    <w:p w:rsidR="00F11DD0" w:rsidRDefault="008A692A" w:rsidP="009914E5">
      <w:pPr>
        <w:spacing w:line="440" w:lineRule="exact"/>
        <w:jc w:val="center"/>
        <w:rPr>
          <w:rFonts w:ascii="宋体" w:hAnsi="宋体"/>
          <w:b/>
          <w:bCs/>
          <w:sz w:val="44"/>
        </w:rPr>
      </w:pPr>
      <w:r w:rsidRPr="008A692A">
        <w:rPr>
          <w:rFonts w:ascii="宋体" w:hAnsi="宋体" w:hint="eastAsia"/>
          <w:b/>
          <w:bCs/>
          <w:sz w:val="44"/>
        </w:rPr>
        <w:t>SG2000监测和分析系统</w:t>
      </w:r>
    </w:p>
    <w:p w:rsidR="009914E5" w:rsidRDefault="0005748D" w:rsidP="009914E5">
      <w:pPr>
        <w:spacing w:line="440" w:lineRule="exact"/>
        <w:jc w:val="center"/>
        <w:rPr>
          <w:rFonts w:ascii="宋体" w:hAnsi="宋体"/>
          <w:b/>
          <w:bCs/>
          <w:szCs w:val="21"/>
        </w:rPr>
      </w:pPr>
      <w:r>
        <w:rPr>
          <w:rFonts w:ascii="宋体" w:hAnsi="宋体" w:hint="eastAsia"/>
          <w:b/>
          <w:bCs/>
          <w:sz w:val="44"/>
        </w:rPr>
        <w:t>系统设计</w:t>
      </w:r>
    </w:p>
    <w:p w:rsidR="008A3030" w:rsidRPr="00945288" w:rsidRDefault="008A3030" w:rsidP="008A3030">
      <w:pPr>
        <w:spacing w:line="440" w:lineRule="exact"/>
        <w:jc w:val="center"/>
        <w:rPr>
          <w:rFonts w:ascii="宋体" w:hAnsi="宋体"/>
          <w:b/>
          <w:bCs/>
          <w:szCs w:val="21"/>
        </w:rPr>
      </w:pPr>
    </w:p>
    <w:p w:rsidR="008A3030" w:rsidRPr="00765800" w:rsidRDefault="008A3030" w:rsidP="008A3030">
      <w:pPr>
        <w:spacing w:line="440" w:lineRule="exact"/>
        <w:jc w:val="center"/>
        <w:rPr>
          <w:rFonts w:ascii="宋体" w:hAnsi="宋体"/>
          <w:b/>
          <w:bCs/>
          <w:szCs w:val="21"/>
        </w:rPr>
      </w:pPr>
    </w:p>
    <w:p w:rsidR="008A3030" w:rsidRPr="00945288"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8A3030" w:rsidRPr="00945288"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8A3030" w:rsidRDefault="008A3030" w:rsidP="008A3030">
      <w:pPr>
        <w:spacing w:line="440" w:lineRule="exact"/>
        <w:jc w:val="center"/>
        <w:rPr>
          <w:rFonts w:ascii="宋体" w:hAnsi="宋体"/>
          <w:b/>
          <w:bCs/>
          <w:szCs w:val="21"/>
        </w:rPr>
      </w:pPr>
    </w:p>
    <w:p w:rsidR="00E760B1" w:rsidRDefault="00E760B1" w:rsidP="00E760B1">
      <w:pPr>
        <w:rPr>
          <w:rFonts w:hAnsi="宋体"/>
          <w:b/>
          <w:bCs/>
        </w:rPr>
      </w:pPr>
      <w:r>
        <w:rPr>
          <w:rFonts w:hAnsi="宋体" w:hint="eastAsia"/>
          <w:b/>
          <w:bCs/>
        </w:rPr>
        <w:t>文</w:t>
      </w:r>
      <w:r>
        <w:rPr>
          <w:rFonts w:hAnsi="宋体" w:hint="eastAsia"/>
          <w:b/>
          <w:bCs/>
        </w:rPr>
        <w:t xml:space="preserve"> </w:t>
      </w:r>
      <w:r>
        <w:rPr>
          <w:rFonts w:hAnsi="宋体" w:hint="eastAsia"/>
          <w:b/>
          <w:bCs/>
        </w:rPr>
        <w:t>档</w:t>
      </w:r>
      <w:r>
        <w:rPr>
          <w:rFonts w:hAnsi="宋体" w:hint="eastAsia"/>
          <w:b/>
          <w:bCs/>
        </w:rPr>
        <w:t xml:space="preserve"> </w:t>
      </w:r>
      <w:r>
        <w:rPr>
          <w:rFonts w:hAnsi="宋体" w:hint="eastAsia"/>
          <w:b/>
          <w:bCs/>
        </w:rPr>
        <w:t>作</w:t>
      </w:r>
      <w:r>
        <w:rPr>
          <w:rFonts w:hAnsi="宋体" w:hint="eastAsia"/>
          <w:b/>
          <w:bCs/>
        </w:rPr>
        <w:t xml:space="preserve"> </w:t>
      </w:r>
      <w:r>
        <w:rPr>
          <w:rFonts w:hAnsi="宋体" w:hint="eastAsia"/>
          <w:b/>
          <w:bCs/>
        </w:rPr>
        <w:t>者：</w:t>
      </w:r>
      <w:proofErr w:type="gramStart"/>
      <w:r w:rsidR="00171ABF">
        <w:rPr>
          <w:rFonts w:hAnsi="宋体" w:hint="eastAsia"/>
          <w:b/>
          <w:bCs/>
        </w:rPr>
        <w:t>段道景</w:t>
      </w:r>
      <w:proofErr w:type="gramEnd"/>
      <w:r>
        <w:rPr>
          <w:rFonts w:hAnsi="宋体" w:hint="eastAsia"/>
          <w:b/>
          <w:bCs/>
        </w:rPr>
        <w:tab/>
        <w:t xml:space="preserve">                 </w:t>
      </w:r>
      <w:r>
        <w:rPr>
          <w:rFonts w:hAnsi="宋体" w:hint="eastAsia"/>
          <w:b/>
          <w:bCs/>
        </w:rPr>
        <w:tab/>
      </w:r>
      <w:r>
        <w:rPr>
          <w:rFonts w:hAnsi="宋体" w:hint="eastAsia"/>
          <w:b/>
          <w:bCs/>
        </w:rPr>
        <w:tab/>
      </w:r>
      <w:r>
        <w:rPr>
          <w:rFonts w:hAnsi="宋体" w:hint="eastAsia"/>
          <w:b/>
          <w:bCs/>
        </w:rPr>
        <w:t>日期：</w:t>
      </w:r>
      <w:r>
        <w:rPr>
          <w:rFonts w:hAnsi="宋体" w:hint="eastAsia"/>
          <w:b/>
          <w:bCs/>
          <w:u w:val="single"/>
        </w:rPr>
        <w:t>201</w:t>
      </w:r>
      <w:r w:rsidR="008A692A">
        <w:rPr>
          <w:rFonts w:hAnsi="宋体" w:hint="eastAsia"/>
          <w:b/>
          <w:bCs/>
          <w:u w:val="single"/>
        </w:rPr>
        <w:t>6</w:t>
      </w:r>
      <w:r>
        <w:rPr>
          <w:rFonts w:hAnsi="宋体" w:hint="eastAsia"/>
          <w:b/>
          <w:bCs/>
          <w:u w:val="single"/>
        </w:rPr>
        <w:t>年</w:t>
      </w:r>
      <w:r w:rsidR="00171ABF">
        <w:rPr>
          <w:rFonts w:hAnsi="宋体" w:hint="eastAsia"/>
          <w:b/>
          <w:bCs/>
          <w:u w:val="single"/>
        </w:rPr>
        <w:t>06</w:t>
      </w:r>
      <w:r>
        <w:rPr>
          <w:rFonts w:hAnsi="宋体" w:hint="eastAsia"/>
          <w:b/>
          <w:bCs/>
          <w:u w:val="single"/>
        </w:rPr>
        <w:t>月</w:t>
      </w:r>
      <w:r w:rsidR="00171ABF">
        <w:rPr>
          <w:rFonts w:hAnsi="宋体" w:hint="eastAsia"/>
          <w:b/>
          <w:bCs/>
          <w:u w:val="single"/>
        </w:rPr>
        <w:t>02</w:t>
      </w:r>
      <w:r>
        <w:rPr>
          <w:rFonts w:hAnsi="宋体" w:hint="eastAsia"/>
          <w:b/>
          <w:bCs/>
          <w:u w:val="single"/>
        </w:rPr>
        <w:t>日</w:t>
      </w:r>
    </w:p>
    <w:p w:rsidR="00E760B1" w:rsidRDefault="00E760B1" w:rsidP="00E760B1">
      <w:pPr>
        <w:rPr>
          <w:rFonts w:hAnsi="宋体"/>
          <w:b/>
          <w:bCs/>
        </w:rPr>
      </w:pPr>
      <w:r>
        <w:rPr>
          <w:rFonts w:hAnsi="宋体" w:hint="eastAsia"/>
          <w:b/>
          <w:bCs/>
        </w:rPr>
        <w:t>审</w:t>
      </w:r>
      <w:r>
        <w:rPr>
          <w:rFonts w:hAnsi="宋体" w:hint="eastAsia"/>
          <w:b/>
          <w:bCs/>
        </w:rPr>
        <w:t xml:space="preserve">       </w:t>
      </w:r>
      <w:r>
        <w:rPr>
          <w:rFonts w:hAnsi="宋体" w:hint="eastAsia"/>
          <w:b/>
          <w:bCs/>
        </w:rPr>
        <w:t>核：</w:t>
      </w:r>
      <w:r w:rsidR="00171ABF">
        <w:rPr>
          <w:rFonts w:hAnsi="宋体" w:hint="eastAsia"/>
          <w:b/>
          <w:bCs/>
        </w:rPr>
        <w:t>产品部</w:t>
      </w:r>
      <w:r>
        <w:rPr>
          <w:rFonts w:hAnsi="宋体" w:hint="eastAsia"/>
          <w:b/>
          <w:bCs/>
        </w:rPr>
        <w:tab/>
      </w:r>
      <w:r>
        <w:rPr>
          <w:rFonts w:hAnsi="宋体" w:hint="eastAsia"/>
          <w:b/>
          <w:bCs/>
        </w:rPr>
        <w:tab/>
      </w:r>
      <w:r>
        <w:rPr>
          <w:rFonts w:hAnsi="宋体" w:hint="eastAsia"/>
          <w:b/>
          <w:bCs/>
        </w:rPr>
        <w:tab/>
      </w:r>
      <w:r>
        <w:rPr>
          <w:rFonts w:hAnsi="宋体" w:hint="eastAsia"/>
          <w:b/>
          <w:bCs/>
        </w:rPr>
        <w:tab/>
      </w:r>
      <w:r>
        <w:rPr>
          <w:rFonts w:hAnsi="宋体" w:hint="eastAsia"/>
          <w:b/>
          <w:bCs/>
        </w:rPr>
        <w:tab/>
      </w:r>
      <w:r>
        <w:rPr>
          <w:rFonts w:hAnsi="宋体" w:hint="eastAsia"/>
          <w:b/>
          <w:bCs/>
        </w:rPr>
        <w:tab/>
      </w:r>
      <w:r>
        <w:rPr>
          <w:rFonts w:hAnsi="宋体" w:hint="eastAsia"/>
          <w:b/>
          <w:bCs/>
        </w:rPr>
        <w:tab/>
      </w:r>
      <w:r>
        <w:rPr>
          <w:rFonts w:hAnsi="宋体" w:hint="eastAsia"/>
          <w:b/>
          <w:bCs/>
        </w:rPr>
        <w:t>日期：</w:t>
      </w:r>
      <w:r>
        <w:rPr>
          <w:rFonts w:hAnsi="宋体" w:hint="eastAsia"/>
          <w:b/>
          <w:bCs/>
          <w:u w:val="single"/>
        </w:rPr>
        <w:t>201</w:t>
      </w:r>
      <w:r w:rsidR="008A692A">
        <w:rPr>
          <w:rFonts w:hAnsi="宋体" w:hint="eastAsia"/>
          <w:b/>
          <w:bCs/>
          <w:u w:val="single"/>
        </w:rPr>
        <w:t>6</w:t>
      </w:r>
      <w:r>
        <w:rPr>
          <w:rFonts w:hAnsi="宋体" w:hint="eastAsia"/>
          <w:b/>
          <w:bCs/>
          <w:u w:val="single"/>
        </w:rPr>
        <w:t>年</w:t>
      </w:r>
      <w:r w:rsidR="00171ABF">
        <w:rPr>
          <w:rFonts w:hAnsi="宋体" w:hint="eastAsia"/>
          <w:b/>
          <w:bCs/>
          <w:u w:val="single"/>
        </w:rPr>
        <w:t>06</w:t>
      </w:r>
      <w:r w:rsidR="00171ABF">
        <w:rPr>
          <w:rFonts w:hAnsi="宋体" w:hint="eastAsia"/>
          <w:b/>
          <w:bCs/>
          <w:u w:val="single"/>
        </w:rPr>
        <w:t>月</w:t>
      </w:r>
      <w:r w:rsidR="00171ABF">
        <w:rPr>
          <w:rFonts w:hAnsi="宋体" w:hint="eastAsia"/>
          <w:b/>
          <w:bCs/>
          <w:u w:val="single"/>
        </w:rPr>
        <w:t>02</w:t>
      </w:r>
      <w:r>
        <w:rPr>
          <w:rFonts w:hAnsi="宋体" w:hint="eastAsia"/>
          <w:b/>
          <w:bCs/>
          <w:u w:val="single"/>
        </w:rPr>
        <w:t>日</w:t>
      </w:r>
    </w:p>
    <w:p w:rsidR="00E760B1" w:rsidRDefault="00E760B1" w:rsidP="00E760B1">
      <w:pPr>
        <w:rPr>
          <w:rFonts w:hAnsi="宋体"/>
          <w:b/>
          <w:bCs/>
        </w:rPr>
      </w:pPr>
      <w:r>
        <w:rPr>
          <w:rFonts w:hAnsi="宋体" w:hint="eastAsia"/>
          <w:b/>
          <w:bCs/>
        </w:rPr>
        <w:t>批</w:t>
      </w:r>
      <w:r>
        <w:rPr>
          <w:rFonts w:hAnsi="宋体" w:hint="eastAsia"/>
          <w:b/>
          <w:bCs/>
        </w:rPr>
        <w:t xml:space="preserve">       </w:t>
      </w:r>
      <w:r>
        <w:rPr>
          <w:rFonts w:hAnsi="宋体" w:hint="eastAsia"/>
          <w:b/>
          <w:bCs/>
        </w:rPr>
        <w:t>准：</w:t>
      </w:r>
      <w:r>
        <w:rPr>
          <w:rFonts w:hAnsi="宋体" w:hint="eastAsia"/>
          <w:b/>
          <w:bCs/>
        </w:rPr>
        <w:t xml:space="preserve">  </w:t>
      </w:r>
      <w:r>
        <w:rPr>
          <w:rFonts w:hAnsi="宋体" w:hint="eastAsia"/>
          <w:b/>
          <w:bCs/>
        </w:rPr>
        <w:tab/>
      </w:r>
      <w:r>
        <w:rPr>
          <w:rFonts w:hAnsi="宋体" w:hint="eastAsia"/>
          <w:b/>
          <w:bCs/>
        </w:rPr>
        <w:tab/>
      </w:r>
      <w:r>
        <w:rPr>
          <w:rFonts w:hAnsi="宋体" w:hint="eastAsia"/>
          <w:b/>
          <w:bCs/>
        </w:rPr>
        <w:tab/>
        <w:t xml:space="preserve">    </w:t>
      </w:r>
      <w:r>
        <w:rPr>
          <w:rFonts w:hAnsi="宋体" w:hint="eastAsia"/>
          <w:b/>
          <w:bCs/>
        </w:rPr>
        <w:tab/>
      </w:r>
      <w:r>
        <w:rPr>
          <w:rFonts w:hAnsi="宋体" w:hint="eastAsia"/>
          <w:b/>
          <w:bCs/>
        </w:rPr>
        <w:tab/>
      </w:r>
      <w:r w:rsidR="003D256D">
        <w:rPr>
          <w:rFonts w:hAnsi="宋体" w:hint="eastAsia"/>
          <w:b/>
          <w:bCs/>
        </w:rPr>
        <w:tab/>
      </w:r>
      <w:r w:rsidR="003D256D">
        <w:rPr>
          <w:rFonts w:hAnsi="宋体" w:hint="eastAsia"/>
          <w:b/>
          <w:bCs/>
        </w:rPr>
        <w:tab/>
      </w:r>
      <w:r>
        <w:rPr>
          <w:rFonts w:hAnsi="宋体" w:hint="eastAsia"/>
          <w:b/>
          <w:bCs/>
        </w:rPr>
        <w:t>日期：</w:t>
      </w:r>
      <w:r>
        <w:rPr>
          <w:rFonts w:hAnsi="宋体" w:hint="eastAsia"/>
          <w:b/>
          <w:bCs/>
          <w:u w:val="single"/>
        </w:rPr>
        <w:t>201</w:t>
      </w:r>
      <w:r w:rsidR="008A692A">
        <w:rPr>
          <w:rFonts w:hAnsi="宋体" w:hint="eastAsia"/>
          <w:b/>
          <w:bCs/>
          <w:u w:val="single"/>
        </w:rPr>
        <w:t>6</w:t>
      </w:r>
      <w:r>
        <w:rPr>
          <w:rFonts w:hAnsi="宋体" w:hint="eastAsia"/>
          <w:b/>
          <w:bCs/>
          <w:u w:val="single"/>
        </w:rPr>
        <w:t>年</w:t>
      </w:r>
      <w:r w:rsidR="00171ABF">
        <w:rPr>
          <w:rFonts w:hAnsi="宋体" w:hint="eastAsia"/>
          <w:b/>
          <w:bCs/>
          <w:u w:val="single"/>
        </w:rPr>
        <w:t>06</w:t>
      </w:r>
      <w:r>
        <w:rPr>
          <w:rFonts w:hAnsi="宋体" w:hint="eastAsia"/>
          <w:b/>
          <w:bCs/>
          <w:u w:val="single"/>
        </w:rPr>
        <w:t>月</w:t>
      </w:r>
      <w:r w:rsidR="00171ABF">
        <w:rPr>
          <w:rFonts w:hAnsi="宋体" w:hint="eastAsia"/>
          <w:b/>
          <w:bCs/>
          <w:u w:val="single"/>
        </w:rPr>
        <w:t>02</w:t>
      </w:r>
      <w:r>
        <w:rPr>
          <w:rFonts w:hAnsi="宋体" w:hint="eastAsia"/>
          <w:b/>
          <w:bCs/>
          <w:u w:val="single"/>
        </w:rPr>
        <w:t>日</w:t>
      </w:r>
    </w:p>
    <w:p w:rsidR="008A3030" w:rsidRDefault="008A3030" w:rsidP="008A3030">
      <w:pPr>
        <w:rPr>
          <w:rFonts w:ascii="宋体" w:hAnsi="宋体"/>
          <w:b/>
          <w:bCs/>
          <w:szCs w:val="21"/>
        </w:rPr>
      </w:pPr>
      <w:r>
        <w:rPr>
          <w:rFonts w:ascii="宋体" w:hAnsi="宋体" w:hint="eastAsia"/>
          <w:b/>
          <w:bCs/>
          <w:szCs w:val="21"/>
        </w:rPr>
        <w:t>文 件 保 管：</w:t>
      </w:r>
      <w:r w:rsidR="0042400E">
        <w:rPr>
          <w:rFonts w:ascii="宋体" w:hAnsi="宋体" w:hint="eastAsia"/>
          <w:b/>
          <w:bCs/>
          <w:szCs w:val="21"/>
        </w:rPr>
        <w:t>产品</w:t>
      </w:r>
      <w:r>
        <w:rPr>
          <w:rFonts w:ascii="宋体" w:hAnsi="宋体" w:hint="eastAsia"/>
          <w:b/>
          <w:bCs/>
          <w:szCs w:val="21"/>
        </w:rPr>
        <w:t>部</w:t>
      </w:r>
      <w:r>
        <w:rPr>
          <w:rFonts w:ascii="宋体" w:hAnsi="宋体" w:hint="eastAsia"/>
          <w:b/>
          <w:bCs/>
          <w:szCs w:val="21"/>
        </w:rPr>
        <w:tab/>
      </w:r>
    </w:p>
    <w:p w:rsidR="00F52C25" w:rsidRPr="00E760B1" w:rsidRDefault="00F52C25" w:rsidP="008A3030">
      <w:pPr>
        <w:rPr>
          <w:rFonts w:ascii="宋体" w:hAnsi="宋体"/>
          <w:b/>
          <w:bCs/>
          <w:szCs w:val="21"/>
        </w:rPr>
      </w:pPr>
    </w:p>
    <w:p w:rsidR="008A3030" w:rsidRDefault="008A3030" w:rsidP="00C170F8">
      <w:pPr>
        <w:rPr>
          <w:rFonts w:ascii="宋体" w:hAnsi="宋体"/>
          <w:b/>
          <w:bCs/>
          <w:szCs w:val="21"/>
        </w:rPr>
      </w:pPr>
      <w:r>
        <w:rPr>
          <w:rFonts w:ascii="宋体" w:hAnsi="宋体" w:hint="eastAsia"/>
          <w:b/>
          <w:bCs/>
          <w:szCs w:val="21"/>
        </w:rPr>
        <w:t>执       行：</w:t>
      </w:r>
      <w:r w:rsidR="00C170F8">
        <w:rPr>
          <w:rFonts w:ascii="宋体" w:hAnsi="宋体" w:hint="eastAsia"/>
          <w:b/>
          <w:bCs/>
          <w:szCs w:val="21"/>
        </w:rPr>
        <w:t>深圳沈鼓测控技术有限公司</w:t>
      </w:r>
      <w:r w:rsidR="008A2D00">
        <w:rPr>
          <w:rFonts w:ascii="宋体" w:hAnsi="宋体" w:hint="eastAsia"/>
          <w:b/>
          <w:bCs/>
          <w:szCs w:val="21"/>
        </w:rPr>
        <w:t>产品部</w:t>
      </w:r>
    </w:p>
    <w:p w:rsidR="008A3030" w:rsidRPr="002B79CC" w:rsidRDefault="008A3030" w:rsidP="008A3030">
      <w:pPr>
        <w:spacing w:line="440" w:lineRule="exact"/>
        <w:rPr>
          <w:rFonts w:ascii="宋体" w:hAnsi="宋体"/>
          <w:b/>
          <w:bCs/>
          <w:szCs w:val="21"/>
        </w:rPr>
      </w:pPr>
    </w:p>
    <w:p w:rsidR="008A3030" w:rsidRDefault="008A3030" w:rsidP="00BE235F">
      <w:pPr>
        <w:spacing w:line="440" w:lineRule="exact"/>
        <w:rPr>
          <w:rFonts w:ascii="宋体" w:hAnsi="宋体"/>
          <w:szCs w:val="21"/>
        </w:rPr>
      </w:pPr>
      <w:r w:rsidRPr="00B5645C">
        <w:rPr>
          <w:rFonts w:ascii="宋体" w:hAnsi="宋体" w:hint="eastAsia"/>
          <w:szCs w:val="21"/>
        </w:rPr>
        <w:t>（本文档解释权和调整权归</w:t>
      </w:r>
      <w:r w:rsidR="00C170F8" w:rsidRPr="00B5645C">
        <w:rPr>
          <w:rFonts w:ascii="宋体" w:hAnsi="宋体" w:hint="eastAsia"/>
          <w:bCs/>
          <w:szCs w:val="21"/>
        </w:rPr>
        <w:t>深圳沈鼓测控技术有限公司</w:t>
      </w:r>
      <w:r w:rsidRPr="00B5645C">
        <w:rPr>
          <w:rFonts w:ascii="宋体" w:hAnsi="宋体" w:hint="eastAsia"/>
          <w:szCs w:val="21"/>
        </w:rPr>
        <w:t>）</w:t>
      </w:r>
    </w:p>
    <w:p w:rsidR="008A692A" w:rsidRDefault="008A692A">
      <w:pPr>
        <w:widowControl/>
        <w:jc w:val="left"/>
        <w:rPr>
          <w:rFonts w:ascii="宋体" w:hAnsi="宋体"/>
          <w:szCs w:val="21"/>
        </w:rPr>
      </w:pPr>
      <w:r>
        <w:rPr>
          <w:rFonts w:ascii="宋体" w:hAnsi="宋体"/>
          <w:szCs w:val="21"/>
        </w:rPr>
        <w:br w:type="page"/>
      </w:r>
    </w:p>
    <w:p w:rsidR="008A692A" w:rsidRPr="00580DC5" w:rsidRDefault="008A692A" w:rsidP="00BE235F">
      <w:pPr>
        <w:spacing w:line="440" w:lineRule="exact"/>
        <w:rPr>
          <w:rFonts w:ascii="宋体" w:hAnsi="宋体"/>
          <w:szCs w:val="21"/>
        </w:rPr>
      </w:pPr>
    </w:p>
    <w:p w:rsidR="0068060F" w:rsidRPr="006563A0" w:rsidRDefault="0068060F" w:rsidP="0068060F">
      <w:pPr>
        <w:jc w:val="center"/>
        <w:rPr>
          <w:rFonts w:ascii="宋体" w:hAnsi="宋体"/>
          <w:b/>
          <w:sz w:val="36"/>
          <w:szCs w:val="36"/>
        </w:rPr>
      </w:pPr>
      <w:r w:rsidRPr="006563A0">
        <w:rPr>
          <w:rFonts w:ascii="宋体" w:hAnsi="宋体" w:hint="eastAsia"/>
          <w:b/>
          <w:sz w:val="36"/>
          <w:szCs w:val="36"/>
        </w:rPr>
        <w:t>文件变更记录</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137"/>
        <w:gridCol w:w="1266"/>
        <w:gridCol w:w="1391"/>
        <w:gridCol w:w="3583"/>
      </w:tblGrid>
      <w:tr w:rsidR="00634231" w:rsidTr="00321AFD">
        <w:trPr>
          <w:jc w:val="center"/>
        </w:trPr>
        <w:tc>
          <w:tcPr>
            <w:tcW w:w="993" w:type="dxa"/>
          </w:tcPr>
          <w:p w:rsidR="0068060F" w:rsidRDefault="0068060F" w:rsidP="00015FD1">
            <w:pPr>
              <w:jc w:val="center"/>
              <w:rPr>
                <w:rFonts w:ascii="宋体" w:hAnsi="宋体"/>
                <w:szCs w:val="21"/>
              </w:rPr>
            </w:pPr>
            <w:r>
              <w:rPr>
                <w:rFonts w:ascii="宋体" w:hAnsi="宋体" w:hint="eastAsia"/>
                <w:szCs w:val="21"/>
              </w:rPr>
              <w:t>序号</w:t>
            </w:r>
          </w:p>
        </w:tc>
        <w:tc>
          <w:tcPr>
            <w:tcW w:w="1137" w:type="dxa"/>
          </w:tcPr>
          <w:p w:rsidR="0068060F" w:rsidRDefault="0068060F" w:rsidP="00015FD1">
            <w:pPr>
              <w:jc w:val="center"/>
              <w:rPr>
                <w:rFonts w:ascii="宋体" w:hAnsi="宋体"/>
                <w:szCs w:val="21"/>
              </w:rPr>
            </w:pPr>
            <w:r>
              <w:rPr>
                <w:rFonts w:ascii="宋体" w:hAnsi="宋体" w:hint="eastAsia"/>
                <w:szCs w:val="21"/>
              </w:rPr>
              <w:t>版本</w:t>
            </w:r>
          </w:p>
        </w:tc>
        <w:tc>
          <w:tcPr>
            <w:tcW w:w="1266" w:type="dxa"/>
          </w:tcPr>
          <w:p w:rsidR="0068060F" w:rsidRDefault="0068060F" w:rsidP="00015FD1">
            <w:pPr>
              <w:jc w:val="center"/>
              <w:rPr>
                <w:rFonts w:ascii="宋体" w:hAnsi="宋体"/>
                <w:szCs w:val="21"/>
              </w:rPr>
            </w:pPr>
            <w:r>
              <w:rPr>
                <w:rFonts w:ascii="宋体" w:hAnsi="宋体" w:hint="eastAsia"/>
                <w:szCs w:val="21"/>
              </w:rPr>
              <w:t>日期</w:t>
            </w:r>
          </w:p>
        </w:tc>
        <w:tc>
          <w:tcPr>
            <w:tcW w:w="1391" w:type="dxa"/>
          </w:tcPr>
          <w:p w:rsidR="0068060F" w:rsidRDefault="0068060F" w:rsidP="00015FD1">
            <w:pPr>
              <w:jc w:val="center"/>
              <w:rPr>
                <w:rFonts w:ascii="宋体" w:hAnsi="宋体"/>
                <w:szCs w:val="21"/>
              </w:rPr>
            </w:pPr>
            <w:r>
              <w:rPr>
                <w:rFonts w:ascii="宋体" w:hAnsi="宋体" w:hint="eastAsia"/>
                <w:szCs w:val="21"/>
              </w:rPr>
              <w:t>变更人</w:t>
            </w:r>
          </w:p>
        </w:tc>
        <w:tc>
          <w:tcPr>
            <w:tcW w:w="3583" w:type="dxa"/>
          </w:tcPr>
          <w:p w:rsidR="0068060F" w:rsidRDefault="0068060F" w:rsidP="00015FD1">
            <w:pPr>
              <w:jc w:val="center"/>
              <w:rPr>
                <w:rFonts w:ascii="宋体" w:hAnsi="宋体"/>
                <w:szCs w:val="21"/>
              </w:rPr>
            </w:pPr>
            <w:r>
              <w:rPr>
                <w:rFonts w:ascii="宋体" w:hAnsi="宋体" w:hint="eastAsia"/>
                <w:szCs w:val="21"/>
              </w:rPr>
              <w:t>变更记录</w:t>
            </w:r>
          </w:p>
        </w:tc>
      </w:tr>
      <w:tr w:rsidR="00AD22B6" w:rsidTr="00321AFD">
        <w:trPr>
          <w:jc w:val="center"/>
        </w:trPr>
        <w:tc>
          <w:tcPr>
            <w:tcW w:w="993" w:type="dxa"/>
          </w:tcPr>
          <w:p w:rsidR="00AD22B6" w:rsidRDefault="00AD22B6">
            <w:pPr>
              <w:jc w:val="center"/>
              <w:rPr>
                <w:rFonts w:ascii="宋体" w:hAnsi="宋体"/>
                <w:szCs w:val="21"/>
              </w:rPr>
            </w:pPr>
            <w:r>
              <w:rPr>
                <w:rFonts w:ascii="宋体" w:hAnsi="宋体" w:hint="eastAsia"/>
                <w:szCs w:val="21"/>
              </w:rPr>
              <w:t>1</w:t>
            </w:r>
          </w:p>
        </w:tc>
        <w:tc>
          <w:tcPr>
            <w:tcW w:w="1137" w:type="dxa"/>
          </w:tcPr>
          <w:p w:rsidR="00AD22B6" w:rsidRDefault="00AD22B6">
            <w:pPr>
              <w:jc w:val="center"/>
              <w:rPr>
                <w:rFonts w:ascii="宋体" w:hAnsi="宋体"/>
                <w:szCs w:val="21"/>
              </w:rPr>
            </w:pPr>
            <w:r>
              <w:rPr>
                <w:rFonts w:ascii="宋体" w:hAnsi="宋体" w:hint="eastAsia"/>
                <w:szCs w:val="21"/>
              </w:rPr>
              <w:t>V1.00</w:t>
            </w:r>
          </w:p>
        </w:tc>
        <w:tc>
          <w:tcPr>
            <w:tcW w:w="1266" w:type="dxa"/>
          </w:tcPr>
          <w:p w:rsidR="00AD22B6" w:rsidRDefault="00AD22B6" w:rsidP="008A692A">
            <w:pPr>
              <w:jc w:val="center"/>
              <w:rPr>
                <w:rFonts w:ascii="宋体" w:hAnsi="宋体"/>
                <w:szCs w:val="21"/>
              </w:rPr>
            </w:pPr>
            <w:r>
              <w:rPr>
                <w:rFonts w:ascii="宋体" w:hAnsi="宋体" w:hint="eastAsia"/>
                <w:szCs w:val="21"/>
              </w:rPr>
              <w:t>201</w:t>
            </w:r>
            <w:r w:rsidR="008A692A">
              <w:rPr>
                <w:rFonts w:ascii="宋体" w:hAnsi="宋体" w:hint="eastAsia"/>
                <w:szCs w:val="21"/>
              </w:rPr>
              <w:t>6</w:t>
            </w:r>
            <w:r>
              <w:rPr>
                <w:rFonts w:ascii="宋体" w:hAnsi="宋体" w:hint="eastAsia"/>
                <w:szCs w:val="21"/>
              </w:rPr>
              <w:t>.1</w:t>
            </w:r>
            <w:r w:rsidR="008A692A">
              <w:rPr>
                <w:rFonts w:ascii="宋体" w:hAnsi="宋体" w:hint="eastAsia"/>
                <w:szCs w:val="21"/>
              </w:rPr>
              <w:t>0</w:t>
            </w:r>
            <w:r>
              <w:rPr>
                <w:rFonts w:ascii="宋体" w:hAnsi="宋体" w:hint="eastAsia"/>
                <w:szCs w:val="21"/>
              </w:rPr>
              <w:t>.1</w:t>
            </w:r>
            <w:r w:rsidR="008A692A">
              <w:rPr>
                <w:rFonts w:ascii="宋体" w:hAnsi="宋体" w:hint="eastAsia"/>
                <w:szCs w:val="21"/>
              </w:rPr>
              <w:t>6</w:t>
            </w:r>
          </w:p>
        </w:tc>
        <w:tc>
          <w:tcPr>
            <w:tcW w:w="1391" w:type="dxa"/>
          </w:tcPr>
          <w:p w:rsidR="00AD22B6" w:rsidRDefault="00AD22B6">
            <w:pPr>
              <w:jc w:val="center"/>
              <w:rPr>
                <w:rFonts w:ascii="宋体" w:hAnsi="宋体"/>
                <w:szCs w:val="21"/>
              </w:rPr>
            </w:pPr>
            <w:proofErr w:type="gramStart"/>
            <w:r>
              <w:rPr>
                <w:rFonts w:ascii="宋体" w:hAnsi="宋体" w:hint="eastAsia"/>
                <w:szCs w:val="21"/>
              </w:rPr>
              <w:t>段道景</w:t>
            </w:r>
            <w:proofErr w:type="gramEnd"/>
          </w:p>
        </w:tc>
        <w:tc>
          <w:tcPr>
            <w:tcW w:w="3583" w:type="dxa"/>
          </w:tcPr>
          <w:p w:rsidR="00AD22B6" w:rsidRPr="00321AFD" w:rsidRDefault="00AD22B6">
            <w:pPr>
              <w:jc w:val="center"/>
              <w:rPr>
                <w:rFonts w:ascii="宋体" w:hAnsi="宋体"/>
                <w:b/>
                <w:szCs w:val="21"/>
              </w:rPr>
            </w:pPr>
            <w:r w:rsidRPr="00321AFD">
              <w:rPr>
                <w:rFonts w:ascii="宋体" w:hAnsi="宋体" w:hint="eastAsia"/>
                <w:b/>
                <w:szCs w:val="21"/>
              </w:rPr>
              <w:t>建立</w:t>
            </w:r>
          </w:p>
        </w:tc>
      </w:tr>
      <w:tr w:rsidR="00EA45D6" w:rsidTr="00321AFD">
        <w:trPr>
          <w:jc w:val="center"/>
        </w:trPr>
        <w:tc>
          <w:tcPr>
            <w:tcW w:w="993" w:type="dxa"/>
          </w:tcPr>
          <w:p w:rsidR="00EA45D6" w:rsidRDefault="0001403C" w:rsidP="004E0B8D">
            <w:pPr>
              <w:jc w:val="center"/>
              <w:rPr>
                <w:rFonts w:ascii="宋体" w:hAnsi="宋体"/>
                <w:szCs w:val="21"/>
              </w:rPr>
            </w:pPr>
            <w:r>
              <w:rPr>
                <w:rFonts w:ascii="宋体" w:hAnsi="宋体" w:hint="eastAsia"/>
                <w:szCs w:val="21"/>
              </w:rPr>
              <w:t>2</w:t>
            </w:r>
          </w:p>
        </w:tc>
        <w:tc>
          <w:tcPr>
            <w:tcW w:w="1137" w:type="dxa"/>
          </w:tcPr>
          <w:p w:rsidR="00EA45D6" w:rsidRDefault="00EA45D6" w:rsidP="00EA45D6">
            <w:pPr>
              <w:jc w:val="center"/>
              <w:rPr>
                <w:rFonts w:ascii="宋体" w:hAnsi="宋体"/>
                <w:szCs w:val="21"/>
              </w:rPr>
            </w:pPr>
            <w:r>
              <w:rPr>
                <w:rFonts w:ascii="宋体" w:hAnsi="宋体" w:hint="eastAsia"/>
                <w:szCs w:val="21"/>
              </w:rPr>
              <w:t>V1.01</w:t>
            </w:r>
          </w:p>
        </w:tc>
        <w:tc>
          <w:tcPr>
            <w:tcW w:w="1266" w:type="dxa"/>
          </w:tcPr>
          <w:p w:rsidR="00EA45D6" w:rsidRDefault="00EA45D6" w:rsidP="00EA45D6">
            <w:pPr>
              <w:jc w:val="center"/>
              <w:rPr>
                <w:rFonts w:ascii="宋体" w:hAnsi="宋体"/>
                <w:szCs w:val="21"/>
              </w:rPr>
            </w:pPr>
            <w:r>
              <w:rPr>
                <w:rFonts w:ascii="宋体" w:hAnsi="宋体" w:hint="eastAsia"/>
                <w:szCs w:val="21"/>
              </w:rPr>
              <w:t>2016.11.4</w:t>
            </w:r>
          </w:p>
        </w:tc>
        <w:tc>
          <w:tcPr>
            <w:tcW w:w="1391" w:type="dxa"/>
          </w:tcPr>
          <w:p w:rsidR="00EA45D6" w:rsidRDefault="00EA45D6" w:rsidP="004E0B8D">
            <w:pPr>
              <w:jc w:val="center"/>
              <w:rPr>
                <w:rFonts w:ascii="宋体" w:hAnsi="宋体"/>
                <w:szCs w:val="21"/>
              </w:rPr>
            </w:pPr>
            <w:proofErr w:type="gramStart"/>
            <w:r>
              <w:rPr>
                <w:rFonts w:ascii="宋体" w:hAnsi="宋体" w:hint="eastAsia"/>
                <w:szCs w:val="21"/>
              </w:rPr>
              <w:t>段道景</w:t>
            </w:r>
            <w:proofErr w:type="gramEnd"/>
          </w:p>
        </w:tc>
        <w:tc>
          <w:tcPr>
            <w:tcW w:w="3583" w:type="dxa"/>
          </w:tcPr>
          <w:p w:rsidR="00EA45D6" w:rsidRPr="00321AFD" w:rsidRDefault="00EA45D6" w:rsidP="00321AFD">
            <w:pPr>
              <w:jc w:val="left"/>
              <w:rPr>
                <w:rFonts w:ascii="宋体" w:hAnsi="宋体"/>
                <w:szCs w:val="21"/>
              </w:rPr>
            </w:pPr>
            <w:r>
              <w:rPr>
                <w:rFonts w:ascii="宋体" w:hAnsi="宋体" w:hint="eastAsia"/>
                <w:szCs w:val="21"/>
              </w:rPr>
              <w:t>去掉型号MCS202，调整尺寸</w:t>
            </w:r>
          </w:p>
        </w:tc>
      </w:tr>
      <w:tr w:rsidR="00EA45D6" w:rsidTr="00321AFD">
        <w:trPr>
          <w:jc w:val="center"/>
        </w:trPr>
        <w:tc>
          <w:tcPr>
            <w:tcW w:w="993" w:type="dxa"/>
          </w:tcPr>
          <w:p w:rsidR="00EA45D6" w:rsidRDefault="0001403C" w:rsidP="004954DB">
            <w:pPr>
              <w:jc w:val="center"/>
              <w:rPr>
                <w:rFonts w:ascii="宋体" w:hAnsi="宋体"/>
                <w:szCs w:val="21"/>
              </w:rPr>
            </w:pPr>
            <w:r>
              <w:rPr>
                <w:rFonts w:ascii="宋体" w:hAnsi="宋体" w:hint="eastAsia"/>
                <w:szCs w:val="21"/>
              </w:rPr>
              <w:t>3</w:t>
            </w:r>
          </w:p>
        </w:tc>
        <w:tc>
          <w:tcPr>
            <w:tcW w:w="1137" w:type="dxa"/>
          </w:tcPr>
          <w:p w:rsidR="00EA45D6" w:rsidRDefault="0001403C" w:rsidP="0001403C">
            <w:pPr>
              <w:jc w:val="center"/>
              <w:rPr>
                <w:rFonts w:ascii="宋体" w:hAnsi="宋体"/>
                <w:szCs w:val="21"/>
              </w:rPr>
            </w:pPr>
            <w:r>
              <w:rPr>
                <w:rFonts w:ascii="宋体" w:hAnsi="宋体" w:hint="eastAsia"/>
                <w:szCs w:val="21"/>
              </w:rPr>
              <w:t>V1.02</w:t>
            </w:r>
          </w:p>
        </w:tc>
        <w:tc>
          <w:tcPr>
            <w:tcW w:w="1266" w:type="dxa"/>
          </w:tcPr>
          <w:p w:rsidR="00EA45D6" w:rsidRDefault="0001403C" w:rsidP="00844A5B">
            <w:pPr>
              <w:jc w:val="center"/>
              <w:rPr>
                <w:rFonts w:ascii="宋体" w:hAnsi="宋体"/>
                <w:szCs w:val="21"/>
              </w:rPr>
            </w:pPr>
            <w:r>
              <w:rPr>
                <w:rFonts w:ascii="宋体" w:hAnsi="宋体" w:hint="eastAsia"/>
                <w:szCs w:val="21"/>
              </w:rPr>
              <w:t>2017.1.4</w:t>
            </w:r>
          </w:p>
        </w:tc>
        <w:tc>
          <w:tcPr>
            <w:tcW w:w="1391" w:type="dxa"/>
          </w:tcPr>
          <w:p w:rsidR="00EA45D6" w:rsidRDefault="0001403C" w:rsidP="004954DB">
            <w:pPr>
              <w:jc w:val="center"/>
              <w:rPr>
                <w:rFonts w:ascii="宋体" w:hAnsi="宋体"/>
                <w:szCs w:val="21"/>
              </w:rPr>
            </w:pPr>
            <w:proofErr w:type="gramStart"/>
            <w:r>
              <w:rPr>
                <w:rFonts w:ascii="宋体" w:hAnsi="宋体" w:hint="eastAsia"/>
                <w:szCs w:val="21"/>
              </w:rPr>
              <w:t>段道景</w:t>
            </w:r>
            <w:proofErr w:type="gramEnd"/>
          </w:p>
        </w:tc>
        <w:tc>
          <w:tcPr>
            <w:tcW w:w="3583" w:type="dxa"/>
          </w:tcPr>
          <w:p w:rsidR="00EA45D6" w:rsidRPr="00321AFD" w:rsidRDefault="0001403C" w:rsidP="00321AFD">
            <w:pPr>
              <w:jc w:val="left"/>
              <w:rPr>
                <w:rFonts w:ascii="宋体" w:hAnsi="宋体"/>
                <w:szCs w:val="21"/>
              </w:rPr>
            </w:pPr>
            <w:r>
              <w:rPr>
                <w:rFonts w:ascii="宋体" w:hAnsi="宋体" w:hint="eastAsia"/>
                <w:szCs w:val="21"/>
              </w:rPr>
              <w:t>增加服务器和网关之间通讯协议</w:t>
            </w:r>
          </w:p>
        </w:tc>
      </w:tr>
      <w:tr w:rsidR="00EA45D6" w:rsidTr="00321AFD">
        <w:trPr>
          <w:jc w:val="center"/>
        </w:trPr>
        <w:tc>
          <w:tcPr>
            <w:tcW w:w="993" w:type="dxa"/>
          </w:tcPr>
          <w:p w:rsidR="00EA45D6" w:rsidRDefault="00550FD7">
            <w:pPr>
              <w:jc w:val="center"/>
              <w:rPr>
                <w:rFonts w:ascii="宋体" w:hAnsi="宋体"/>
                <w:szCs w:val="21"/>
              </w:rPr>
            </w:pPr>
            <w:r>
              <w:rPr>
                <w:rFonts w:ascii="宋体" w:hAnsi="宋体" w:hint="eastAsia"/>
                <w:szCs w:val="21"/>
              </w:rPr>
              <w:t>4</w:t>
            </w:r>
          </w:p>
        </w:tc>
        <w:tc>
          <w:tcPr>
            <w:tcW w:w="1137" w:type="dxa"/>
          </w:tcPr>
          <w:p w:rsidR="00EA45D6" w:rsidRDefault="00550FD7" w:rsidP="00A13927">
            <w:pPr>
              <w:jc w:val="center"/>
              <w:rPr>
                <w:rFonts w:ascii="宋体" w:hAnsi="宋体"/>
                <w:szCs w:val="21"/>
              </w:rPr>
            </w:pPr>
            <w:r>
              <w:rPr>
                <w:rFonts w:ascii="宋体" w:hAnsi="宋体" w:hint="eastAsia"/>
                <w:szCs w:val="21"/>
              </w:rPr>
              <w:t>V1.03</w:t>
            </w:r>
          </w:p>
        </w:tc>
        <w:tc>
          <w:tcPr>
            <w:tcW w:w="1266" w:type="dxa"/>
          </w:tcPr>
          <w:p w:rsidR="00EA45D6" w:rsidRDefault="00550FD7" w:rsidP="00321AFD">
            <w:pPr>
              <w:jc w:val="center"/>
              <w:rPr>
                <w:rFonts w:ascii="宋体" w:hAnsi="宋体"/>
                <w:szCs w:val="21"/>
              </w:rPr>
            </w:pPr>
            <w:r>
              <w:rPr>
                <w:rFonts w:ascii="宋体" w:hAnsi="宋体" w:hint="eastAsia"/>
                <w:szCs w:val="21"/>
              </w:rPr>
              <w:t>2017.2.7</w:t>
            </w:r>
          </w:p>
        </w:tc>
        <w:tc>
          <w:tcPr>
            <w:tcW w:w="1391" w:type="dxa"/>
          </w:tcPr>
          <w:p w:rsidR="00EA45D6" w:rsidRDefault="00550FD7" w:rsidP="00A13927">
            <w:pPr>
              <w:jc w:val="center"/>
              <w:rPr>
                <w:rFonts w:ascii="宋体" w:hAnsi="宋体"/>
                <w:szCs w:val="21"/>
              </w:rPr>
            </w:pPr>
            <w:r>
              <w:rPr>
                <w:rFonts w:ascii="宋体" w:hAnsi="宋体" w:hint="eastAsia"/>
                <w:szCs w:val="21"/>
              </w:rPr>
              <w:t>敖冬亮</w:t>
            </w:r>
          </w:p>
        </w:tc>
        <w:tc>
          <w:tcPr>
            <w:tcW w:w="3583" w:type="dxa"/>
          </w:tcPr>
          <w:p w:rsidR="00EA45D6" w:rsidRPr="00321AFD" w:rsidRDefault="00550FD7" w:rsidP="00321AFD">
            <w:pPr>
              <w:jc w:val="left"/>
              <w:rPr>
                <w:rFonts w:ascii="宋体" w:hAnsi="宋体"/>
                <w:szCs w:val="21"/>
              </w:rPr>
            </w:pPr>
            <w:r>
              <w:rPr>
                <w:rFonts w:ascii="宋体" w:hAnsi="宋体" w:hint="eastAsia"/>
                <w:szCs w:val="21"/>
              </w:rPr>
              <w:t>对协议部分进行整理。</w:t>
            </w:r>
          </w:p>
        </w:tc>
      </w:tr>
      <w:tr w:rsidR="00027410" w:rsidTr="00321AFD">
        <w:trPr>
          <w:jc w:val="center"/>
        </w:trPr>
        <w:tc>
          <w:tcPr>
            <w:tcW w:w="993" w:type="dxa"/>
          </w:tcPr>
          <w:p w:rsidR="00027410" w:rsidRDefault="00027410" w:rsidP="001F744D">
            <w:pPr>
              <w:jc w:val="center"/>
              <w:rPr>
                <w:rFonts w:ascii="宋体" w:hAnsi="宋体"/>
                <w:szCs w:val="21"/>
              </w:rPr>
            </w:pPr>
            <w:r>
              <w:rPr>
                <w:rFonts w:ascii="宋体" w:hAnsi="宋体" w:hint="eastAsia"/>
                <w:szCs w:val="21"/>
              </w:rPr>
              <w:t>5</w:t>
            </w:r>
          </w:p>
        </w:tc>
        <w:tc>
          <w:tcPr>
            <w:tcW w:w="1137" w:type="dxa"/>
          </w:tcPr>
          <w:p w:rsidR="00027410" w:rsidRDefault="00027410" w:rsidP="001F744D">
            <w:pPr>
              <w:jc w:val="center"/>
              <w:rPr>
                <w:rFonts w:ascii="宋体" w:hAnsi="宋体"/>
                <w:szCs w:val="21"/>
              </w:rPr>
            </w:pPr>
            <w:r>
              <w:rPr>
                <w:rFonts w:ascii="宋体" w:hAnsi="宋体" w:hint="eastAsia"/>
                <w:szCs w:val="21"/>
              </w:rPr>
              <w:t>V1.04</w:t>
            </w:r>
          </w:p>
        </w:tc>
        <w:tc>
          <w:tcPr>
            <w:tcW w:w="1266" w:type="dxa"/>
          </w:tcPr>
          <w:p w:rsidR="00027410" w:rsidRDefault="00027410" w:rsidP="00EC1532">
            <w:pPr>
              <w:jc w:val="center"/>
              <w:rPr>
                <w:rFonts w:ascii="宋体" w:hAnsi="宋体"/>
                <w:szCs w:val="21"/>
              </w:rPr>
            </w:pPr>
            <w:r>
              <w:rPr>
                <w:rFonts w:ascii="宋体" w:hAnsi="宋体" w:hint="eastAsia"/>
                <w:szCs w:val="21"/>
              </w:rPr>
              <w:t>2017.2.</w:t>
            </w:r>
            <w:r w:rsidR="00EC1532">
              <w:rPr>
                <w:rFonts w:ascii="宋体" w:hAnsi="宋体" w:hint="eastAsia"/>
                <w:szCs w:val="21"/>
              </w:rPr>
              <w:t>13</w:t>
            </w:r>
          </w:p>
        </w:tc>
        <w:tc>
          <w:tcPr>
            <w:tcW w:w="1391" w:type="dxa"/>
          </w:tcPr>
          <w:p w:rsidR="00027410" w:rsidRDefault="00027410" w:rsidP="001F744D">
            <w:pPr>
              <w:jc w:val="center"/>
              <w:rPr>
                <w:rFonts w:ascii="宋体" w:hAnsi="宋体"/>
                <w:szCs w:val="21"/>
              </w:rPr>
            </w:pPr>
            <w:proofErr w:type="gramStart"/>
            <w:r>
              <w:rPr>
                <w:rFonts w:ascii="宋体" w:hAnsi="宋体" w:hint="eastAsia"/>
                <w:szCs w:val="21"/>
              </w:rPr>
              <w:t>段道景</w:t>
            </w:r>
            <w:proofErr w:type="gramEnd"/>
          </w:p>
        </w:tc>
        <w:tc>
          <w:tcPr>
            <w:tcW w:w="3583" w:type="dxa"/>
          </w:tcPr>
          <w:p w:rsidR="00027410" w:rsidRPr="00321AFD" w:rsidRDefault="00027410">
            <w:pPr>
              <w:jc w:val="left"/>
              <w:rPr>
                <w:rFonts w:ascii="宋体" w:hAnsi="宋体"/>
                <w:szCs w:val="21"/>
              </w:rPr>
            </w:pPr>
            <w:r>
              <w:rPr>
                <w:rFonts w:ascii="宋体" w:hAnsi="宋体" w:hint="eastAsia"/>
                <w:szCs w:val="21"/>
              </w:rPr>
              <w:t>修改整理通讯协议</w:t>
            </w:r>
          </w:p>
        </w:tc>
      </w:tr>
      <w:tr w:rsidR="00186375" w:rsidTr="00321AFD">
        <w:trPr>
          <w:jc w:val="center"/>
        </w:trPr>
        <w:tc>
          <w:tcPr>
            <w:tcW w:w="993" w:type="dxa"/>
          </w:tcPr>
          <w:p w:rsidR="00186375" w:rsidRDefault="00186375" w:rsidP="00D03CDB">
            <w:pPr>
              <w:jc w:val="center"/>
              <w:rPr>
                <w:rFonts w:ascii="宋体" w:hAnsi="宋体"/>
                <w:szCs w:val="21"/>
              </w:rPr>
            </w:pPr>
            <w:ins w:id="0" w:author="段道景" w:date="2017-02-20T11:18:00Z">
              <w:r>
                <w:rPr>
                  <w:rFonts w:ascii="宋体" w:hAnsi="宋体" w:hint="eastAsia"/>
                  <w:szCs w:val="21"/>
                </w:rPr>
                <w:t>6</w:t>
              </w:r>
            </w:ins>
          </w:p>
        </w:tc>
        <w:tc>
          <w:tcPr>
            <w:tcW w:w="1137" w:type="dxa"/>
          </w:tcPr>
          <w:p w:rsidR="00186375" w:rsidRDefault="00186375" w:rsidP="00D03CDB">
            <w:pPr>
              <w:jc w:val="center"/>
              <w:rPr>
                <w:rFonts w:ascii="宋体" w:hAnsi="宋体"/>
                <w:szCs w:val="21"/>
              </w:rPr>
            </w:pPr>
            <w:ins w:id="1" w:author="段道景" w:date="2017-02-20T11:18:00Z">
              <w:r>
                <w:rPr>
                  <w:rFonts w:ascii="宋体" w:hAnsi="宋体" w:hint="eastAsia"/>
                  <w:szCs w:val="21"/>
                </w:rPr>
                <w:t>V1.05</w:t>
              </w:r>
            </w:ins>
          </w:p>
        </w:tc>
        <w:tc>
          <w:tcPr>
            <w:tcW w:w="1266" w:type="dxa"/>
          </w:tcPr>
          <w:p w:rsidR="00186375" w:rsidRDefault="00186375" w:rsidP="00D03CDB">
            <w:pPr>
              <w:jc w:val="center"/>
              <w:rPr>
                <w:rFonts w:ascii="宋体" w:hAnsi="宋体"/>
                <w:szCs w:val="21"/>
              </w:rPr>
            </w:pPr>
            <w:ins w:id="2" w:author="段道景" w:date="2017-02-20T11:18:00Z">
              <w:r>
                <w:rPr>
                  <w:rFonts w:ascii="宋体" w:hAnsi="宋体" w:hint="eastAsia"/>
                  <w:szCs w:val="21"/>
                </w:rPr>
                <w:t>2017.2.</w:t>
              </w:r>
              <w:r>
                <w:rPr>
                  <w:rFonts w:ascii="宋体" w:hAnsi="宋体" w:hint="eastAsia"/>
                  <w:szCs w:val="21"/>
                </w:rPr>
                <w:t>20</w:t>
              </w:r>
            </w:ins>
          </w:p>
        </w:tc>
        <w:tc>
          <w:tcPr>
            <w:tcW w:w="1391" w:type="dxa"/>
          </w:tcPr>
          <w:p w:rsidR="00186375" w:rsidRDefault="00186375" w:rsidP="00D03CDB">
            <w:pPr>
              <w:jc w:val="center"/>
              <w:rPr>
                <w:rFonts w:ascii="宋体" w:hAnsi="宋体"/>
                <w:szCs w:val="21"/>
              </w:rPr>
            </w:pPr>
            <w:proofErr w:type="gramStart"/>
            <w:ins w:id="3" w:author="段道景" w:date="2017-02-20T11:18:00Z">
              <w:r>
                <w:rPr>
                  <w:rFonts w:ascii="宋体" w:hAnsi="宋体" w:hint="eastAsia"/>
                  <w:szCs w:val="21"/>
                </w:rPr>
                <w:t>段道景</w:t>
              </w:r>
            </w:ins>
            <w:proofErr w:type="gramEnd"/>
          </w:p>
        </w:tc>
        <w:tc>
          <w:tcPr>
            <w:tcW w:w="3583" w:type="dxa"/>
          </w:tcPr>
          <w:p w:rsidR="00186375" w:rsidRPr="00321AFD" w:rsidRDefault="00186375" w:rsidP="00321AFD">
            <w:pPr>
              <w:jc w:val="left"/>
              <w:rPr>
                <w:rFonts w:ascii="宋体" w:hAnsi="宋体"/>
                <w:szCs w:val="21"/>
              </w:rPr>
            </w:pPr>
            <w:ins w:id="4" w:author="段道景" w:date="2017-02-20T11:19:00Z">
              <w:r>
                <w:rPr>
                  <w:rFonts w:ascii="宋体" w:hAnsi="宋体" w:hint="eastAsia"/>
                  <w:szCs w:val="21"/>
                </w:rPr>
                <w:t>服务器下传的设置、删除节点通过心跳包回应</w:t>
              </w:r>
            </w:ins>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r w:rsidR="00186375" w:rsidTr="00321AFD">
        <w:trPr>
          <w:jc w:val="center"/>
        </w:trPr>
        <w:tc>
          <w:tcPr>
            <w:tcW w:w="993" w:type="dxa"/>
          </w:tcPr>
          <w:p w:rsidR="00186375" w:rsidRDefault="00186375" w:rsidP="00015FD1">
            <w:pPr>
              <w:jc w:val="center"/>
              <w:rPr>
                <w:rFonts w:ascii="宋体" w:hAnsi="宋体"/>
                <w:szCs w:val="21"/>
              </w:rPr>
            </w:pPr>
          </w:p>
        </w:tc>
        <w:tc>
          <w:tcPr>
            <w:tcW w:w="1137" w:type="dxa"/>
          </w:tcPr>
          <w:p w:rsidR="00186375" w:rsidRDefault="00186375" w:rsidP="00015FD1">
            <w:pPr>
              <w:jc w:val="center"/>
              <w:rPr>
                <w:rFonts w:ascii="宋体" w:hAnsi="宋体"/>
                <w:szCs w:val="21"/>
              </w:rPr>
            </w:pPr>
          </w:p>
        </w:tc>
        <w:tc>
          <w:tcPr>
            <w:tcW w:w="1266" w:type="dxa"/>
          </w:tcPr>
          <w:p w:rsidR="00186375" w:rsidRDefault="00186375" w:rsidP="00015FD1">
            <w:pPr>
              <w:jc w:val="center"/>
              <w:rPr>
                <w:rFonts w:ascii="宋体" w:hAnsi="宋体"/>
                <w:szCs w:val="21"/>
              </w:rPr>
            </w:pPr>
          </w:p>
        </w:tc>
        <w:tc>
          <w:tcPr>
            <w:tcW w:w="1391" w:type="dxa"/>
          </w:tcPr>
          <w:p w:rsidR="00186375" w:rsidRDefault="00186375" w:rsidP="00015FD1">
            <w:pPr>
              <w:jc w:val="center"/>
              <w:rPr>
                <w:rFonts w:ascii="宋体" w:hAnsi="宋体"/>
                <w:szCs w:val="21"/>
              </w:rPr>
            </w:pPr>
          </w:p>
        </w:tc>
        <w:tc>
          <w:tcPr>
            <w:tcW w:w="3583" w:type="dxa"/>
          </w:tcPr>
          <w:p w:rsidR="00186375" w:rsidRPr="00321AFD" w:rsidRDefault="00186375" w:rsidP="00321AFD">
            <w:pPr>
              <w:jc w:val="left"/>
              <w:rPr>
                <w:rFonts w:ascii="宋体" w:hAnsi="宋体"/>
                <w:szCs w:val="21"/>
              </w:rPr>
            </w:pPr>
          </w:p>
        </w:tc>
      </w:tr>
    </w:tbl>
    <w:p w:rsidR="0068060F" w:rsidRDefault="0068060F" w:rsidP="0068060F">
      <w:pPr>
        <w:ind w:left="420"/>
      </w:pPr>
    </w:p>
    <w:p w:rsidR="0068060F" w:rsidRPr="00D701CF" w:rsidRDefault="0068060F" w:rsidP="00EC1532">
      <w:pPr>
        <w:spacing w:beforeLines="50" w:before="156" w:afterLines="50" w:after="156" w:line="500" w:lineRule="exact"/>
        <w:jc w:val="center"/>
        <w:rPr>
          <w:rFonts w:ascii="宋体" w:hAnsi="宋体"/>
          <w:b/>
          <w:sz w:val="44"/>
          <w:szCs w:val="44"/>
        </w:rPr>
        <w:sectPr w:rsidR="0068060F" w:rsidRPr="00D701CF" w:rsidSect="00B34FA7">
          <w:headerReference w:type="default" r:id="rId9"/>
          <w:footerReference w:type="default" r:id="rId10"/>
          <w:headerReference w:type="first" r:id="rId11"/>
          <w:pgSz w:w="11906" w:h="16838" w:code="9"/>
          <w:pgMar w:top="1670" w:right="1797" w:bottom="1440" w:left="1797" w:header="709" w:footer="992" w:gutter="0"/>
          <w:pgNumType w:start="0"/>
          <w:cols w:space="425"/>
          <w:titlePg/>
          <w:docGrid w:type="lines" w:linePitch="312"/>
        </w:sectPr>
      </w:pPr>
    </w:p>
    <w:p w:rsidR="007001C5" w:rsidRDefault="00683A7F" w:rsidP="00683A7F">
      <w:pPr>
        <w:jc w:val="center"/>
        <w:rPr>
          <w:rFonts w:ascii="宋体" w:hAnsi="宋体"/>
        </w:rPr>
      </w:pPr>
      <w:r w:rsidRPr="00A70CEE">
        <w:rPr>
          <w:rFonts w:ascii="宋体" w:hAnsi="宋体" w:hint="eastAsia"/>
        </w:rPr>
        <w:lastRenderedPageBreak/>
        <w:t>目      录</w:t>
      </w:r>
    </w:p>
    <w:p w:rsidR="007001C5" w:rsidRDefault="007001C5" w:rsidP="00683A7F">
      <w:pPr>
        <w:jc w:val="center"/>
        <w:rPr>
          <w:rFonts w:ascii="宋体" w:hAnsi="宋体"/>
        </w:rPr>
      </w:pPr>
    </w:p>
    <w:p w:rsidR="00E722E8" w:rsidRDefault="00A61EB3">
      <w:pPr>
        <w:pStyle w:val="10"/>
        <w:rPr>
          <w:rFonts w:asciiTheme="minorHAnsi" w:eastAsiaTheme="minorEastAsia" w:hAnsiTheme="minorHAnsi" w:cstheme="minorBidi"/>
          <w:b w:val="0"/>
          <w:noProof/>
          <w:kern w:val="2"/>
          <w:sz w:val="21"/>
        </w:rPr>
      </w:pPr>
      <w:r>
        <w:rPr>
          <w:rFonts w:ascii="宋体" w:hAnsi="宋体"/>
        </w:rPr>
        <w:fldChar w:fldCharType="begin"/>
      </w:r>
      <w:r w:rsidR="007001C5">
        <w:rPr>
          <w:rFonts w:ascii="宋体" w:hAnsi="宋体"/>
        </w:rPr>
        <w:instrText xml:space="preserve"> TOC \o "1-3" \h \z \u </w:instrText>
      </w:r>
      <w:r>
        <w:rPr>
          <w:rFonts w:ascii="宋体" w:hAnsi="宋体"/>
        </w:rPr>
        <w:fldChar w:fldCharType="separate"/>
      </w:r>
      <w:hyperlink w:anchor="_Toc474763629" w:history="1">
        <w:r w:rsidR="00E722E8" w:rsidRPr="002D50D5">
          <w:rPr>
            <w:rStyle w:val="a6"/>
            <w:noProof/>
          </w:rPr>
          <w:t>1</w:t>
        </w:r>
        <w:r w:rsidR="00E722E8" w:rsidRPr="002D50D5">
          <w:rPr>
            <w:rStyle w:val="a6"/>
            <w:rFonts w:hint="eastAsia"/>
            <w:noProof/>
          </w:rPr>
          <w:t xml:space="preserve"> </w:t>
        </w:r>
        <w:r w:rsidR="00E722E8" w:rsidRPr="002D50D5">
          <w:rPr>
            <w:rStyle w:val="a6"/>
            <w:rFonts w:hint="eastAsia"/>
            <w:noProof/>
          </w:rPr>
          <w:t>、引言</w:t>
        </w:r>
        <w:r w:rsidR="00E722E8">
          <w:rPr>
            <w:noProof/>
            <w:webHidden/>
          </w:rPr>
          <w:tab/>
        </w:r>
        <w:r w:rsidR="00E722E8">
          <w:rPr>
            <w:noProof/>
            <w:webHidden/>
          </w:rPr>
          <w:fldChar w:fldCharType="begin"/>
        </w:r>
        <w:r w:rsidR="00E722E8">
          <w:rPr>
            <w:noProof/>
            <w:webHidden/>
          </w:rPr>
          <w:instrText xml:space="preserve"> PAGEREF _Toc474763629 \h </w:instrText>
        </w:r>
        <w:r w:rsidR="00E722E8">
          <w:rPr>
            <w:noProof/>
            <w:webHidden/>
          </w:rPr>
        </w:r>
        <w:r w:rsidR="00E722E8">
          <w:rPr>
            <w:noProof/>
            <w:webHidden/>
          </w:rPr>
          <w:fldChar w:fldCharType="separate"/>
        </w:r>
        <w:r w:rsidR="00E722E8">
          <w:rPr>
            <w:noProof/>
            <w:webHidden/>
          </w:rPr>
          <w:t>4</w:t>
        </w:r>
        <w:r w:rsidR="00E722E8">
          <w:rPr>
            <w:noProof/>
            <w:webHidden/>
          </w:rPr>
          <w:fldChar w:fldCharType="end"/>
        </w:r>
      </w:hyperlink>
    </w:p>
    <w:p w:rsidR="00E722E8" w:rsidRDefault="00DA4585">
      <w:pPr>
        <w:pStyle w:val="10"/>
        <w:rPr>
          <w:rFonts w:asciiTheme="minorHAnsi" w:eastAsiaTheme="minorEastAsia" w:hAnsiTheme="minorHAnsi" w:cstheme="minorBidi"/>
          <w:b w:val="0"/>
          <w:noProof/>
          <w:kern w:val="2"/>
          <w:sz w:val="21"/>
        </w:rPr>
      </w:pPr>
      <w:hyperlink w:anchor="_Toc474763630" w:history="1">
        <w:r w:rsidR="00E722E8" w:rsidRPr="002D50D5">
          <w:rPr>
            <w:rStyle w:val="a6"/>
            <w:noProof/>
          </w:rPr>
          <w:t>2</w:t>
        </w:r>
        <w:r w:rsidR="00E722E8" w:rsidRPr="002D50D5">
          <w:rPr>
            <w:rStyle w:val="a6"/>
            <w:rFonts w:hint="eastAsia"/>
            <w:noProof/>
          </w:rPr>
          <w:t xml:space="preserve"> </w:t>
        </w:r>
        <w:r w:rsidR="00E722E8" w:rsidRPr="002D50D5">
          <w:rPr>
            <w:rStyle w:val="a6"/>
            <w:rFonts w:hint="eastAsia"/>
            <w:noProof/>
          </w:rPr>
          <w:t>、定义</w:t>
        </w:r>
        <w:r w:rsidR="00E722E8">
          <w:rPr>
            <w:noProof/>
            <w:webHidden/>
          </w:rPr>
          <w:tab/>
        </w:r>
        <w:r w:rsidR="00E722E8">
          <w:rPr>
            <w:noProof/>
            <w:webHidden/>
          </w:rPr>
          <w:fldChar w:fldCharType="begin"/>
        </w:r>
        <w:r w:rsidR="00E722E8">
          <w:rPr>
            <w:noProof/>
            <w:webHidden/>
          </w:rPr>
          <w:instrText xml:space="preserve"> PAGEREF _Toc474763630 \h </w:instrText>
        </w:r>
        <w:r w:rsidR="00E722E8">
          <w:rPr>
            <w:noProof/>
            <w:webHidden/>
          </w:rPr>
        </w:r>
        <w:r w:rsidR="00E722E8">
          <w:rPr>
            <w:noProof/>
            <w:webHidden/>
          </w:rPr>
          <w:fldChar w:fldCharType="separate"/>
        </w:r>
        <w:r w:rsidR="00E722E8">
          <w:rPr>
            <w:noProof/>
            <w:webHidden/>
          </w:rPr>
          <w:t>4</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1" w:history="1">
        <w:r w:rsidR="00E722E8" w:rsidRPr="002D50D5">
          <w:rPr>
            <w:rStyle w:val="a6"/>
            <w:noProof/>
          </w:rPr>
          <w:t>2.1</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SG2000</w:t>
        </w:r>
        <w:r w:rsidR="00E722E8" w:rsidRPr="002D50D5">
          <w:rPr>
            <w:rStyle w:val="a6"/>
            <w:rFonts w:hint="eastAsia"/>
            <w:noProof/>
          </w:rPr>
          <w:t>智能传感系统的组成</w:t>
        </w:r>
        <w:r w:rsidR="00E722E8">
          <w:rPr>
            <w:noProof/>
            <w:webHidden/>
          </w:rPr>
          <w:tab/>
        </w:r>
        <w:r w:rsidR="00E722E8">
          <w:rPr>
            <w:noProof/>
            <w:webHidden/>
          </w:rPr>
          <w:fldChar w:fldCharType="begin"/>
        </w:r>
        <w:r w:rsidR="00E722E8">
          <w:rPr>
            <w:noProof/>
            <w:webHidden/>
          </w:rPr>
          <w:instrText xml:space="preserve"> PAGEREF _Toc474763631 \h </w:instrText>
        </w:r>
        <w:r w:rsidR="00E722E8">
          <w:rPr>
            <w:noProof/>
            <w:webHidden/>
          </w:rPr>
        </w:r>
        <w:r w:rsidR="00E722E8">
          <w:rPr>
            <w:noProof/>
            <w:webHidden/>
          </w:rPr>
          <w:fldChar w:fldCharType="separate"/>
        </w:r>
        <w:r w:rsidR="00E722E8">
          <w:rPr>
            <w:noProof/>
            <w:webHidden/>
          </w:rPr>
          <w:t>4</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2" w:history="1">
        <w:r w:rsidR="00E722E8" w:rsidRPr="002D50D5">
          <w:rPr>
            <w:rStyle w:val="a6"/>
            <w:noProof/>
          </w:rPr>
          <w:t>2.2</w:t>
        </w:r>
        <w:r w:rsidR="00E722E8">
          <w:rPr>
            <w:rFonts w:asciiTheme="minorHAnsi" w:eastAsiaTheme="minorEastAsia" w:hAnsiTheme="minorHAnsi" w:cstheme="minorBidi"/>
            <w:noProof/>
            <w:kern w:val="2"/>
            <w:sz w:val="21"/>
          </w:rPr>
          <w:tab/>
        </w:r>
        <w:r w:rsidR="00E722E8" w:rsidRPr="002D50D5">
          <w:rPr>
            <w:rStyle w:val="a6"/>
            <w:rFonts w:hint="eastAsia"/>
            <w:noProof/>
          </w:rPr>
          <w:t>、整个网络的协议架构</w:t>
        </w:r>
        <w:r w:rsidR="00E722E8">
          <w:rPr>
            <w:noProof/>
            <w:webHidden/>
          </w:rPr>
          <w:tab/>
        </w:r>
        <w:r w:rsidR="00E722E8">
          <w:rPr>
            <w:noProof/>
            <w:webHidden/>
          </w:rPr>
          <w:fldChar w:fldCharType="begin"/>
        </w:r>
        <w:r w:rsidR="00E722E8">
          <w:rPr>
            <w:noProof/>
            <w:webHidden/>
          </w:rPr>
          <w:instrText xml:space="preserve"> PAGEREF _Toc474763632 \h </w:instrText>
        </w:r>
        <w:r w:rsidR="00E722E8">
          <w:rPr>
            <w:noProof/>
            <w:webHidden/>
          </w:rPr>
        </w:r>
        <w:r w:rsidR="00E722E8">
          <w:rPr>
            <w:noProof/>
            <w:webHidden/>
          </w:rPr>
          <w:fldChar w:fldCharType="separate"/>
        </w:r>
        <w:r w:rsidR="00E722E8">
          <w:rPr>
            <w:noProof/>
            <w:webHidden/>
          </w:rPr>
          <w:t>4</w:t>
        </w:r>
        <w:r w:rsidR="00E722E8">
          <w:rPr>
            <w:noProof/>
            <w:webHidden/>
          </w:rPr>
          <w:fldChar w:fldCharType="end"/>
        </w:r>
      </w:hyperlink>
    </w:p>
    <w:p w:rsidR="00E722E8" w:rsidRDefault="00DA4585">
      <w:pPr>
        <w:pStyle w:val="10"/>
        <w:rPr>
          <w:rFonts w:asciiTheme="minorHAnsi" w:eastAsiaTheme="minorEastAsia" w:hAnsiTheme="minorHAnsi" w:cstheme="minorBidi"/>
          <w:b w:val="0"/>
          <w:noProof/>
          <w:kern w:val="2"/>
          <w:sz w:val="21"/>
        </w:rPr>
      </w:pPr>
      <w:hyperlink w:anchor="_Toc474763633" w:history="1">
        <w:r w:rsidR="00E722E8" w:rsidRPr="002D50D5">
          <w:rPr>
            <w:rStyle w:val="a6"/>
            <w:noProof/>
          </w:rPr>
          <w:t>3</w:t>
        </w:r>
        <w:r w:rsidR="00E722E8" w:rsidRPr="002D50D5">
          <w:rPr>
            <w:rStyle w:val="a6"/>
            <w:rFonts w:hint="eastAsia"/>
            <w:noProof/>
          </w:rPr>
          <w:t xml:space="preserve"> </w:t>
        </w:r>
        <w:r w:rsidR="00E722E8" w:rsidRPr="002D50D5">
          <w:rPr>
            <w:rStyle w:val="a6"/>
            <w:rFonts w:hint="eastAsia"/>
            <w:noProof/>
          </w:rPr>
          <w:t>、协议内的通用变量解释</w:t>
        </w:r>
        <w:r w:rsidR="00E722E8">
          <w:rPr>
            <w:noProof/>
            <w:webHidden/>
          </w:rPr>
          <w:tab/>
        </w:r>
        <w:r w:rsidR="00E722E8">
          <w:rPr>
            <w:noProof/>
            <w:webHidden/>
          </w:rPr>
          <w:fldChar w:fldCharType="begin"/>
        </w:r>
        <w:r w:rsidR="00E722E8">
          <w:rPr>
            <w:noProof/>
            <w:webHidden/>
          </w:rPr>
          <w:instrText xml:space="preserve"> PAGEREF _Toc474763633 \h </w:instrText>
        </w:r>
        <w:r w:rsidR="00E722E8">
          <w:rPr>
            <w:noProof/>
            <w:webHidden/>
          </w:rPr>
        </w:r>
        <w:r w:rsidR="00E722E8">
          <w:rPr>
            <w:noProof/>
            <w:webHidden/>
          </w:rPr>
          <w:fldChar w:fldCharType="separate"/>
        </w:r>
        <w:r w:rsidR="00E722E8">
          <w:rPr>
            <w:noProof/>
            <w:webHidden/>
          </w:rPr>
          <w:t>4</w:t>
        </w:r>
        <w:r w:rsidR="00E722E8">
          <w:rPr>
            <w:noProof/>
            <w:webHidden/>
          </w:rPr>
          <w:fldChar w:fldCharType="end"/>
        </w:r>
      </w:hyperlink>
    </w:p>
    <w:p w:rsidR="00E722E8" w:rsidRDefault="00DA4585">
      <w:pPr>
        <w:pStyle w:val="10"/>
        <w:rPr>
          <w:rFonts w:asciiTheme="minorHAnsi" w:eastAsiaTheme="minorEastAsia" w:hAnsiTheme="minorHAnsi" w:cstheme="minorBidi"/>
          <w:b w:val="0"/>
          <w:noProof/>
          <w:kern w:val="2"/>
          <w:sz w:val="21"/>
        </w:rPr>
      </w:pPr>
      <w:hyperlink w:anchor="_Toc474763634" w:history="1">
        <w:r w:rsidR="00E722E8" w:rsidRPr="002D50D5">
          <w:rPr>
            <w:rStyle w:val="a6"/>
            <w:noProof/>
          </w:rPr>
          <w:t>4</w:t>
        </w:r>
        <w:r w:rsidR="00E722E8" w:rsidRPr="002D50D5">
          <w:rPr>
            <w:rStyle w:val="a6"/>
            <w:rFonts w:hint="eastAsia"/>
            <w:noProof/>
          </w:rPr>
          <w:t xml:space="preserve"> </w:t>
        </w:r>
        <w:r w:rsidR="00E722E8" w:rsidRPr="002D50D5">
          <w:rPr>
            <w:rStyle w:val="a6"/>
            <w:rFonts w:hint="eastAsia"/>
            <w:noProof/>
          </w:rPr>
          <w:t>、系统用例</w:t>
        </w:r>
        <w:r w:rsidR="00E722E8">
          <w:rPr>
            <w:noProof/>
            <w:webHidden/>
          </w:rPr>
          <w:tab/>
        </w:r>
        <w:r w:rsidR="00E722E8">
          <w:rPr>
            <w:noProof/>
            <w:webHidden/>
          </w:rPr>
          <w:fldChar w:fldCharType="begin"/>
        </w:r>
        <w:r w:rsidR="00E722E8">
          <w:rPr>
            <w:noProof/>
            <w:webHidden/>
          </w:rPr>
          <w:instrText xml:space="preserve"> PAGEREF _Toc474763634 \h </w:instrText>
        </w:r>
        <w:r w:rsidR="00E722E8">
          <w:rPr>
            <w:noProof/>
            <w:webHidden/>
          </w:rPr>
        </w:r>
        <w:r w:rsidR="00E722E8">
          <w:rPr>
            <w:noProof/>
            <w:webHidden/>
          </w:rPr>
          <w:fldChar w:fldCharType="separate"/>
        </w:r>
        <w:r w:rsidR="00E722E8">
          <w:rPr>
            <w:noProof/>
            <w:webHidden/>
          </w:rPr>
          <w:t>5</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5" w:history="1">
        <w:r w:rsidR="00E722E8" w:rsidRPr="002D50D5">
          <w:rPr>
            <w:rStyle w:val="a6"/>
            <w:noProof/>
          </w:rPr>
          <w:t>4.1</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寻找合适的网关安装位置</w:t>
        </w:r>
        <w:r w:rsidR="00E722E8">
          <w:rPr>
            <w:noProof/>
            <w:webHidden/>
          </w:rPr>
          <w:tab/>
        </w:r>
        <w:r w:rsidR="00E722E8">
          <w:rPr>
            <w:noProof/>
            <w:webHidden/>
          </w:rPr>
          <w:fldChar w:fldCharType="begin"/>
        </w:r>
        <w:r w:rsidR="00E722E8">
          <w:rPr>
            <w:noProof/>
            <w:webHidden/>
          </w:rPr>
          <w:instrText xml:space="preserve"> PAGEREF _Toc474763635 \h </w:instrText>
        </w:r>
        <w:r w:rsidR="00E722E8">
          <w:rPr>
            <w:noProof/>
            <w:webHidden/>
          </w:rPr>
        </w:r>
        <w:r w:rsidR="00E722E8">
          <w:rPr>
            <w:noProof/>
            <w:webHidden/>
          </w:rPr>
          <w:fldChar w:fldCharType="separate"/>
        </w:r>
        <w:r w:rsidR="00E722E8">
          <w:rPr>
            <w:noProof/>
            <w:webHidden/>
          </w:rPr>
          <w:t>5</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6" w:history="1">
        <w:r w:rsidR="00E722E8" w:rsidRPr="002D50D5">
          <w:rPr>
            <w:rStyle w:val="a6"/>
            <w:noProof/>
          </w:rPr>
          <w:t>4.2</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通讯条件测试</w:t>
        </w:r>
        <w:r w:rsidR="00E722E8">
          <w:rPr>
            <w:noProof/>
            <w:webHidden/>
          </w:rPr>
          <w:tab/>
        </w:r>
        <w:r w:rsidR="00E722E8">
          <w:rPr>
            <w:noProof/>
            <w:webHidden/>
          </w:rPr>
          <w:fldChar w:fldCharType="begin"/>
        </w:r>
        <w:r w:rsidR="00E722E8">
          <w:rPr>
            <w:noProof/>
            <w:webHidden/>
          </w:rPr>
          <w:instrText xml:space="preserve"> PAGEREF _Toc474763636 \h </w:instrText>
        </w:r>
        <w:r w:rsidR="00E722E8">
          <w:rPr>
            <w:noProof/>
            <w:webHidden/>
          </w:rPr>
        </w:r>
        <w:r w:rsidR="00E722E8">
          <w:rPr>
            <w:noProof/>
            <w:webHidden/>
          </w:rPr>
          <w:fldChar w:fldCharType="separate"/>
        </w:r>
        <w:r w:rsidR="00E722E8">
          <w:rPr>
            <w:noProof/>
            <w:webHidden/>
          </w:rPr>
          <w:t>5</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7" w:history="1">
        <w:r w:rsidR="00E722E8" w:rsidRPr="002D50D5">
          <w:rPr>
            <w:rStyle w:val="a6"/>
            <w:noProof/>
          </w:rPr>
          <w:t>4.3</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传感器安装完成后检测</w:t>
        </w:r>
        <w:r w:rsidR="00E722E8">
          <w:rPr>
            <w:noProof/>
            <w:webHidden/>
          </w:rPr>
          <w:tab/>
        </w:r>
        <w:r w:rsidR="00E722E8">
          <w:rPr>
            <w:noProof/>
            <w:webHidden/>
          </w:rPr>
          <w:fldChar w:fldCharType="begin"/>
        </w:r>
        <w:r w:rsidR="00E722E8">
          <w:rPr>
            <w:noProof/>
            <w:webHidden/>
          </w:rPr>
          <w:instrText xml:space="preserve"> PAGEREF _Toc474763637 \h </w:instrText>
        </w:r>
        <w:r w:rsidR="00E722E8">
          <w:rPr>
            <w:noProof/>
            <w:webHidden/>
          </w:rPr>
        </w:r>
        <w:r w:rsidR="00E722E8">
          <w:rPr>
            <w:noProof/>
            <w:webHidden/>
          </w:rPr>
          <w:fldChar w:fldCharType="separate"/>
        </w:r>
        <w:r w:rsidR="00E722E8">
          <w:rPr>
            <w:noProof/>
            <w:webHidden/>
          </w:rPr>
          <w:t>5</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8" w:history="1">
        <w:r w:rsidR="00E722E8" w:rsidRPr="002D50D5">
          <w:rPr>
            <w:rStyle w:val="a6"/>
            <w:noProof/>
          </w:rPr>
          <w:t>4.4</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通讯连接</w:t>
        </w:r>
        <w:r w:rsidR="00E722E8">
          <w:rPr>
            <w:noProof/>
            <w:webHidden/>
          </w:rPr>
          <w:tab/>
        </w:r>
        <w:r w:rsidR="00E722E8">
          <w:rPr>
            <w:noProof/>
            <w:webHidden/>
          </w:rPr>
          <w:fldChar w:fldCharType="begin"/>
        </w:r>
        <w:r w:rsidR="00E722E8">
          <w:rPr>
            <w:noProof/>
            <w:webHidden/>
          </w:rPr>
          <w:instrText xml:space="preserve"> PAGEREF _Toc474763638 \h </w:instrText>
        </w:r>
        <w:r w:rsidR="00E722E8">
          <w:rPr>
            <w:noProof/>
            <w:webHidden/>
          </w:rPr>
        </w:r>
        <w:r w:rsidR="00E722E8">
          <w:rPr>
            <w:noProof/>
            <w:webHidden/>
          </w:rPr>
          <w:fldChar w:fldCharType="separate"/>
        </w:r>
        <w:r w:rsidR="00E722E8">
          <w:rPr>
            <w:noProof/>
            <w:webHidden/>
          </w:rPr>
          <w:t>6</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39" w:history="1">
        <w:r w:rsidR="00E722E8" w:rsidRPr="002D50D5">
          <w:rPr>
            <w:rStyle w:val="a6"/>
            <w:noProof/>
          </w:rPr>
          <w:t>4.5</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传感器通讯自适应</w:t>
        </w:r>
        <w:r w:rsidR="00E722E8">
          <w:rPr>
            <w:noProof/>
            <w:webHidden/>
          </w:rPr>
          <w:tab/>
        </w:r>
        <w:r w:rsidR="00E722E8">
          <w:rPr>
            <w:noProof/>
            <w:webHidden/>
          </w:rPr>
          <w:fldChar w:fldCharType="begin"/>
        </w:r>
        <w:r w:rsidR="00E722E8">
          <w:rPr>
            <w:noProof/>
            <w:webHidden/>
          </w:rPr>
          <w:instrText xml:space="preserve"> PAGEREF _Toc474763639 \h </w:instrText>
        </w:r>
        <w:r w:rsidR="00E722E8">
          <w:rPr>
            <w:noProof/>
            <w:webHidden/>
          </w:rPr>
        </w:r>
        <w:r w:rsidR="00E722E8">
          <w:rPr>
            <w:noProof/>
            <w:webHidden/>
          </w:rPr>
          <w:fldChar w:fldCharType="separate"/>
        </w:r>
        <w:r w:rsidR="00E722E8">
          <w:rPr>
            <w:noProof/>
            <w:webHidden/>
          </w:rPr>
          <w:t>7</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0" w:history="1">
        <w:r w:rsidR="00E722E8" w:rsidRPr="002D50D5">
          <w:rPr>
            <w:rStyle w:val="a6"/>
            <w:noProof/>
          </w:rPr>
          <w:t>4.6</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传感器数据采集与通讯</w:t>
        </w:r>
        <w:r w:rsidR="00E722E8">
          <w:rPr>
            <w:noProof/>
            <w:webHidden/>
          </w:rPr>
          <w:tab/>
        </w:r>
        <w:r w:rsidR="00E722E8">
          <w:rPr>
            <w:noProof/>
            <w:webHidden/>
          </w:rPr>
          <w:fldChar w:fldCharType="begin"/>
        </w:r>
        <w:r w:rsidR="00E722E8">
          <w:rPr>
            <w:noProof/>
            <w:webHidden/>
          </w:rPr>
          <w:instrText xml:space="preserve"> PAGEREF _Toc474763640 \h </w:instrText>
        </w:r>
        <w:r w:rsidR="00E722E8">
          <w:rPr>
            <w:noProof/>
            <w:webHidden/>
          </w:rPr>
        </w:r>
        <w:r w:rsidR="00E722E8">
          <w:rPr>
            <w:noProof/>
            <w:webHidden/>
          </w:rPr>
          <w:fldChar w:fldCharType="separate"/>
        </w:r>
        <w:r w:rsidR="00E722E8">
          <w:rPr>
            <w:noProof/>
            <w:webHidden/>
          </w:rPr>
          <w:t>7</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1" w:history="1">
        <w:r w:rsidR="00E722E8" w:rsidRPr="002D50D5">
          <w:rPr>
            <w:rStyle w:val="a6"/>
            <w:noProof/>
          </w:rPr>
          <w:t>4.7</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网关、传感器组网</w:t>
        </w:r>
        <w:r w:rsidR="00E722E8">
          <w:rPr>
            <w:noProof/>
            <w:webHidden/>
          </w:rPr>
          <w:tab/>
        </w:r>
        <w:r w:rsidR="00E722E8">
          <w:rPr>
            <w:noProof/>
            <w:webHidden/>
          </w:rPr>
          <w:fldChar w:fldCharType="begin"/>
        </w:r>
        <w:r w:rsidR="00E722E8">
          <w:rPr>
            <w:noProof/>
            <w:webHidden/>
          </w:rPr>
          <w:instrText xml:space="preserve"> PAGEREF _Toc474763641 \h </w:instrText>
        </w:r>
        <w:r w:rsidR="00E722E8">
          <w:rPr>
            <w:noProof/>
            <w:webHidden/>
          </w:rPr>
        </w:r>
        <w:r w:rsidR="00E722E8">
          <w:rPr>
            <w:noProof/>
            <w:webHidden/>
          </w:rPr>
          <w:fldChar w:fldCharType="separate"/>
        </w:r>
        <w:r w:rsidR="00E722E8">
          <w:rPr>
            <w:noProof/>
            <w:webHidden/>
          </w:rPr>
          <w:t>8</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2" w:history="1">
        <w:r w:rsidR="00E722E8" w:rsidRPr="002D50D5">
          <w:rPr>
            <w:rStyle w:val="a6"/>
            <w:noProof/>
          </w:rPr>
          <w:t>4.8</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服务器将传感器设置信息传送给网关</w:t>
        </w:r>
        <w:r w:rsidR="00E722E8">
          <w:rPr>
            <w:noProof/>
            <w:webHidden/>
          </w:rPr>
          <w:tab/>
        </w:r>
        <w:r w:rsidR="00E722E8">
          <w:rPr>
            <w:noProof/>
            <w:webHidden/>
          </w:rPr>
          <w:fldChar w:fldCharType="begin"/>
        </w:r>
        <w:r w:rsidR="00E722E8">
          <w:rPr>
            <w:noProof/>
            <w:webHidden/>
          </w:rPr>
          <w:instrText xml:space="preserve"> PAGEREF _Toc474763642 \h </w:instrText>
        </w:r>
        <w:r w:rsidR="00E722E8">
          <w:rPr>
            <w:noProof/>
            <w:webHidden/>
          </w:rPr>
        </w:r>
        <w:r w:rsidR="00E722E8">
          <w:rPr>
            <w:noProof/>
            <w:webHidden/>
          </w:rPr>
          <w:fldChar w:fldCharType="separate"/>
        </w:r>
        <w:r w:rsidR="00E722E8">
          <w:rPr>
            <w:noProof/>
            <w:webHidden/>
          </w:rPr>
          <w:t>8</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3" w:history="1">
        <w:r w:rsidR="00E722E8" w:rsidRPr="002D50D5">
          <w:rPr>
            <w:rStyle w:val="a6"/>
            <w:noProof/>
          </w:rPr>
          <w:t>4.9</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网关将传感器采集的数据上传</w:t>
        </w:r>
        <w:r w:rsidR="00E722E8">
          <w:rPr>
            <w:noProof/>
            <w:webHidden/>
          </w:rPr>
          <w:tab/>
        </w:r>
        <w:r w:rsidR="00E722E8">
          <w:rPr>
            <w:noProof/>
            <w:webHidden/>
          </w:rPr>
          <w:fldChar w:fldCharType="begin"/>
        </w:r>
        <w:r w:rsidR="00E722E8">
          <w:rPr>
            <w:noProof/>
            <w:webHidden/>
          </w:rPr>
          <w:instrText xml:space="preserve"> PAGEREF _Toc474763643 \h </w:instrText>
        </w:r>
        <w:r w:rsidR="00E722E8">
          <w:rPr>
            <w:noProof/>
            <w:webHidden/>
          </w:rPr>
        </w:r>
        <w:r w:rsidR="00E722E8">
          <w:rPr>
            <w:noProof/>
            <w:webHidden/>
          </w:rPr>
          <w:fldChar w:fldCharType="separate"/>
        </w:r>
        <w:r w:rsidR="00E722E8">
          <w:rPr>
            <w:noProof/>
            <w:webHidden/>
          </w:rPr>
          <w:t>9</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4" w:history="1">
        <w:r w:rsidR="00E722E8" w:rsidRPr="002D50D5">
          <w:rPr>
            <w:rStyle w:val="a6"/>
            <w:noProof/>
          </w:rPr>
          <w:t>4.10</w:t>
        </w:r>
        <w:r w:rsidR="00E722E8">
          <w:rPr>
            <w:rFonts w:asciiTheme="minorHAnsi" w:eastAsiaTheme="minorEastAsia" w:hAnsiTheme="minorHAnsi" w:cstheme="minorBidi"/>
            <w:noProof/>
            <w:kern w:val="2"/>
            <w:sz w:val="21"/>
          </w:rPr>
          <w:tab/>
        </w:r>
        <w:r w:rsidR="00E722E8" w:rsidRPr="002D50D5">
          <w:rPr>
            <w:rStyle w:val="a6"/>
            <w:rFonts w:hint="eastAsia"/>
            <w:noProof/>
          </w:rPr>
          <w:t>、</w:t>
        </w:r>
        <w:r w:rsidR="00E722E8" w:rsidRPr="002D50D5">
          <w:rPr>
            <w:rStyle w:val="a6"/>
            <w:noProof/>
          </w:rPr>
          <w:t>uc_</w:t>
        </w:r>
        <w:r w:rsidR="00E722E8" w:rsidRPr="002D50D5">
          <w:rPr>
            <w:rStyle w:val="a6"/>
            <w:rFonts w:hint="eastAsia"/>
            <w:noProof/>
          </w:rPr>
          <w:t>网关和服务器见心跳包</w:t>
        </w:r>
        <w:r w:rsidR="00E722E8">
          <w:rPr>
            <w:noProof/>
            <w:webHidden/>
          </w:rPr>
          <w:tab/>
        </w:r>
        <w:r w:rsidR="00E722E8">
          <w:rPr>
            <w:noProof/>
            <w:webHidden/>
          </w:rPr>
          <w:fldChar w:fldCharType="begin"/>
        </w:r>
        <w:r w:rsidR="00E722E8">
          <w:rPr>
            <w:noProof/>
            <w:webHidden/>
          </w:rPr>
          <w:instrText xml:space="preserve"> PAGEREF _Toc474763644 \h </w:instrText>
        </w:r>
        <w:r w:rsidR="00E722E8">
          <w:rPr>
            <w:noProof/>
            <w:webHidden/>
          </w:rPr>
        </w:r>
        <w:r w:rsidR="00E722E8">
          <w:rPr>
            <w:noProof/>
            <w:webHidden/>
          </w:rPr>
          <w:fldChar w:fldCharType="separate"/>
        </w:r>
        <w:r w:rsidR="00E722E8">
          <w:rPr>
            <w:noProof/>
            <w:webHidden/>
          </w:rPr>
          <w:t>9</w:t>
        </w:r>
        <w:r w:rsidR="00E722E8">
          <w:rPr>
            <w:noProof/>
            <w:webHidden/>
          </w:rPr>
          <w:fldChar w:fldCharType="end"/>
        </w:r>
      </w:hyperlink>
    </w:p>
    <w:p w:rsidR="00E722E8" w:rsidRDefault="00DA4585">
      <w:pPr>
        <w:pStyle w:val="10"/>
        <w:rPr>
          <w:rFonts w:asciiTheme="minorHAnsi" w:eastAsiaTheme="minorEastAsia" w:hAnsiTheme="minorHAnsi" w:cstheme="minorBidi"/>
          <w:b w:val="0"/>
          <w:noProof/>
          <w:kern w:val="2"/>
          <w:sz w:val="21"/>
        </w:rPr>
      </w:pPr>
      <w:hyperlink w:anchor="_Toc474763645" w:history="1">
        <w:r w:rsidR="00E722E8" w:rsidRPr="002D50D5">
          <w:rPr>
            <w:rStyle w:val="a6"/>
            <w:noProof/>
          </w:rPr>
          <w:t>5</w:t>
        </w:r>
        <w:r w:rsidR="00E722E8" w:rsidRPr="002D50D5">
          <w:rPr>
            <w:rStyle w:val="a6"/>
            <w:rFonts w:hint="eastAsia"/>
            <w:noProof/>
          </w:rPr>
          <w:t xml:space="preserve"> </w:t>
        </w:r>
        <w:r w:rsidR="00E722E8" w:rsidRPr="002D50D5">
          <w:rPr>
            <w:rStyle w:val="a6"/>
            <w:rFonts w:hint="eastAsia"/>
            <w:noProof/>
          </w:rPr>
          <w:t>、活动图</w:t>
        </w:r>
        <w:r w:rsidR="00E722E8">
          <w:rPr>
            <w:noProof/>
            <w:webHidden/>
          </w:rPr>
          <w:tab/>
        </w:r>
        <w:r w:rsidR="00E722E8">
          <w:rPr>
            <w:noProof/>
            <w:webHidden/>
          </w:rPr>
          <w:fldChar w:fldCharType="begin"/>
        </w:r>
        <w:r w:rsidR="00E722E8">
          <w:rPr>
            <w:noProof/>
            <w:webHidden/>
          </w:rPr>
          <w:instrText xml:space="preserve"> PAGEREF _Toc474763645 \h </w:instrText>
        </w:r>
        <w:r w:rsidR="00E722E8">
          <w:rPr>
            <w:noProof/>
            <w:webHidden/>
          </w:rPr>
        </w:r>
        <w:r w:rsidR="00E722E8">
          <w:rPr>
            <w:noProof/>
            <w:webHidden/>
          </w:rPr>
          <w:fldChar w:fldCharType="separate"/>
        </w:r>
        <w:r w:rsidR="00E722E8">
          <w:rPr>
            <w:noProof/>
            <w:webHidden/>
          </w:rPr>
          <w:t>10</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6" w:history="1">
        <w:r w:rsidR="00E722E8" w:rsidRPr="002D50D5">
          <w:rPr>
            <w:rStyle w:val="a6"/>
            <w:noProof/>
          </w:rPr>
          <w:t>5.1</w:t>
        </w:r>
        <w:r w:rsidR="00E722E8">
          <w:rPr>
            <w:rFonts w:asciiTheme="minorHAnsi" w:eastAsiaTheme="minorEastAsia" w:hAnsiTheme="minorHAnsi" w:cstheme="minorBidi"/>
            <w:noProof/>
            <w:kern w:val="2"/>
            <w:sz w:val="21"/>
          </w:rPr>
          <w:tab/>
        </w:r>
        <w:r w:rsidR="00E722E8" w:rsidRPr="002D50D5">
          <w:rPr>
            <w:rStyle w:val="a6"/>
            <w:rFonts w:hint="eastAsia"/>
            <w:noProof/>
          </w:rPr>
          <w:t>、组网</w:t>
        </w:r>
        <w:r w:rsidR="00E722E8">
          <w:rPr>
            <w:noProof/>
            <w:webHidden/>
          </w:rPr>
          <w:tab/>
        </w:r>
        <w:r w:rsidR="00E722E8">
          <w:rPr>
            <w:noProof/>
            <w:webHidden/>
          </w:rPr>
          <w:fldChar w:fldCharType="begin"/>
        </w:r>
        <w:r w:rsidR="00E722E8">
          <w:rPr>
            <w:noProof/>
            <w:webHidden/>
          </w:rPr>
          <w:instrText xml:space="preserve"> PAGEREF _Toc474763646 \h </w:instrText>
        </w:r>
        <w:r w:rsidR="00E722E8">
          <w:rPr>
            <w:noProof/>
            <w:webHidden/>
          </w:rPr>
        </w:r>
        <w:r w:rsidR="00E722E8">
          <w:rPr>
            <w:noProof/>
            <w:webHidden/>
          </w:rPr>
          <w:fldChar w:fldCharType="separate"/>
        </w:r>
        <w:r w:rsidR="00E722E8">
          <w:rPr>
            <w:noProof/>
            <w:webHidden/>
          </w:rPr>
          <w:t>10</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7" w:history="1">
        <w:r w:rsidR="00E722E8" w:rsidRPr="002D50D5">
          <w:rPr>
            <w:rStyle w:val="a6"/>
            <w:noProof/>
          </w:rPr>
          <w:t>5.2</w:t>
        </w:r>
        <w:r w:rsidR="00E722E8">
          <w:rPr>
            <w:rFonts w:asciiTheme="minorHAnsi" w:eastAsiaTheme="minorEastAsia" w:hAnsiTheme="minorHAnsi" w:cstheme="minorBidi"/>
            <w:noProof/>
            <w:kern w:val="2"/>
            <w:sz w:val="21"/>
          </w:rPr>
          <w:tab/>
        </w:r>
        <w:r w:rsidR="00E722E8" w:rsidRPr="002D50D5">
          <w:rPr>
            <w:rStyle w:val="a6"/>
            <w:rFonts w:hint="eastAsia"/>
            <w:noProof/>
          </w:rPr>
          <w:t>、未组网的霍尔触发</w:t>
        </w:r>
        <w:r w:rsidR="00E722E8">
          <w:rPr>
            <w:noProof/>
            <w:webHidden/>
          </w:rPr>
          <w:tab/>
        </w:r>
        <w:r w:rsidR="00E722E8">
          <w:rPr>
            <w:noProof/>
            <w:webHidden/>
          </w:rPr>
          <w:fldChar w:fldCharType="begin"/>
        </w:r>
        <w:r w:rsidR="00E722E8">
          <w:rPr>
            <w:noProof/>
            <w:webHidden/>
          </w:rPr>
          <w:instrText xml:space="preserve"> PAGEREF _Toc474763647 \h </w:instrText>
        </w:r>
        <w:r w:rsidR="00E722E8">
          <w:rPr>
            <w:noProof/>
            <w:webHidden/>
          </w:rPr>
        </w:r>
        <w:r w:rsidR="00E722E8">
          <w:rPr>
            <w:noProof/>
            <w:webHidden/>
          </w:rPr>
          <w:fldChar w:fldCharType="separate"/>
        </w:r>
        <w:r w:rsidR="00E722E8">
          <w:rPr>
            <w:noProof/>
            <w:webHidden/>
          </w:rPr>
          <w:t>10</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8" w:history="1">
        <w:r w:rsidR="00E722E8" w:rsidRPr="002D50D5">
          <w:rPr>
            <w:rStyle w:val="a6"/>
            <w:noProof/>
          </w:rPr>
          <w:t>5.3</w:t>
        </w:r>
        <w:r w:rsidR="00E722E8">
          <w:rPr>
            <w:rFonts w:asciiTheme="minorHAnsi" w:eastAsiaTheme="minorEastAsia" w:hAnsiTheme="minorHAnsi" w:cstheme="minorBidi"/>
            <w:noProof/>
            <w:kern w:val="2"/>
            <w:sz w:val="21"/>
          </w:rPr>
          <w:tab/>
        </w:r>
        <w:r w:rsidR="00E722E8" w:rsidRPr="002D50D5">
          <w:rPr>
            <w:rStyle w:val="a6"/>
            <w:rFonts w:hint="eastAsia"/>
            <w:noProof/>
          </w:rPr>
          <w:t>、已组网的霍尔触发</w:t>
        </w:r>
        <w:r w:rsidR="00E722E8">
          <w:rPr>
            <w:noProof/>
            <w:webHidden/>
          </w:rPr>
          <w:tab/>
        </w:r>
        <w:r w:rsidR="00E722E8">
          <w:rPr>
            <w:noProof/>
            <w:webHidden/>
          </w:rPr>
          <w:fldChar w:fldCharType="begin"/>
        </w:r>
        <w:r w:rsidR="00E722E8">
          <w:rPr>
            <w:noProof/>
            <w:webHidden/>
          </w:rPr>
          <w:instrText xml:space="preserve"> PAGEREF _Toc474763648 \h </w:instrText>
        </w:r>
        <w:r w:rsidR="00E722E8">
          <w:rPr>
            <w:noProof/>
            <w:webHidden/>
          </w:rPr>
        </w:r>
        <w:r w:rsidR="00E722E8">
          <w:rPr>
            <w:noProof/>
            <w:webHidden/>
          </w:rPr>
          <w:fldChar w:fldCharType="separate"/>
        </w:r>
        <w:r w:rsidR="00E722E8">
          <w:rPr>
            <w:noProof/>
            <w:webHidden/>
          </w:rPr>
          <w:t>10</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49" w:history="1">
        <w:r w:rsidR="00E722E8" w:rsidRPr="002D50D5">
          <w:rPr>
            <w:rStyle w:val="a6"/>
            <w:noProof/>
          </w:rPr>
          <w:t>5.4</w:t>
        </w:r>
        <w:r w:rsidR="00E722E8">
          <w:rPr>
            <w:rFonts w:asciiTheme="minorHAnsi" w:eastAsiaTheme="minorEastAsia" w:hAnsiTheme="minorHAnsi" w:cstheme="minorBidi"/>
            <w:noProof/>
            <w:kern w:val="2"/>
            <w:sz w:val="21"/>
          </w:rPr>
          <w:tab/>
        </w:r>
        <w:r w:rsidR="00E722E8" w:rsidRPr="002D50D5">
          <w:rPr>
            <w:rStyle w:val="a6"/>
            <w:rFonts w:hint="eastAsia"/>
            <w:noProof/>
          </w:rPr>
          <w:t>、定时数据采集</w:t>
        </w:r>
        <w:r w:rsidR="00E722E8">
          <w:rPr>
            <w:noProof/>
            <w:webHidden/>
          </w:rPr>
          <w:tab/>
        </w:r>
        <w:r w:rsidR="00E722E8">
          <w:rPr>
            <w:noProof/>
            <w:webHidden/>
          </w:rPr>
          <w:fldChar w:fldCharType="begin"/>
        </w:r>
        <w:r w:rsidR="00E722E8">
          <w:rPr>
            <w:noProof/>
            <w:webHidden/>
          </w:rPr>
          <w:instrText xml:space="preserve"> PAGEREF _Toc474763649 \h </w:instrText>
        </w:r>
        <w:r w:rsidR="00E722E8">
          <w:rPr>
            <w:noProof/>
            <w:webHidden/>
          </w:rPr>
        </w:r>
        <w:r w:rsidR="00E722E8">
          <w:rPr>
            <w:noProof/>
            <w:webHidden/>
          </w:rPr>
          <w:fldChar w:fldCharType="separate"/>
        </w:r>
        <w:r w:rsidR="00E722E8">
          <w:rPr>
            <w:noProof/>
            <w:webHidden/>
          </w:rPr>
          <w:t>10</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0" w:history="1">
        <w:r w:rsidR="00E722E8" w:rsidRPr="002D50D5">
          <w:rPr>
            <w:rStyle w:val="a6"/>
            <w:noProof/>
          </w:rPr>
          <w:t>5.5</w:t>
        </w:r>
        <w:r w:rsidR="00E722E8">
          <w:rPr>
            <w:rFonts w:asciiTheme="minorHAnsi" w:eastAsiaTheme="minorEastAsia" w:hAnsiTheme="minorHAnsi" w:cstheme="minorBidi"/>
            <w:noProof/>
            <w:kern w:val="2"/>
            <w:sz w:val="21"/>
          </w:rPr>
          <w:tab/>
        </w:r>
        <w:r w:rsidR="00E722E8" w:rsidRPr="002D50D5">
          <w:rPr>
            <w:rStyle w:val="a6"/>
            <w:rFonts w:hint="eastAsia"/>
            <w:noProof/>
          </w:rPr>
          <w:t>、定时波形传输</w:t>
        </w:r>
        <w:r w:rsidR="00E722E8">
          <w:rPr>
            <w:noProof/>
            <w:webHidden/>
          </w:rPr>
          <w:tab/>
        </w:r>
        <w:r w:rsidR="00E722E8">
          <w:rPr>
            <w:noProof/>
            <w:webHidden/>
          </w:rPr>
          <w:fldChar w:fldCharType="begin"/>
        </w:r>
        <w:r w:rsidR="00E722E8">
          <w:rPr>
            <w:noProof/>
            <w:webHidden/>
          </w:rPr>
          <w:instrText xml:space="preserve"> PAGEREF _Toc474763650 \h </w:instrText>
        </w:r>
        <w:r w:rsidR="00E722E8">
          <w:rPr>
            <w:noProof/>
            <w:webHidden/>
          </w:rPr>
        </w:r>
        <w:r w:rsidR="00E722E8">
          <w:rPr>
            <w:noProof/>
            <w:webHidden/>
          </w:rPr>
          <w:fldChar w:fldCharType="separate"/>
        </w:r>
        <w:r w:rsidR="00E722E8">
          <w:rPr>
            <w:noProof/>
            <w:webHidden/>
          </w:rPr>
          <w:t>11</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1" w:history="1">
        <w:r w:rsidR="00E722E8" w:rsidRPr="002D50D5">
          <w:rPr>
            <w:rStyle w:val="a6"/>
            <w:noProof/>
          </w:rPr>
          <w:t>5.6</w:t>
        </w:r>
        <w:r w:rsidR="00E722E8">
          <w:rPr>
            <w:rFonts w:asciiTheme="minorHAnsi" w:eastAsiaTheme="minorEastAsia" w:hAnsiTheme="minorHAnsi" w:cstheme="minorBidi"/>
            <w:noProof/>
            <w:kern w:val="2"/>
            <w:sz w:val="21"/>
          </w:rPr>
          <w:tab/>
        </w:r>
        <w:r w:rsidR="00E722E8" w:rsidRPr="002D50D5">
          <w:rPr>
            <w:rStyle w:val="a6"/>
            <w:rFonts w:hint="eastAsia"/>
            <w:noProof/>
          </w:rPr>
          <w:t>、报警波形传输</w:t>
        </w:r>
        <w:r w:rsidR="00E722E8">
          <w:rPr>
            <w:noProof/>
            <w:webHidden/>
          </w:rPr>
          <w:tab/>
        </w:r>
        <w:r w:rsidR="00E722E8">
          <w:rPr>
            <w:noProof/>
            <w:webHidden/>
          </w:rPr>
          <w:fldChar w:fldCharType="begin"/>
        </w:r>
        <w:r w:rsidR="00E722E8">
          <w:rPr>
            <w:noProof/>
            <w:webHidden/>
          </w:rPr>
          <w:instrText xml:space="preserve"> PAGEREF _Toc474763651 \h </w:instrText>
        </w:r>
        <w:r w:rsidR="00E722E8">
          <w:rPr>
            <w:noProof/>
            <w:webHidden/>
          </w:rPr>
        </w:r>
        <w:r w:rsidR="00E722E8">
          <w:rPr>
            <w:noProof/>
            <w:webHidden/>
          </w:rPr>
          <w:fldChar w:fldCharType="separate"/>
        </w:r>
        <w:r w:rsidR="00E722E8">
          <w:rPr>
            <w:noProof/>
            <w:webHidden/>
          </w:rPr>
          <w:t>11</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2" w:history="1">
        <w:r w:rsidR="00E722E8" w:rsidRPr="002D50D5">
          <w:rPr>
            <w:rStyle w:val="a6"/>
            <w:noProof/>
          </w:rPr>
          <w:t>5.7</w:t>
        </w:r>
        <w:r w:rsidR="00E722E8">
          <w:rPr>
            <w:rFonts w:asciiTheme="minorHAnsi" w:eastAsiaTheme="minorEastAsia" w:hAnsiTheme="minorHAnsi" w:cstheme="minorBidi"/>
            <w:noProof/>
            <w:kern w:val="2"/>
            <w:sz w:val="21"/>
          </w:rPr>
          <w:tab/>
        </w:r>
        <w:r w:rsidR="00E722E8" w:rsidRPr="002D50D5">
          <w:rPr>
            <w:rStyle w:val="a6"/>
            <w:rFonts w:hint="eastAsia"/>
            <w:noProof/>
          </w:rPr>
          <w:t>、在网关中删除传感器节点</w:t>
        </w:r>
        <w:r w:rsidR="00E722E8">
          <w:rPr>
            <w:noProof/>
            <w:webHidden/>
          </w:rPr>
          <w:tab/>
        </w:r>
        <w:r w:rsidR="00E722E8">
          <w:rPr>
            <w:noProof/>
            <w:webHidden/>
          </w:rPr>
          <w:fldChar w:fldCharType="begin"/>
        </w:r>
        <w:r w:rsidR="00E722E8">
          <w:rPr>
            <w:noProof/>
            <w:webHidden/>
          </w:rPr>
          <w:instrText xml:space="preserve"> PAGEREF _Toc474763652 \h </w:instrText>
        </w:r>
        <w:r w:rsidR="00E722E8">
          <w:rPr>
            <w:noProof/>
            <w:webHidden/>
          </w:rPr>
        </w:r>
        <w:r w:rsidR="00E722E8">
          <w:rPr>
            <w:noProof/>
            <w:webHidden/>
          </w:rPr>
          <w:fldChar w:fldCharType="separate"/>
        </w:r>
        <w:r w:rsidR="00E722E8">
          <w:rPr>
            <w:noProof/>
            <w:webHidden/>
          </w:rPr>
          <w:t>11</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3" w:history="1">
        <w:r w:rsidR="00E722E8" w:rsidRPr="002D50D5">
          <w:rPr>
            <w:rStyle w:val="a6"/>
            <w:noProof/>
          </w:rPr>
          <w:t>5.8</w:t>
        </w:r>
        <w:r w:rsidR="00E722E8">
          <w:rPr>
            <w:rFonts w:asciiTheme="minorHAnsi" w:eastAsiaTheme="minorEastAsia" w:hAnsiTheme="minorHAnsi" w:cstheme="minorBidi"/>
            <w:noProof/>
            <w:kern w:val="2"/>
            <w:sz w:val="21"/>
          </w:rPr>
          <w:tab/>
        </w:r>
        <w:r w:rsidR="00E722E8" w:rsidRPr="002D50D5">
          <w:rPr>
            <w:rStyle w:val="a6"/>
            <w:rFonts w:hint="eastAsia"/>
            <w:noProof/>
          </w:rPr>
          <w:t>、传感器设置信息下传</w:t>
        </w:r>
        <w:r w:rsidR="00E722E8">
          <w:rPr>
            <w:noProof/>
            <w:webHidden/>
          </w:rPr>
          <w:tab/>
        </w:r>
        <w:r w:rsidR="00E722E8">
          <w:rPr>
            <w:noProof/>
            <w:webHidden/>
          </w:rPr>
          <w:fldChar w:fldCharType="begin"/>
        </w:r>
        <w:r w:rsidR="00E722E8">
          <w:rPr>
            <w:noProof/>
            <w:webHidden/>
          </w:rPr>
          <w:instrText xml:space="preserve"> PAGEREF _Toc474763653 \h </w:instrText>
        </w:r>
        <w:r w:rsidR="00E722E8">
          <w:rPr>
            <w:noProof/>
            <w:webHidden/>
          </w:rPr>
        </w:r>
        <w:r w:rsidR="00E722E8">
          <w:rPr>
            <w:noProof/>
            <w:webHidden/>
          </w:rPr>
          <w:fldChar w:fldCharType="separate"/>
        </w:r>
        <w:r w:rsidR="00E722E8">
          <w:rPr>
            <w:noProof/>
            <w:webHidden/>
          </w:rPr>
          <w:t>12</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4" w:history="1">
        <w:r w:rsidR="00E722E8" w:rsidRPr="002D50D5">
          <w:rPr>
            <w:rStyle w:val="a6"/>
            <w:noProof/>
          </w:rPr>
          <w:t>5.9</w:t>
        </w:r>
        <w:r w:rsidR="00E722E8">
          <w:rPr>
            <w:rFonts w:asciiTheme="minorHAnsi" w:eastAsiaTheme="minorEastAsia" w:hAnsiTheme="minorHAnsi" w:cstheme="minorBidi"/>
            <w:noProof/>
            <w:kern w:val="2"/>
            <w:sz w:val="21"/>
          </w:rPr>
          <w:tab/>
        </w:r>
        <w:r w:rsidR="00E722E8" w:rsidRPr="002D50D5">
          <w:rPr>
            <w:rStyle w:val="a6"/>
            <w:rFonts w:hint="eastAsia"/>
            <w:noProof/>
          </w:rPr>
          <w:t>、心跳包</w:t>
        </w:r>
        <w:r w:rsidR="00E722E8">
          <w:rPr>
            <w:noProof/>
            <w:webHidden/>
          </w:rPr>
          <w:tab/>
        </w:r>
        <w:r w:rsidR="00E722E8">
          <w:rPr>
            <w:noProof/>
            <w:webHidden/>
          </w:rPr>
          <w:fldChar w:fldCharType="begin"/>
        </w:r>
        <w:r w:rsidR="00E722E8">
          <w:rPr>
            <w:noProof/>
            <w:webHidden/>
          </w:rPr>
          <w:instrText xml:space="preserve"> PAGEREF _Toc474763654 \h </w:instrText>
        </w:r>
        <w:r w:rsidR="00E722E8">
          <w:rPr>
            <w:noProof/>
            <w:webHidden/>
          </w:rPr>
        </w:r>
        <w:r w:rsidR="00E722E8">
          <w:rPr>
            <w:noProof/>
            <w:webHidden/>
          </w:rPr>
          <w:fldChar w:fldCharType="separate"/>
        </w:r>
        <w:r w:rsidR="00E722E8">
          <w:rPr>
            <w:noProof/>
            <w:webHidden/>
          </w:rPr>
          <w:t>12</w:t>
        </w:r>
        <w:r w:rsidR="00E722E8">
          <w:rPr>
            <w:noProof/>
            <w:webHidden/>
          </w:rPr>
          <w:fldChar w:fldCharType="end"/>
        </w:r>
      </w:hyperlink>
    </w:p>
    <w:p w:rsidR="00E722E8" w:rsidRDefault="00DA4585">
      <w:pPr>
        <w:pStyle w:val="10"/>
        <w:rPr>
          <w:rFonts w:asciiTheme="minorHAnsi" w:eastAsiaTheme="minorEastAsia" w:hAnsiTheme="minorHAnsi" w:cstheme="minorBidi"/>
          <w:b w:val="0"/>
          <w:noProof/>
          <w:kern w:val="2"/>
          <w:sz w:val="21"/>
        </w:rPr>
      </w:pPr>
      <w:hyperlink w:anchor="_Toc474763655" w:history="1">
        <w:r w:rsidR="00E722E8" w:rsidRPr="002D50D5">
          <w:rPr>
            <w:rStyle w:val="a6"/>
            <w:noProof/>
          </w:rPr>
          <w:t>6</w:t>
        </w:r>
        <w:r w:rsidR="00E722E8" w:rsidRPr="002D50D5">
          <w:rPr>
            <w:rStyle w:val="a6"/>
            <w:rFonts w:hint="eastAsia"/>
            <w:noProof/>
          </w:rPr>
          <w:t xml:space="preserve"> </w:t>
        </w:r>
        <w:r w:rsidR="00E722E8" w:rsidRPr="002D50D5">
          <w:rPr>
            <w:rStyle w:val="a6"/>
            <w:rFonts w:hint="eastAsia"/>
            <w:noProof/>
          </w:rPr>
          <w:t>、通讯协议</w:t>
        </w:r>
        <w:r w:rsidR="00E722E8">
          <w:rPr>
            <w:noProof/>
            <w:webHidden/>
          </w:rPr>
          <w:tab/>
        </w:r>
        <w:r w:rsidR="00E722E8">
          <w:rPr>
            <w:noProof/>
            <w:webHidden/>
          </w:rPr>
          <w:fldChar w:fldCharType="begin"/>
        </w:r>
        <w:r w:rsidR="00E722E8">
          <w:rPr>
            <w:noProof/>
            <w:webHidden/>
          </w:rPr>
          <w:instrText xml:space="preserve"> PAGEREF _Toc474763655 \h </w:instrText>
        </w:r>
        <w:r w:rsidR="00E722E8">
          <w:rPr>
            <w:noProof/>
            <w:webHidden/>
          </w:rPr>
        </w:r>
        <w:r w:rsidR="00E722E8">
          <w:rPr>
            <w:noProof/>
            <w:webHidden/>
          </w:rPr>
          <w:fldChar w:fldCharType="separate"/>
        </w:r>
        <w:r w:rsidR="00E722E8">
          <w:rPr>
            <w:noProof/>
            <w:webHidden/>
          </w:rPr>
          <w:t>12</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56" w:history="1">
        <w:r w:rsidR="00E722E8" w:rsidRPr="002D50D5">
          <w:rPr>
            <w:rStyle w:val="a6"/>
            <w:noProof/>
          </w:rPr>
          <w:t>6.1</w:t>
        </w:r>
        <w:r w:rsidR="00E722E8">
          <w:rPr>
            <w:rFonts w:asciiTheme="minorHAnsi" w:eastAsiaTheme="minorEastAsia" w:hAnsiTheme="minorHAnsi" w:cstheme="minorBidi"/>
            <w:noProof/>
            <w:kern w:val="2"/>
            <w:sz w:val="21"/>
          </w:rPr>
          <w:tab/>
        </w:r>
        <w:r w:rsidR="00E722E8" w:rsidRPr="002D50D5">
          <w:rPr>
            <w:rStyle w:val="a6"/>
            <w:rFonts w:hint="eastAsia"/>
            <w:noProof/>
          </w:rPr>
          <w:t>、传感器</w:t>
        </w:r>
        <w:r w:rsidR="00E722E8" w:rsidRPr="002D50D5">
          <w:rPr>
            <w:rStyle w:val="a6"/>
            <w:noProof/>
          </w:rPr>
          <w:t xml:space="preserve"> ---&gt;</w:t>
        </w:r>
        <w:r w:rsidR="00E722E8" w:rsidRPr="002D50D5">
          <w:rPr>
            <w:rStyle w:val="a6"/>
            <w:rFonts w:hint="eastAsia"/>
            <w:noProof/>
          </w:rPr>
          <w:t>网关</w:t>
        </w:r>
        <w:r w:rsidR="00E722E8">
          <w:rPr>
            <w:noProof/>
            <w:webHidden/>
          </w:rPr>
          <w:tab/>
        </w:r>
        <w:r w:rsidR="00E722E8">
          <w:rPr>
            <w:noProof/>
            <w:webHidden/>
          </w:rPr>
          <w:fldChar w:fldCharType="begin"/>
        </w:r>
        <w:r w:rsidR="00E722E8">
          <w:rPr>
            <w:noProof/>
            <w:webHidden/>
          </w:rPr>
          <w:instrText xml:space="preserve"> PAGEREF _Toc474763656 \h </w:instrText>
        </w:r>
        <w:r w:rsidR="00E722E8">
          <w:rPr>
            <w:noProof/>
            <w:webHidden/>
          </w:rPr>
        </w:r>
        <w:r w:rsidR="00E722E8">
          <w:rPr>
            <w:noProof/>
            <w:webHidden/>
          </w:rPr>
          <w:fldChar w:fldCharType="separate"/>
        </w:r>
        <w:r w:rsidR="00E722E8">
          <w:rPr>
            <w:noProof/>
            <w:webHidden/>
          </w:rPr>
          <w:t>12</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57" w:history="1">
        <w:r w:rsidR="00E722E8" w:rsidRPr="002D50D5">
          <w:rPr>
            <w:rStyle w:val="a6"/>
            <w:noProof/>
          </w:rPr>
          <w:t>6.1.1</w:t>
        </w:r>
        <w:r w:rsidR="00E722E8">
          <w:rPr>
            <w:rFonts w:asciiTheme="minorHAnsi" w:eastAsiaTheme="minorEastAsia" w:hAnsiTheme="minorHAnsi" w:cstheme="minorBidi"/>
            <w:noProof/>
            <w:kern w:val="2"/>
            <w:sz w:val="21"/>
          </w:rPr>
          <w:tab/>
        </w:r>
        <w:r w:rsidR="00E722E8" w:rsidRPr="002D50D5">
          <w:rPr>
            <w:rStyle w:val="a6"/>
            <w:rFonts w:hint="eastAsia"/>
            <w:noProof/>
          </w:rPr>
          <w:t>、通讯连接</w:t>
        </w:r>
        <w:r w:rsidR="00E722E8" w:rsidRPr="002D50D5">
          <w:rPr>
            <w:rStyle w:val="a6"/>
            <w:noProof/>
          </w:rPr>
          <w:t>/</w:t>
        </w:r>
        <w:r w:rsidR="00E722E8" w:rsidRPr="002D50D5">
          <w:rPr>
            <w:rStyle w:val="a6"/>
            <w:rFonts w:hint="eastAsia"/>
            <w:noProof/>
          </w:rPr>
          <w:t>确认（</w:t>
        </w:r>
        <w:r w:rsidR="00E722E8" w:rsidRPr="002D50D5">
          <w:rPr>
            <w:rStyle w:val="a6"/>
            <w:noProof/>
          </w:rPr>
          <w:t>0x01</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_Toc474763657 \h </w:instrText>
        </w:r>
        <w:r w:rsidR="00E722E8">
          <w:rPr>
            <w:noProof/>
            <w:webHidden/>
          </w:rPr>
        </w:r>
        <w:r w:rsidR="00E722E8">
          <w:rPr>
            <w:noProof/>
            <w:webHidden/>
          </w:rPr>
          <w:fldChar w:fldCharType="separate"/>
        </w:r>
        <w:r w:rsidR="00E722E8">
          <w:rPr>
            <w:noProof/>
            <w:webHidden/>
          </w:rPr>
          <w:t>12</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58" w:history="1">
        <w:r w:rsidR="00E722E8" w:rsidRPr="002D50D5">
          <w:rPr>
            <w:rStyle w:val="a6"/>
            <w:noProof/>
          </w:rPr>
          <w:t>6.2.1</w:t>
        </w:r>
        <w:r w:rsidR="00E722E8">
          <w:rPr>
            <w:rFonts w:asciiTheme="minorHAnsi" w:eastAsiaTheme="minorEastAsia" w:hAnsiTheme="minorHAnsi" w:cstheme="minorBidi"/>
            <w:noProof/>
            <w:kern w:val="2"/>
            <w:sz w:val="21"/>
          </w:rPr>
          <w:tab/>
        </w:r>
        <w:r w:rsidR="00E722E8" w:rsidRPr="002D50D5">
          <w:rPr>
            <w:rStyle w:val="a6"/>
            <w:rFonts w:hint="eastAsia"/>
            <w:noProof/>
          </w:rPr>
          <w:t>、简单特征值协议上传</w:t>
        </w:r>
        <w:r w:rsidR="00E722E8" w:rsidRPr="002D50D5">
          <w:rPr>
            <w:rStyle w:val="a6"/>
            <w:noProof/>
          </w:rPr>
          <w:t>(0x02)</w:t>
        </w:r>
        <w:r w:rsidR="00E722E8">
          <w:rPr>
            <w:noProof/>
            <w:webHidden/>
          </w:rPr>
          <w:tab/>
        </w:r>
        <w:r w:rsidR="00E722E8">
          <w:rPr>
            <w:noProof/>
            <w:webHidden/>
          </w:rPr>
          <w:fldChar w:fldCharType="begin"/>
        </w:r>
        <w:r w:rsidR="00E722E8">
          <w:rPr>
            <w:noProof/>
            <w:webHidden/>
          </w:rPr>
          <w:instrText xml:space="preserve"> PAGEREF _Toc474763658 \h </w:instrText>
        </w:r>
        <w:r w:rsidR="00E722E8">
          <w:rPr>
            <w:noProof/>
            <w:webHidden/>
          </w:rPr>
        </w:r>
        <w:r w:rsidR="00E722E8">
          <w:rPr>
            <w:noProof/>
            <w:webHidden/>
          </w:rPr>
          <w:fldChar w:fldCharType="separate"/>
        </w:r>
        <w:r w:rsidR="00E722E8">
          <w:rPr>
            <w:noProof/>
            <w:webHidden/>
          </w:rPr>
          <w:t>13</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59" w:history="1">
        <w:r w:rsidR="00E722E8" w:rsidRPr="002D50D5">
          <w:rPr>
            <w:rStyle w:val="a6"/>
            <w:noProof/>
          </w:rPr>
          <w:t>6.2.2</w:t>
        </w:r>
        <w:r w:rsidR="00E722E8">
          <w:rPr>
            <w:rFonts w:asciiTheme="minorHAnsi" w:eastAsiaTheme="minorEastAsia" w:hAnsiTheme="minorHAnsi" w:cstheme="minorBidi"/>
            <w:noProof/>
            <w:kern w:val="2"/>
            <w:sz w:val="21"/>
          </w:rPr>
          <w:tab/>
        </w:r>
        <w:r w:rsidR="00E722E8" w:rsidRPr="002D50D5">
          <w:rPr>
            <w:rStyle w:val="a6"/>
            <w:rFonts w:hint="eastAsia"/>
            <w:noProof/>
          </w:rPr>
          <w:t>、传波形</w:t>
        </w:r>
        <w:r w:rsidR="00E722E8" w:rsidRPr="002D50D5">
          <w:rPr>
            <w:rStyle w:val="a6"/>
            <w:noProof/>
          </w:rPr>
          <w:t>(0x04)</w:t>
        </w:r>
        <w:r w:rsidR="00E722E8">
          <w:rPr>
            <w:noProof/>
            <w:webHidden/>
          </w:rPr>
          <w:tab/>
        </w:r>
        <w:r w:rsidR="00E722E8">
          <w:rPr>
            <w:noProof/>
            <w:webHidden/>
          </w:rPr>
          <w:fldChar w:fldCharType="begin"/>
        </w:r>
        <w:r w:rsidR="00E722E8">
          <w:rPr>
            <w:noProof/>
            <w:webHidden/>
          </w:rPr>
          <w:instrText xml:space="preserve"> PAGEREF _Toc474763659 \h </w:instrText>
        </w:r>
        <w:r w:rsidR="00E722E8">
          <w:rPr>
            <w:noProof/>
            <w:webHidden/>
          </w:rPr>
        </w:r>
        <w:r w:rsidR="00E722E8">
          <w:rPr>
            <w:noProof/>
            <w:webHidden/>
          </w:rPr>
          <w:fldChar w:fldCharType="separate"/>
        </w:r>
        <w:r w:rsidR="00E722E8">
          <w:rPr>
            <w:noProof/>
            <w:webHidden/>
          </w:rPr>
          <w:t>14</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60" w:history="1">
        <w:r w:rsidR="00E722E8" w:rsidRPr="002D50D5">
          <w:rPr>
            <w:rStyle w:val="a6"/>
            <w:noProof/>
          </w:rPr>
          <w:t>6.2</w:t>
        </w:r>
        <w:r w:rsidR="00E722E8">
          <w:rPr>
            <w:rFonts w:asciiTheme="minorHAnsi" w:eastAsiaTheme="minorEastAsia" w:hAnsiTheme="minorHAnsi" w:cstheme="minorBidi"/>
            <w:noProof/>
            <w:kern w:val="2"/>
            <w:sz w:val="21"/>
          </w:rPr>
          <w:tab/>
        </w:r>
        <w:r w:rsidR="00E722E8" w:rsidRPr="002D50D5">
          <w:rPr>
            <w:rStyle w:val="a6"/>
            <w:rFonts w:hint="eastAsia"/>
            <w:noProof/>
          </w:rPr>
          <w:t>、网关</w:t>
        </w:r>
        <w:r w:rsidR="00E722E8" w:rsidRPr="002D50D5">
          <w:rPr>
            <w:rStyle w:val="a6"/>
            <w:noProof/>
          </w:rPr>
          <w:t>---&gt;</w:t>
        </w:r>
        <w:r w:rsidR="00E722E8" w:rsidRPr="002D50D5">
          <w:rPr>
            <w:rStyle w:val="a6"/>
            <w:rFonts w:hint="eastAsia"/>
            <w:noProof/>
          </w:rPr>
          <w:t>传感器</w:t>
        </w:r>
        <w:r w:rsidR="00E722E8">
          <w:rPr>
            <w:noProof/>
            <w:webHidden/>
          </w:rPr>
          <w:tab/>
        </w:r>
        <w:r w:rsidR="00E722E8">
          <w:rPr>
            <w:noProof/>
            <w:webHidden/>
          </w:rPr>
          <w:fldChar w:fldCharType="begin"/>
        </w:r>
        <w:r w:rsidR="00E722E8">
          <w:rPr>
            <w:noProof/>
            <w:webHidden/>
          </w:rPr>
          <w:instrText xml:space="preserve"> PAGEREF _Toc474763660 \h </w:instrText>
        </w:r>
        <w:r w:rsidR="00E722E8">
          <w:rPr>
            <w:noProof/>
            <w:webHidden/>
          </w:rPr>
        </w:r>
        <w:r w:rsidR="00E722E8">
          <w:rPr>
            <w:noProof/>
            <w:webHidden/>
          </w:rPr>
          <w:fldChar w:fldCharType="separate"/>
        </w:r>
        <w:r w:rsidR="00E722E8">
          <w:rPr>
            <w:noProof/>
            <w:webHidden/>
          </w:rPr>
          <w:t>15</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1" w:history="1">
        <w:r w:rsidR="00E722E8" w:rsidRPr="002D50D5">
          <w:rPr>
            <w:rStyle w:val="a6"/>
            <w:noProof/>
          </w:rPr>
          <w:t>6.2.1</w:t>
        </w:r>
        <w:r w:rsidR="00E722E8">
          <w:rPr>
            <w:rFonts w:asciiTheme="minorHAnsi" w:eastAsiaTheme="minorEastAsia" w:hAnsiTheme="minorHAnsi" w:cstheme="minorBidi"/>
            <w:noProof/>
            <w:kern w:val="2"/>
            <w:sz w:val="21"/>
          </w:rPr>
          <w:tab/>
        </w:r>
        <w:r w:rsidR="00E722E8" w:rsidRPr="002D50D5">
          <w:rPr>
            <w:rStyle w:val="a6"/>
            <w:rFonts w:hint="eastAsia"/>
            <w:noProof/>
          </w:rPr>
          <w:t>、通讯确认</w:t>
        </w:r>
        <w:r w:rsidR="00E722E8" w:rsidRPr="002D50D5">
          <w:rPr>
            <w:rStyle w:val="a6"/>
            <w:noProof/>
          </w:rPr>
          <w:t>(0x01)</w:t>
        </w:r>
        <w:r w:rsidR="00E722E8">
          <w:rPr>
            <w:noProof/>
            <w:webHidden/>
          </w:rPr>
          <w:tab/>
        </w:r>
        <w:r w:rsidR="00E722E8">
          <w:rPr>
            <w:noProof/>
            <w:webHidden/>
          </w:rPr>
          <w:fldChar w:fldCharType="begin"/>
        </w:r>
        <w:r w:rsidR="00E722E8">
          <w:rPr>
            <w:noProof/>
            <w:webHidden/>
          </w:rPr>
          <w:instrText xml:space="preserve"> PAGEREF _Toc474763661 \h </w:instrText>
        </w:r>
        <w:r w:rsidR="00E722E8">
          <w:rPr>
            <w:noProof/>
            <w:webHidden/>
          </w:rPr>
        </w:r>
        <w:r w:rsidR="00E722E8">
          <w:rPr>
            <w:noProof/>
            <w:webHidden/>
          </w:rPr>
          <w:fldChar w:fldCharType="separate"/>
        </w:r>
        <w:r w:rsidR="00E722E8">
          <w:rPr>
            <w:noProof/>
            <w:webHidden/>
          </w:rPr>
          <w:t>15</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2" w:history="1">
        <w:r w:rsidR="00E722E8" w:rsidRPr="002D50D5">
          <w:rPr>
            <w:rStyle w:val="a6"/>
            <w:noProof/>
          </w:rPr>
          <w:t>6.2.2</w:t>
        </w:r>
        <w:r w:rsidR="00E722E8">
          <w:rPr>
            <w:rFonts w:asciiTheme="minorHAnsi" w:eastAsiaTheme="minorEastAsia" w:hAnsiTheme="minorHAnsi" w:cstheme="minorBidi"/>
            <w:noProof/>
            <w:kern w:val="2"/>
            <w:sz w:val="21"/>
          </w:rPr>
          <w:tab/>
        </w:r>
        <w:r w:rsidR="00E722E8" w:rsidRPr="002D50D5">
          <w:rPr>
            <w:rStyle w:val="a6"/>
            <w:rFonts w:hint="eastAsia"/>
            <w:noProof/>
          </w:rPr>
          <w:t>、下传传感器设置参数（</w:t>
        </w:r>
        <w:r w:rsidR="00E722E8" w:rsidRPr="002D50D5">
          <w:rPr>
            <w:rStyle w:val="a6"/>
            <w:noProof/>
          </w:rPr>
          <w:t>0x02</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_Toc474763662 \h </w:instrText>
        </w:r>
        <w:r w:rsidR="00E722E8">
          <w:rPr>
            <w:noProof/>
            <w:webHidden/>
          </w:rPr>
        </w:r>
        <w:r w:rsidR="00E722E8">
          <w:rPr>
            <w:noProof/>
            <w:webHidden/>
          </w:rPr>
          <w:fldChar w:fldCharType="separate"/>
        </w:r>
        <w:r w:rsidR="00E722E8">
          <w:rPr>
            <w:noProof/>
            <w:webHidden/>
          </w:rPr>
          <w:t>16</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63" w:history="1">
        <w:r w:rsidR="00E722E8" w:rsidRPr="002D50D5">
          <w:rPr>
            <w:rStyle w:val="a6"/>
            <w:noProof/>
          </w:rPr>
          <w:t>6.3</w:t>
        </w:r>
        <w:r w:rsidR="00E722E8">
          <w:rPr>
            <w:rFonts w:asciiTheme="minorHAnsi" w:eastAsiaTheme="minorEastAsia" w:hAnsiTheme="minorHAnsi" w:cstheme="minorBidi"/>
            <w:noProof/>
            <w:kern w:val="2"/>
            <w:sz w:val="21"/>
          </w:rPr>
          <w:tab/>
        </w:r>
        <w:r w:rsidR="00E722E8" w:rsidRPr="002D50D5">
          <w:rPr>
            <w:rStyle w:val="a6"/>
            <w:rFonts w:hint="eastAsia"/>
            <w:noProof/>
          </w:rPr>
          <w:t>、网关</w:t>
        </w:r>
        <w:r w:rsidR="00E722E8" w:rsidRPr="002D50D5">
          <w:rPr>
            <w:rStyle w:val="a6"/>
            <w:noProof/>
          </w:rPr>
          <w:t>---&gt;</w:t>
        </w:r>
        <w:r w:rsidR="00E722E8" w:rsidRPr="002D50D5">
          <w:rPr>
            <w:rStyle w:val="a6"/>
            <w:rFonts w:hint="eastAsia"/>
            <w:noProof/>
          </w:rPr>
          <w:t>服务器</w:t>
        </w:r>
        <w:r w:rsidR="00E722E8">
          <w:rPr>
            <w:noProof/>
            <w:webHidden/>
          </w:rPr>
          <w:tab/>
        </w:r>
        <w:r w:rsidR="00E722E8">
          <w:rPr>
            <w:noProof/>
            <w:webHidden/>
          </w:rPr>
          <w:fldChar w:fldCharType="begin"/>
        </w:r>
        <w:r w:rsidR="00E722E8">
          <w:rPr>
            <w:noProof/>
            <w:webHidden/>
          </w:rPr>
          <w:instrText xml:space="preserve"> PAGEREF _Toc474763663 \h </w:instrText>
        </w:r>
        <w:r w:rsidR="00E722E8">
          <w:rPr>
            <w:noProof/>
            <w:webHidden/>
          </w:rPr>
        </w:r>
        <w:r w:rsidR="00E722E8">
          <w:rPr>
            <w:noProof/>
            <w:webHidden/>
          </w:rPr>
          <w:fldChar w:fldCharType="separate"/>
        </w:r>
        <w:r w:rsidR="00E722E8">
          <w:rPr>
            <w:noProof/>
            <w:webHidden/>
          </w:rPr>
          <w:t>19</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4" w:history="1">
        <w:r w:rsidR="00E722E8" w:rsidRPr="002D50D5">
          <w:rPr>
            <w:rStyle w:val="a6"/>
            <w:noProof/>
          </w:rPr>
          <w:t>6.3.1</w:t>
        </w:r>
        <w:r w:rsidR="00E722E8">
          <w:rPr>
            <w:rFonts w:asciiTheme="minorHAnsi" w:eastAsiaTheme="minorEastAsia" w:hAnsiTheme="minorHAnsi" w:cstheme="minorBidi"/>
            <w:noProof/>
            <w:kern w:val="2"/>
            <w:sz w:val="21"/>
          </w:rPr>
          <w:tab/>
        </w:r>
        <w:r w:rsidR="00E722E8" w:rsidRPr="002D50D5">
          <w:rPr>
            <w:rStyle w:val="a6"/>
            <w:rFonts w:hint="eastAsia"/>
            <w:noProof/>
          </w:rPr>
          <w:t>、通讯确认（</w:t>
        </w:r>
        <w:r w:rsidR="00E722E8" w:rsidRPr="002D50D5">
          <w:rPr>
            <w:rStyle w:val="a6"/>
            <w:noProof/>
          </w:rPr>
          <w:t>0X01</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_Toc474763664 \h </w:instrText>
        </w:r>
        <w:r w:rsidR="00E722E8">
          <w:rPr>
            <w:noProof/>
            <w:webHidden/>
          </w:rPr>
        </w:r>
        <w:r w:rsidR="00E722E8">
          <w:rPr>
            <w:noProof/>
            <w:webHidden/>
          </w:rPr>
          <w:fldChar w:fldCharType="separate"/>
        </w:r>
        <w:r w:rsidR="00E722E8">
          <w:rPr>
            <w:noProof/>
            <w:webHidden/>
          </w:rPr>
          <w:t>19</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5" w:history="1">
        <w:r w:rsidR="00E722E8" w:rsidRPr="002D50D5">
          <w:rPr>
            <w:rStyle w:val="a6"/>
            <w:noProof/>
          </w:rPr>
          <w:t>6.3.2</w:t>
        </w:r>
        <w:r w:rsidR="00E722E8">
          <w:rPr>
            <w:rFonts w:asciiTheme="minorHAnsi" w:eastAsiaTheme="minorEastAsia" w:hAnsiTheme="minorHAnsi" w:cstheme="minorBidi"/>
            <w:noProof/>
            <w:kern w:val="2"/>
            <w:sz w:val="21"/>
          </w:rPr>
          <w:tab/>
        </w:r>
        <w:r w:rsidR="00E722E8" w:rsidRPr="002D50D5">
          <w:rPr>
            <w:rStyle w:val="a6"/>
            <w:rFonts w:hint="eastAsia"/>
            <w:noProof/>
          </w:rPr>
          <w:t>、特征值上传给服务器（</w:t>
        </w:r>
        <w:r w:rsidR="00E722E8" w:rsidRPr="002D50D5">
          <w:rPr>
            <w:rStyle w:val="a6"/>
            <w:noProof/>
          </w:rPr>
          <w:t>0x02</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_Toc474763665 \h </w:instrText>
        </w:r>
        <w:r w:rsidR="00E722E8">
          <w:rPr>
            <w:noProof/>
            <w:webHidden/>
          </w:rPr>
        </w:r>
        <w:r w:rsidR="00E722E8">
          <w:rPr>
            <w:noProof/>
            <w:webHidden/>
          </w:rPr>
          <w:fldChar w:fldCharType="separate"/>
        </w:r>
        <w:r w:rsidR="00E722E8">
          <w:rPr>
            <w:noProof/>
            <w:webHidden/>
          </w:rPr>
          <w:t>19</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6" w:history="1">
        <w:r w:rsidR="00E722E8" w:rsidRPr="002D50D5">
          <w:rPr>
            <w:rStyle w:val="a6"/>
            <w:noProof/>
          </w:rPr>
          <w:t>6.3.3</w:t>
        </w:r>
        <w:r w:rsidR="00E722E8">
          <w:rPr>
            <w:rFonts w:asciiTheme="minorHAnsi" w:eastAsiaTheme="minorEastAsia" w:hAnsiTheme="minorHAnsi" w:cstheme="minorBidi"/>
            <w:noProof/>
            <w:kern w:val="2"/>
            <w:sz w:val="21"/>
          </w:rPr>
          <w:tab/>
        </w:r>
        <w:r w:rsidR="00E722E8" w:rsidRPr="002D50D5">
          <w:rPr>
            <w:rStyle w:val="a6"/>
            <w:rFonts w:hint="eastAsia"/>
            <w:noProof/>
          </w:rPr>
          <w:t>、传感器组网信息上传（</w:t>
        </w:r>
        <w:r w:rsidR="00E722E8" w:rsidRPr="002D50D5">
          <w:rPr>
            <w:rStyle w:val="a6"/>
            <w:noProof/>
          </w:rPr>
          <w:t>0X03</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_Toc474763666 \h </w:instrText>
        </w:r>
        <w:r w:rsidR="00E722E8">
          <w:rPr>
            <w:noProof/>
            <w:webHidden/>
          </w:rPr>
        </w:r>
        <w:r w:rsidR="00E722E8">
          <w:rPr>
            <w:noProof/>
            <w:webHidden/>
          </w:rPr>
          <w:fldChar w:fldCharType="separate"/>
        </w:r>
        <w:r w:rsidR="00E722E8">
          <w:rPr>
            <w:noProof/>
            <w:webHidden/>
          </w:rPr>
          <w:t>20</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7" w:history="1">
        <w:r w:rsidR="00E722E8" w:rsidRPr="002D50D5">
          <w:rPr>
            <w:rStyle w:val="a6"/>
            <w:noProof/>
          </w:rPr>
          <w:t>6.3.4</w:t>
        </w:r>
        <w:r w:rsidR="00E722E8">
          <w:rPr>
            <w:rFonts w:asciiTheme="minorHAnsi" w:eastAsiaTheme="minorEastAsia" w:hAnsiTheme="minorHAnsi" w:cstheme="minorBidi"/>
            <w:noProof/>
            <w:kern w:val="2"/>
            <w:sz w:val="21"/>
          </w:rPr>
          <w:tab/>
        </w:r>
        <w:r w:rsidR="00E722E8" w:rsidRPr="002D50D5">
          <w:rPr>
            <w:rStyle w:val="a6"/>
            <w:rFonts w:hint="eastAsia"/>
            <w:noProof/>
          </w:rPr>
          <w:t>、波形上传（</w:t>
        </w:r>
        <w:r w:rsidR="00E722E8" w:rsidRPr="002D50D5">
          <w:rPr>
            <w:rStyle w:val="a6"/>
            <w:noProof/>
          </w:rPr>
          <w:t>0X04</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_Toc474763667 \h </w:instrText>
        </w:r>
        <w:r w:rsidR="00E722E8">
          <w:rPr>
            <w:noProof/>
            <w:webHidden/>
          </w:rPr>
        </w:r>
        <w:r w:rsidR="00E722E8">
          <w:rPr>
            <w:noProof/>
            <w:webHidden/>
          </w:rPr>
          <w:fldChar w:fldCharType="separate"/>
        </w:r>
        <w:r w:rsidR="00E722E8">
          <w:rPr>
            <w:noProof/>
            <w:webHidden/>
          </w:rPr>
          <w:t>20</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68" w:history="1">
        <w:r w:rsidR="00E722E8" w:rsidRPr="002D50D5">
          <w:rPr>
            <w:rStyle w:val="a6"/>
            <w:noProof/>
          </w:rPr>
          <w:t>6.3.5</w:t>
        </w:r>
        <w:r w:rsidR="00E722E8">
          <w:rPr>
            <w:rFonts w:asciiTheme="minorHAnsi" w:eastAsiaTheme="minorEastAsia" w:hAnsiTheme="minorHAnsi" w:cstheme="minorBidi"/>
            <w:noProof/>
            <w:kern w:val="2"/>
            <w:sz w:val="21"/>
          </w:rPr>
          <w:tab/>
        </w:r>
        <w:r w:rsidR="00E722E8" w:rsidRPr="002D50D5">
          <w:rPr>
            <w:rStyle w:val="a6"/>
            <w:rFonts w:hint="eastAsia"/>
            <w:noProof/>
          </w:rPr>
          <w:t>、心跳包（</w:t>
        </w:r>
        <w:r w:rsidR="00E722E8" w:rsidRPr="002D50D5">
          <w:rPr>
            <w:rStyle w:val="a6"/>
            <w:noProof/>
          </w:rPr>
          <w:t>0X05</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_Toc474763668 \h </w:instrText>
        </w:r>
        <w:r w:rsidR="00E722E8">
          <w:rPr>
            <w:noProof/>
            <w:webHidden/>
          </w:rPr>
        </w:r>
        <w:r w:rsidR="00E722E8">
          <w:rPr>
            <w:noProof/>
            <w:webHidden/>
          </w:rPr>
          <w:fldChar w:fldCharType="separate"/>
        </w:r>
        <w:r w:rsidR="00E722E8">
          <w:rPr>
            <w:noProof/>
            <w:webHidden/>
          </w:rPr>
          <w:t>21</w:t>
        </w:r>
        <w:r w:rsidR="00E722E8">
          <w:rPr>
            <w:noProof/>
            <w:webHidden/>
          </w:rPr>
          <w:fldChar w:fldCharType="end"/>
        </w:r>
      </w:hyperlink>
    </w:p>
    <w:p w:rsidR="00E722E8" w:rsidRDefault="00DA4585">
      <w:pPr>
        <w:pStyle w:val="20"/>
        <w:tabs>
          <w:tab w:val="left" w:pos="840"/>
          <w:tab w:val="right" w:leader="dot" w:pos="9533"/>
        </w:tabs>
        <w:rPr>
          <w:rFonts w:asciiTheme="minorHAnsi" w:eastAsiaTheme="minorEastAsia" w:hAnsiTheme="minorHAnsi" w:cstheme="minorBidi"/>
          <w:noProof/>
          <w:kern w:val="2"/>
          <w:sz w:val="21"/>
        </w:rPr>
      </w:pPr>
      <w:hyperlink w:anchor="_Toc474763669" w:history="1">
        <w:r w:rsidR="00E722E8" w:rsidRPr="002D50D5">
          <w:rPr>
            <w:rStyle w:val="a6"/>
            <w:noProof/>
          </w:rPr>
          <w:t>6.4</w:t>
        </w:r>
        <w:r w:rsidR="00E722E8">
          <w:rPr>
            <w:rFonts w:asciiTheme="minorHAnsi" w:eastAsiaTheme="minorEastAsia" w:hAnsiTheme="minorHAnsi" w:cstheme="minorBidi"/>
            <w:noProof/>
            <w:kern w:val="2"/>
            <w:sz w:val="21"/>
          </w:rPr>
          <w:tab/>
        </w:r>
        <w:r w:rsidR="00E722E8" w:rsidRPr="002D50D5">
          <w:rPr>
            <w:rStyle w:val="a6"/>
            <w:rFonts w:hint="eastAsia"/>
            <w:noProof/>
          </w:rPr>
          <w:t>、服务器</w:t>
        </w:r>
        <w:r w:rsidR="00E722E8" w:rsidRPr="002D50D5">
          <w:rPr>
            <w:rStyle w:val="a6"/>
            <w:noProof/>
          </w:rPr>
          <w:t>---&gt;</w:t>
        </w:r>
        <w:r w:rsidR="00E722E8" w:rsidRPr="002D50D5">
          <w:rPr>
            <w:rStyle w:val="a6"/>
            <w:rFonts w:hint="eastAsia"/>
            <w:noProof/>
          </w:rPr>
          <w:t>网关</w:t>
        </w:r>
        <w:r w:rsidR="00E722E8">
          <w:rPr>
            <w:noProof/>
            <w:webHidden/>
          </w:rPr>
          <w:tab/>
        </w:r>
        <w:r w:rsidR="00E722E8">
          <w:rPr>
            <w:noProof/>
            <w:webHidden/>
          </w:rPr>
          <w:fldChar w:fldCharType="begin"/>
        </w:r>
        <w:r w:rsidR="00E722E8">
          <w:rPr>
            <w:noProof/>
            <w:webHidden/>
          </w:rPr>
          <w:instrText xml:space="preserve"> PAGEREF _Toc474763669 \h </w:instrText>
        </w:r>
        <w:r w:rsidR="00E722E8">
          <w:rPr>
            <w:noProof/>
            <w:webHidden/>
          </w:rPr>
        </w:r>
        <w:r w:rsidR="00E722E8">
          <w:rPr>
            <w:noProof/>
            <w:webHidden/>
          </w:rPr>
          <w:fldChar w:fldCharType="separate"/>
        </w:r>
        <w:r w:rsidR="00E722E8">
          <w:rPr>
            <w:noProof/>
            <w:webHidden/>
          </w:rPr>
          <w:t>22</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70" w:history="1">
        <w:r w:rsidR="00E722E8" w:rsidRPr="002D50D5">
          <w:rPr>
            <w:rStyle w:val="a6"/>
            <w:noProof/>
          </w:rPr>
          <w:t>6.4.1</w:t>
        </w:r>
        <w:r w:rsidR="00E722E8">
          <w:rPr>
            <w:rFonts w:asciiTheme="minorHAnsi" w:eastAsiaTheme="minorEastAsia" w:hAnsiTheme="minorHAnsi" w:cstheme="minorBidi"/>
            <w:noProof/>
            <w:kern w:val="2"/>
            <w:sz w:val="21"/>
          </w:rPr>
          <w:tab/>
        </w:r>
        <w:r w:rsidR="00E722E8" w:rsidRPr="002D50D5">
          <w:rPr>
            <w:rStyle w:val="a6"/>
            <w:rFonts w:hint="eastAsia"/>
            <w:noProof/>
          </w:rPr>
          <w:t>、通讯确认（</w:t>
        </w:r>
        <w:r w:rsidR="00E722E8" w:rsidRPr="002D50D5">
          <w:rPr>
            <w:rStyle w:val="a6"/>
            <w:noProof/>
          </w:rPr>
          <w:t>0x01</w:t>
        </w:r>
        <w:r w:rsidR="00E722E8" w:rsidRPr="002D50D5">
          <w:rPr>
            <w:rStyle w:val="a6"/>
            <w:rFonts w:hint="eastAsia"/>
            <w:noProof/>
          </w:rPr>
          <w:t>）</w:t>
        </w:r>
        <w:r w:rsidR="00E722E8">
          <w:rPr>
            <w:noProof/>
            <w:webHidden/>
          </w:rPr>
          <w:tab/>
        </w:r>
        <w:r w:rsidR="00E722E8">
          <w:rPr>
            <w:noProof/>
            <w:webHidden/>
          </w:rPr>
          <w:fldChar w:fldCharType="begin"/>
        </w:r>
        <w:r w:rsidR="00E722E8">
          <w:rPr>
            <w:noProof/>
            <w:webHidden/>
          </w:rPr>
          <w:instrText xml:space="preserve"> PAGEREF _Toc474763670 \h </w:instrText>
        </w:r>
        <w:r w:rsidR="00E722E8">
          <w:rPr>
            <w:noProof/>
            <w:webHidden/>
          </w:rPr>
        </w:r>
        <w:r w:rsidR="00E722E8">
          <w:rPr>
            <w:noProof/>
            <w:webHidden/>
          </w:rPr>
          <w:fldChar w:fldCharType="separate"/>
        </w:r>
        <w:r w:rsidR="00E722E8">
          <w:rPr>
            <w:noProof/>
            <w:webHidden/>
          </w:rPr>
          <w:t>22</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71" w:history="1">
        <w:r w:rsidR="00E722E8" w:rsidRPr="002D50D5">
          <w:rPr>
            <w:rStyle w:val="a6"/>
            <w:noProof/>
          </w:rPr>
          <w:t>6.4.2</w:t>
        </w:r>
        <w:r w:rsidR="00E722E8">
          <w:rPr>
            <w:rFonts w:asciiTheme="minorHAnsi" w:eastAsiaTheme="minorEastAsia" w:hAnsiTheme="minorHAnsi" w:cstheme="minorBidi"/>
            <w:noProof/>
            <w:kern w:val="2"/>
            <w:sz w:val="21"/>
          </w:rPr>
          <w:tab/>
        </w:r>
        <w:r w:rsidR="00E722E8" w:rsidRPr="002D50D5">
          <w:rPr>
            <w:rStyle w:val="a6"/>
            <w:rFonts w:hint="eastAsia"/>
            <w:noProof/>
          </w:rPr>
          <w:t>、传感器设置下传给网关（</w:t>
        </w:r>
        <w:r w:rsidR="00E722E8" w:rsidRPr="002D50D5">
          <w:rPr>
            <w:rStyle w:val="a6"/>
            <w:noProof/>
          </w:rPr>
          <w:t>0x06)</w:t>
        </w:r>
        <w:r w:rsidR="00E722E8">
          <w:rPr>
            <w:noProof/>
            <w:webHidden/>
          </w:rPr>
          <w:tab/>
        </w:r>
        <w:r w:rsidR="00E722E8">
          <w:rPr>
            <w:noProof/>
            <w:webHidden/>
          </w:rPr>
          <w:fldChar w:fldCharType="begin"/>
        </w:r>
        <w:r w:rsidR="00E722E8">
          <w:rPr>
            <w:noProof/>
            <w:webHidden/>
          </w:rPr>
          <w:instrText xml:space="preserve"> PAGEREF _Toc474763671 \h </w:instrText>
        </w:r>
        <w:r w:rsidR="00E722E8">
          <w:rPr>
            <w:noProof/>
            <w:webHidden/>
          </w:rPr>
        </w:r>
        <w:r w:rsidR="00E722E8">
          <w:rPr>
            <w:noProof/>
            <w:webHidden/>
          </w:rPr>
          <w:fldChar w:fldCharType="separate"/>
        </w:r>
        <w:r w:rsidR="00E722E8">
          <w:rPr>
            <w:noProof/>
            <w:webHidden/>
          </w:rPr>
          <w:t>22</w:t>
        </w:r>
        <w:r w:rsidR="00E722E8">
          <w:rPr>
            <w:noProof/>
            <w:webHidden/>
          </w:rPr>
          <w:fldChar w:fldCharType="end"/>
        </w:r>
      </w:hyperlink>
    </w:p>
    <w:p w:rsidR="00E722E8" w:rsidRDefault="00DA4585">
      <w:pPr>
        <w:pStyle w:val="30"/>
        <w:tabs>
          <w:tab w:val="left" w:pos="1260"/>
          <w:tab w:val="right" w:leader="dot" w:pos="9533"/>
        </w:tabs>
        <w:rPr>
          <w:rFonts w:asciiTheme="minorHAnsi" w:eastAsiaTheme="minorEastAsia" w:hAnsiTheme="minorHAnsi" w:cstheme="minorBidi"/>
          <w:noProof/>
          <w:kern w:val="2"/>
          <w:sz w:val="21"/>
        </w:rPr>
      </w:pPr>
      <w:hyperlink w:anchor="_Toc474763672" w:history="1">
        <w:r w:rsidR="00E722E8" w:rsidRPr="002D50D5">
          <w:rPr>
            <w:rStyle w:val="a6"/>
            <w:noProof/>
          </w:rPr>
          <w:t>6.4.3</w:t>
        </w:r>
        <w:r w:rsidR="00E722E8">
          <w:rPr>
            <w:rFonts w:asciiTheme="minorHAnsi" w:eastAsiaTheme="minorEastAsia" w:hAnsiTheme="minorHAnsi" w:cstheme="minorBidi"/>
            <w:noProof/>
            <w:kern w:val="2"/>
            <w:sz w:val="21"/>
          </w:rPr>
          <w:tab/>
        </w:r>
        <w:r w:rsidR="00E722E8" w:rsidRPr="002D50D5">
          <w:rPr>
            <w:rStyle w:val="a6"/>
            <w:rFonts w:hint="eastAsia"/>
            <w:noProof/>
          </w:rPr>
          <w:t>、删除网关内传感器节点（</w:t>
        </w:r>
        <w:r w:rsidR="00E722E8" w:rsidRPr="002D50D5">
          <w:rPr>
            <w:rStyle w:val="a6"/>
            <w:noProof/>
          </w:rPr>
          <w:t>0x08)</w:t>
        </w:r>
        <w:r w:rsidR="00E722E8">
          <w:rPr>
            <w:noProof/>
            <w:webHidden/>
          </w:rPr>
          <w:tab/>
        </w:r>
        <w:r w:rsidR="00E722E8">
          <w:rPr>
            <w:noProof/>
            <w:webHidden/>
          </w:rPr>
          <w:fldChar w:fldCharType="begin"/>
        </w:r>
        <w:r w:rsidR="00E722E8">
          <w:rPr>
            <w:noProof/>
            <w:webHidden/>
          </w:rPr>
          <w:instrText xml:space="preserve"> PAGEREF _Toc474763672 \h </w:instrText>
        </w:r>
        <w:r w:rsidR="00E722E8">
          <w:rPr>
            <w:noProof/>
            <w:webHidden/>
          </w:rPr>
        </w:r>
        <w:r w:rsidR="00E722E8">
          <w:rPr>
            <w:noProof/>
            <w:webHidden/>
          </w:rPr>
          <w:fldChar w:fldCharType="separate"/>
        </w:r>
        <w:r w:rsidR="00E722E8">
          <w:rPr>
            <w:noProof/>
            <w:webHidden/>
          </w:rPr>
          <w:t>22</w:t>
        </w:r>
        <w:r w:rsidR="00E722E8">
          <w:rPr>
            <w:noProof/>
            <w:webHidden/>
          </w:rPr>
          <w:fldChar w:fldCharType="end"/>
        </w:r>
      </w:hyperlink>
    </w:p>
    <w:p w:rsidR="009914E5" w:rsidRDefault="00A61EB3" w:rsidP="009914E5">
      <w:pPr>
        <w:jc w:val="center"/>
        <w:rPr>
          <w:sz w:val="44"/>
        </w:rPr>
      </w:pPr>
      <w:r>
        <w:rPr>
          <w:rFonts w:ascii="宋体" w:hAnsi="宋体"/>
        </w:rPr>
        <w:fldChar w:fldCharType="end"/>
      </w:r>
      <w:r w:rsidR="00B117EC">
        <w:br w:type="page"/>
      </w:r>
      <w:r w:rsidR="009914E5">
        <w:rPr>
          <w:rFonts w:hint="eastAsia"/>
          <w:sz w:val="44"/>
        </w:rPr>
        <w:lastRenderedPageBreak/>
        <w:t>所有权声明</w:t>
      </w:r>
    </w:p>
    <w:p w:rsidR="009914E5" w:rsidRDefault="009914E5" w:rsidP="009914E5">
      <w:pPr>
        <w:jc w:val="center"/>
        <w:rPr>
          <w:sz w:val="44"/>
        </w:rPr>
      </w:pPr>
    </w:p>
    <w:p w:rsidR="009914E5" w:rsidRPr="00D14C2B" w:rsidRDefault="009914E5" w:rsidP="006C6E12">
      <w:pPr>
        <w:spacing w:before="100" w:after="100"/>
        <w:ind w:firstLine="420"/>
        <w:rPr>
          <w:rFonts w:ascii="宋体" w:hAnsi="宋体"/>
          <w:szCs w:val="21"/>
        </w:rPr>
      </w:pPr>
      <w:r w:rsidRPr="00D14C2B">
        <w:rPr>
          <w:rFonts w:ascii="宋体" w:hAnsi="宋体" w:hint="eastAsia"/>
          <w:szCs w:val="21"/>
        </w:rPr>
        <w:t>本文档的版权属</w:t>
      </w:r>
      <w:r w:rsidR="008A692A">
        <w:rPr>
          <w:rFonts w:ascii="宋体" w:hAnsi="宋体" w:hint="eastAsia"/>
          <w:szCs w:val="21"/>
        </w:rPr>
        <w:t>深圳沈鼓测控技术有限公司</w:t>
      </w:r>
      <w:r w:rsidRPr="00D14C2B">
        <w:rPr>
          <w:rFonts w:ascii="宋体" w:hAnsi="宋体" w:hint="eastAsia"/>
          <w:szCs w:val="21"/>
        </w:rPr>
        <w:t>所有，受中华人民共和国法律的保护。本文档所含的任何构思、设计、工艺及其他技术信息均属本公司所有，受中华人民共和国法律的保护。未经本公司书面同意，任何单位和个人不得擅自摘抄、全部或部分复制本书内容，或者以其他任何方式使第三方知悉。</w:t>
      </w:r>
    </w:p>
    <w:p w:rsidR="00A61EB3" w:rsidRDefault="009914E5">
      <w:pPr>
        <w:pStyle w:val="St01"/>
        <w:spacing w:before="480" w:after="120"/>
        <w:ind w:left="0"/>
      </w:pPr>
      <w:r>
        <w:br w:type="page"/>
      </w:r>
      <w:bookmarkStart w:id="5" w:name="_Toc137390842"/>
      <w:bookmarkStart w:id="6" w:name="_Toc350266920"/>
      <w:bookmarkStart w:id="7" w:name="_Toc405296753"/>
      <w:bookmarkStart w:id="8" w:name="_Toc474763629"/>
      <w:r w:rsidR="00452CA7">
        <w:rPr>
          <w:rFonts w:hint="eastAsia"/>
        </w:rPr>
        <w:lastRenderedPageBreak/>
        <w:t>、</w:t>
      </w:r>
      <w:r w:rsidR="00543974" w:rsidRPr="0070354A">
        <w:rPr>
          <w:rFonts w:hint="eastAsia"/>
        </w:rPr>
        <w:t>引言</w:t>
      </w:r>
      <w:bookmarkEnd w:id="5"/>
      <w:bookmarkEnd w:id="6"/>
      <w:bookmarkEnd w:id="7"/>
      <w:bookmarkEnd w:id="8"/>
    </w:p>
    <w:p w:rsidR="0070354A" w:rsidRDefault="00543974" w:rsidP="0070354A">
      <w:pPr>
        <w:pStyle w:val="St00"/>
      </w:pPr>
      <w:r w:rsidRPr="00D14C2B">
        <w:rPr>
          <w:rFonts w:hint="eastAsia"/>
        </w:rPr>
        <w:t>本文档</w:t>
      </w:r>
      <w:r w:rsidRPr="00DF6C9D">
        <w:rPr>
          <w:rFonts w:hint="eastAsia"/>
        </w:rPr>
        <w:t>介绍</w:t>
      </w:r>
      <w:r w:rsidR="0080254A">
        <w:fldChar w:fldCharType="begin"/>
      </w:r>
      <w:r w:rsidR="0080254A">
        <w:instrText xml:space="preserve"> DOCPROPERTY  </w:instrText>
      </w:r>
      <w:r w:rsidR="0080254A">
        <w:instrText>项目名称</w:instrText>
      </w:r>
      <w:r w:rsidR="0080254A">
        <w:instrText xml:space="preserve">  \* MERGEFORMAT </w:instrText>
      </w:r>
      <w:r w:rsidR="0080254A">
        <w:fldChar w:fldCharType="separate"/>
      </w:r>
      <w:r w:rsidR="0094703F">
        <w:rPr>
          <w:rFonts w:hint="eastAsia"/>
        </w:rPr>
        <w:t>SG</w:t>
      </w:r>
      <w:r w:rsidR="00ED07D4">
        <w:rPr>
          <w:rFonts w:hint="eastAsia"/>
        </w:rPr>
        <w:t>2</w:t>
      </w:r>
      <w:r w:rsidR="0094703F">
        <w:rPr>
          <w:rFonts w:hint="eastAsia"/>
        </w:rPr>
        <w:t>000</w:t>
      </w:r>
      <w:r w:rsidR="0006477F">
        <w:rPr>
          <w:rFonts w:hint="eastAsia"/>
        </w:rPr>
        <w:t>项目</w:t>
      </w:r>
      <w:r w:rsidR="0080254A">
        <w:fldChar w:fldCharType="end"/>
      </w:r>
      <w:r w:rsidR="004A5C8A">
        <w:rPr>
          <w:rFonts w:hint="eastAsia"/>
        </w:rPr>
        <w:t>中的传输</w:t>
      </w:r>
      <w:r w:rsidR="00F6708E">
        <w:t>需求</w:t>
      </w:r>
      <w:r w:rsidR="004A5C8A">
        <w:rPr>
          <w:rFonts w:hint="eastAsia"/>
        </w:rPr>
        <w:t>，此协议包含传感节点，网关，和服务器之间的通信</w:t>
      </w:r>
      <w:r w:rsidR="00F6708E">
        <w:rPr>
          <w:rFonts w:hint="eastAsia"/>
        </w:rPr>
        <w:t>。</w:t>
      </w:r>
    </w:p>
    <w:p w:rsidR="00A61EB3" w:rsidRDefault="00452CA7">
      <w:pPr>
        <w:pStyle w:val="St01"/>
        <w:spacing w:before="480" w:after="120"/>
        <w:ind w:left="0"/>
      </w:pPr>
      <w:bookmarkStart w:id="9" w:name="_Toc474763630"/>
      <w:r>
        <w:rPr>
          <w:rFonts w:hint="eastAsia"/>
        </w:rPr>
        <w:t>、</w:t>
      </w:r>
      <w:r w:rsidR="00ED07D4">
        <w:rPr>
          <w:rFonts w:hint="eastAsia"/>
        </w:rPr>
        <w:t>定义</w:t>
      </w:r>
      <w:bookmarkEnd w:id="9"/>
      <w:r w:rsidR="00252CFB">
        <w:rPr>
          <w:rFonts w:hint="eastAsia"/>
        </w:rPr>
        <w:t xml:space="preserve">   </w:t>
      </w:r>
    </w:p>
    <w:p w:rsidR="00A61EB3" w:rsidRDefault="00452CA7">
      <w:pPr>
        <w:pStyle w:val="St02"/>
        <w:keepNext w:val="0"/>
        <w:numPr>
          <w:ilvl w:val="0"/>
          <w:numId w:val="92"/>
        </w:numPr>
        <w:spacing w:before="240" w:after="120"/>
        <w:ind w:left="426"/>
      </w:pPr>
      <w:bookmarkStart w:id="10" w:name="_Toc474763631"/>
      <w:r>
        <w:rPr>
          <w:rFonts w:hint="eastAsia"/>
        </w:rPr>
        <w:t>、</w:t>
      </w:r>
      <w:r w:rsidR="003E563B" w:rsidRPr="003E563B">
        <w:t>SG2000</w:t>
      </w:r>
      <w:r w:rsidR="003E563B" w:rsidRPr="003E563B">
        <w:rPr>
          <w:rFonts w:hint="eastAsia"/>
        </w:rPr>
        <w:t>智能传感系统的组成</w:t>
      </w:r>
      <w:bookmarkEnd w:id="10"/>
    </w:p>
    <w:p w:rsidR="0070354A" w:rsidRDefault="0070354A" w:rsidP="0070354A">
      <w:pPr>
        <w:pStyle w:val="St00"/>
      </w:pPr>
      <w:r w:rsidRPr="0070354A">
        <w:rPr>
          <w:rFonts w:hint="eastAsia"/>
        </w:rPr>
        <w:t>SG2000</w:t>
      </w:r>
      <w:r w:rsidRPr="0070354A">
        <w:rPr>
          <w:rFonts w:hint="eastAsia"/>
        </w:rPr>
        <w:t>智能传感系统</w:t>
      </w:r>
      <w:r>
        <w:rPr>
          <w:rFonts w:hint="eastAsia"/>
        </w:rPr>
        <w:t>主要是由传感器，管理网关，和运算服务器这三大块</w:t>
      </w:r>
      <w:r w:rsidRPr="0070354A">
        <w:rPr>
          <w:rFonts w:hint="eastAsia"/>
        </w:rPr>
        <w:t>组成</w:t>
      </w:r>
      <w:r>
        <w:rPr>
          <w:rFonts w:hint="eastAsia"/>
        </w:rPr>
        <w:t>。</w:t>
      </w:r>
    </w:p>
    <w:p w:rsidR="0005748D" w:rsidRDefault="0005748D" w:rsidP="0070354A">
      <w:pPr>
        <w:pStyle w:val="St00"/>
      </w:pPr>
      <w:r>
        <w:rPr>
          <w:rFonts w:hint="eastAsia"/>
        </w:rPr>
        <w:t>传感器温度定时</w:t>
      </w:r>
      <w:r>
        <w:rPr>
          <w:rFonts w:hint="eastAsia"/>
        </w:rPr>
        <w:t>2</w:t>
      </w:r>
      <w:r>
        <w:rPr>
          <w:rFonts w:hint="eastAsia"/>
        </w:rPr>
        <w:t>分钟采集，报警状态未变，则跟随特征值上传，若改变则立即采集特征值后和特征值一起上传。</w:t>
      </w:r>
    </w:p>
    <w:p w:rsidR="0005748D" w:rsidRDefault="0005748D" w:rsidP="0005748D">
      <w:pPr>
        <w:pStyle w:val="St00"/>
      </w:pPr>
      <w:r>
        <w:rPr>
          <w:rFonts w:hint="eastAsia"/>
        </w:rPr>
        <w:t>特征值按照设置的采集间隔采集，报警状态未变，数据丢弃，若改变则立即上传，并上传波形。</w:t>
      </w:r>
    </w:p>
    <w:p w:rsidR="0005748D" w:rsidRPr="0005748D" w:rsidRDefault="0005748D" w:rsidP="0070354A">
      <w:pPr>
        <w:pStyle w:val="St00"/>
      </w:pPr>
    </w:p>
    <w:p w:rsidR="00257C52" w:rsidRPr="00DF77D3" w:rsidRDefault="00257C52" w:rsidP="00DF77D3">
      <w:pPr>
        <w:pStyle w:val="St00"/>
        <w:numPr>
          <w:ilvl w:val="0"/>
          <w:numId w:val="14"/>
        </w:numPr>
        <w:ind w:firstLineChars="0"/>
        <w:rPr>
          <w:b/>
        </w:rPr>
      </w:pPr>
      <w:r w:rsidRPr="00DF77D3">
        <w:rPr>
          <w:rFonts w:hint="eastAsia"/>
          <w:b/>
        </w:rPr>
        <w:t>MCS202</w:t>
      </w:r>
      <w:r w:rsidR="00DF77D3" w:rsidRPr="00DF77D3">
        <w:rPr>
          <w:rFonts w:hint="eastAsia"/>
          <w:b/>
        </w:rPr>
        <w:t>传感器</w:t>
      </w:r>
    </w:p>
    <w:p w:rsidR="003F189D" w:rsidRDefault="003F189D" w:rsidP="003F189D">
      <w:pPr>
        <w:pStyle w:val="St00"/>
      </w:pPr>
      <w:r>
        <w:rPr>
          <w:rFonts w:hint="eastAsia"/>
        </w:rPr>
        <w:t>型号：</w:t>
      </w:r>
      <w:r>
        <w:rPr>
          <w:rFonts w:hint="eastAsia"/>
          <w:noProof/>
        </w:rPr>
        <w:t>MCS20</w:t>
      </w:r>
      <w:r w:rsidR="00463DAE">
        <w:rPr>
          <w:rFonts w:hint="eastAsia"/>
          <w:noProof/>
        </w:rPr>
        <w:t>2</w:t>
      </w:r>
      <w:r>
        <w:rPr>
          <w:rFonts w:hint="eastAsia"/>
          <w:noProof/>
        </w:rPr>
        <w:t>，</w:t>
      </w:r>
      <w:r w:rsidR="00463DAE" w:rsidRPr="00ED07D4">
        <w:rPr>
          <w:rFonts w:hint="eastAsia"/>
        </w:rPr>
        <w:t>包含</w:t>
      </w:r>
      <w:r w:rsidR="00463DAE" w:rsidRPr="00ED07D4">
        <w:rPr>
          <w:rFonts w:hint="eastAsia"/>
        </w:rPr>
        <w:t>MCU</w:t>
      </w:r>
      <w:r w:rsidR="00463DAE" w:rsidRPr="00ED07D4">
        <w:rPr>
          <w:rFonts w:hint="eastAsia"/>
        </w:rPr>
        <w:t>的三轴向加速度传感器</w:t>
      </w:r>
      <w:r w:rsidR="00463DAE">
        <w:rPr>
          <w:rFonts w:hint="eastAsia"/>
        </w:rPr>
        <w:t>并可积分</w:t>
      </w:r>
      <w:r w:rsidR="00463DAE" w:rsidRPr="00ED07D4">
        <w:rPr>
          <w:rFonts w:hint="eastAsia"/>
        </w:rPr>
        <w:t>、一个外置的温度传感器，由</w:t>
      </w:r>
      <w:r w:rsidR="00463DAE" w:rsidRPr="00ED07D4">
        <w:rPr>
          <w:rFonts w:hint="eastAsia"/>
        </w:rPr>
        <w:t>MCU</w:t>
      </w:r>
      <w:r w:rsidR="00463DAE">
        <w:rPr>
          <w:rFonts w:hint="eastAsia"/>
        </w:rPr>
        <w:t>采集加速度、温度信号，并采集到的数据处理后上传，</w:t>
      </w:r>
      <w:r>
        <w:rPr>
          <w:rFonts w:hint="eastAsia"/>
        </w:rPr>
        <w:t>含波形。</w:t>
      </w:r>
    </w:p>
    <w:p w:rsidR="00257C52" w:rsidRPr="00DF77D3" w:rsidRDefault="00257C52" w:rsidP="00DF77D3">
      <w:pPr>
        <w:pStyle w:val="St00"/>
        <w:numPr>
          <w:ilvl w:val="0"/>
          <w:numId w:val="14"/>
        </w:numPr>
        <w:ind w:firstLineChars="0"/>
        <w:rPr>
          <w:b/>
        </w:rPr>
      </w:pPr>
      <w:r w:rsidRPr="00DF77D3">
        <w:rPr>
          <w:rFonts w:hint="eastAsia"/>
          <w:b/>
        </w:rPr>
        <w:t>网关管理</w:t>
      </w:r>
    </w:p>
    <w:p w:rsidR="00257C52" w:rsidRDefault="00280FCC" w:rsidP="003F189D">
      <w:pPr>
        <w:pStyle w:val="St00"/>
      </w:pPr>
      <w:r>
        <w:rPr>
          <w:rFonts w:hint="eastAsia"/>
        </w:rPr>
        <w:t>型号：</w:t>
      </w:r>
      <w:r w:rsidR="00514D1E">
        <w:rPr>
          <w:rFonts w:hint="eastAsia"/>
          <w:noProof/>
        </w:rPr>
        <w:t>MCS3</w:t>
      </w:r>
      <w:r>
        <w:rPr>
          <w:rFonts w:hint="eastAsia"/>
          <w:noProof/>
        </w:rPr>
        <w:t>0</w:t>
      </w:r>
      <w:r w:rsidR="00514D1E">
        <w:rPr>
          <w:rFonts w:hint="eastAsia"/>
          <w:noProof/>
        </w:rPr>
        <w:t>1</w:t>
      </w:r>
      <w:r>
        <w:rPr>
          <w:rFonts w:hint="eastAsia"/>
          <w:noProof/>
        </w:rPr>
        <w:t>，包含三个射频模块</w:t>
      </w:r>
      <w:r w:rsidR="00514D1E">
        <w:rPr>
          <w:rFonts w:hint="eastAsia"/>
          <w:noProof/>
        </w:rPr>
        <w:t>、</w:t>
      </w:r>
      <w:r>
        <w:rPr>
          <w:rFonts w:hint="eastAsia"/>
          <w:noProof/>
        </w:rPr>
        <w:t>mcu</w:t>
      </w:r>
      <w:r w:rsidR="00514D1E">
        <w:rPr>
          <w:rFonts w:hint="eastAsia"/>
          <w:noProof/>
        </w:rPr>
        <w:t>、</w:t>
      </w:r>
      <w:r w:rsidR="00B568B3">
        <w:rPr>
          <w:rFonts w:hint="eastAsia"/>
          <w:noProof/>
        </w:rPr>
        <w:t>数据</w:t>
      </w:r>
      <w:r>
        <w:rPr>
          <w:rFonts w:hint="eastAsia"/>
          <w:noProof/>
        </w:rPr>
        <w:t>存储</w:t>
      </w:r>
      <w:r w:rsidR="00B568B3">
        <w:rPr>
          <w:rFonts w:hint="eastAsia"/>
          <w:noProof/>
        </w:rPr>
        <w:t>器</w:t>
      </w:r>
      <w:r>
        <w:rPr>
          <w:rFonts w:hint="eastAsia"/>
          <w:noProof/>
        </w:rPr>
        <w:t>等一些通信接口。</w:t>
      </w:r>
    </w:p>
    <w:p w:rsidR="00257C52" w:rsidRPr="00DF77D3" w:rsidRDefault="00257C52" w:rsidP="00DF77D3">
      <w:pPr>
        <w:pStyle w:val="St00"/>
        <w:numPr>
          <w:ilvl w:val="0"/>
          <w:numId w:val="14"/>
        </w:numPr>
        <w:ind w:firstLineChars="0"/>
        <w:rPr>
          <w:b/>
        </w:rPr>
      </w:pPr>
      <w:r w:rsidRPr="00DF77D3">
        <w:rPr>
          <w:rFonts w:hint="eastAsia"/>
          <w:b/>
        </w:rPr>
        <w:t>服务器</w:t>
      </w:r>
    </w:p>
    <w:p w:rsidR="008F5345" w:rsidRDefault="00280FCC" w:rsidP="00DF77D3">
      <w:pPr>
        <w:pStyle w:val="St00"/>
      </w:pPr>
      <w:r>
        <w:rPr>
          <w:rFonts w:hint="eastAsia"/>
        </w:rPr>
        <w:t>型号：</w:t>
      </w:r>
      <w:r w:rsidR="00514D1E">
        <w:rPr>
          <w:rFonts w:hint="eastAsia"/>
          <w:noProof/>
        </w:rPr>
        <w:t>DS2000</w:t>
      </w:r>
      <w:r>
        <w:rPr>
          <w:rFonts w:hint="eastAsia"/>
          <w:noProof/>
        </w:rPr>
        <w:t>，主要是</w:t>
      </w:r>
      <w:r>
        <w:rPr>
          <w:rFonts w:hint="eastAsia"/>
          <w:noProof/>
        </w:rPr>
        <w:t>PC</w:t>
      </w:r>
      <w:r>
        <w:rPr>
          <w:rFonts w:hint="eastAsia"/>
          <w:noProof/>
        </w:rPr>
        <w:t>电脑和管理软件。</w:t>
      </w:r>
    </w:p>
    <w:p w:rsidR="00A61EB3" w:rsidRDefault="00452CA7">
      <w:pPr>
        <w:pStyle w:val="St02"/>
        <w:keepNext w:val="0"/>
        <w:numPr>
          <w:ilvl w:val="0"/>
          <w:numId w:val="92"/>
        </w:numPr>
        <w:spacing w:before="240" w:after="120"/>
        <w:ind w:left="426"/>
      </w:pPr>
      <w:bookmarkStart w:id="11" w:name="_Toc474763632"/>
      <w:r>
        <w:rPr>
          <w:rFonts w:hint="eastAsia"/>
        </w:rPr>
        <w:t>、</w:t>
      </w:r>
      <w:r w:rsidR="003E563B" w:rsidRPr="003E563B">
        <w:rPr>
          <w:rFonts w:hint="eastAsia"/>
        </w:rPr>
        <w:t>整个网络的协议架构</w:t>
      </w:r>
      <w:bookmarkEnd w:id="11"/>
    </w:p>
    <w:p w:rsidR="007E5E1C" w:rsidRDefault="00537536" w:rsidP="007E5E1C">
      <w:pPr>
        <w:pStyle w:val="St00"/>
      </w:pPr>
      <w:r>
        <w:rPr>
          <w:rFonts w:hint="eastAsia"/>
        </w:rPr>
        <w:t>传感器</w:t>
      </w:r>
      <w:r w:rsidR="007E5E1C">
        <w:rPr>
          <w:rFonts w:hint="eastAsia"/>
        </w:rPr>
        <w:t>和网关进行通信，同一个网关可以管理</w:t>
      </w:r>
      <w:ins w:id="12" w:author="段道景" w:date="2017-02-20T11:13:00Z">
        <w:r w:rsidR="00C97C79">
          <w:rPr>
            <w:rFonts w:hint="eastAsia"/>
          </w:rPr>
          <w:t>最多</w:t>
        </w:r>
        <w:r w:rsidR="00C97C79">
          <w:rPr>
            <w:rFonts w:hint="eastAsia"/>
          </w:rPr>
          <w:t>500</w:t>
        </w:r>
        <w:r w:rsidR="00C97C79">
          <w:rPr>
            <w:rFonts w:hint="eastAsia"/>
          </w:rPr>
          <w:t>个</w:t>
        </w:r>
      </w:ins>
      <w:del w:id="13" w:author="段道景" w:date="2017-02-20T11:13:00Z">
        <w:r w:rsidR="007E5E1C" w:rsidDel="00C97C79">
          <w:rPr>
            <w:rFonts w:hint="eastAsia"/>
          </w:rPr>
          <w:delText>多个</w:delText>
        </w:r>
      </w:del>
      <w:r w:rsidR="007E5E1C">
        <w:rPr>
          <w:rFonts w:hint="eastAsia"/>
        </w:rPr>
        <w:t>传感节点，传感节点不可以直接和服务器进行通信。网关和服务器通信，一个服务器可以管理多个网关。</w:t>
      </w:r>
    </w:p>
    <w:p w:rsidR="00A61EB3" w:rsidRDefault="00452CA7">
      <w:pPr>
        <w:pStyle w:val="St01"/>
        <w:spacing w:before="480" w:after="120"/>
        <w:ind w:left="0"/>
      </w:pPr>
      <w:bookmarkStart w:id="14" w:name="_Toc474763633"/>
      <w:r>
        <w:rPr>
          <w:rFonts w:hint="eastAsia"/>
        </w:rPr>
        <w:t>、</w:t>
      </w:r>
      <w:r w:rsidR="00571BBB">
        <w:rPr>
          <w:rFonts w:hint="eastAsia"/>
        </w:rPr>
        <w:t>协议内的通用变量解释</w:t>
      </w:r>
      <w:bookmarkEnd w:id="14"/>
    </w:p>
    <w:p w:rsidR="00951CCF" w:rsidRDefault="00E21F2C" w:rsidP="00E21F2C">
      <w:pPr>
        <w:pStyle w:val="ab"/>
        <w:ind w:left="987" w:firstLineChars="0" w:firstLine="0"/>
        <w:rPr>
          <w:sz w:val="18"/>
          <w:szCs w:val="18"/>
        </w:rPr>
      </w:pPr>
      <w:r>
        <w:rPr>
          <w:rFonts w:hint="eastAsia"/>
          <w:sz w:val="18"/>
          <w:szCs w:val="18"/>
        </w:rPr>
        <w:t>后续协议中会用到</w:t>
      </w:r>
      <w:r w:rsidR="0045216C" w:rsidRPr="00E21F2C">
        <w:rPr>
          <w:rFonts w:hint="eastAsia"/>
          <w:sz w:val="18"/>
          <w:szCs w:val="18"/>
        </w:rPr>
        <w:t>Package_Type</w:t>
      </w:r>
      <w:r>
        <w:rPr>
          <w:rFonts w:hint="eastAsia"/>
          <w:sz w:val="18"/>
          <w:szCs w:val="18"/>
        </w:rPr>
        <w:t>信息，</w:t>
      </w:r>
      <w:r w:rsidR="00951CCF">
        <w:rPr>
          <w:rFonts w:hint="eastAsia"/>
          <w:sz w:val="18"/>
          <w:szCs w:val="18"/>
        </w:rPr>
        <w:t>这个信息用来表示包的类型</w:t>
      </w:r>
    </w:p>
    <w:p w:rsidR="00E21F2C" w:rsidRDefault="00E21F2C" w:rsidP="00E21F2C">
      <w:pPr>
        <w:pStyle w:val="ab"/>
        <w:ind w:left="987" w:firstLineChars="0" w:firstLine="0"/>
        <w:rPr>
          <w:sz w:val="18"/>
          <w:szCs w:val="18"/>
        </w:rPr>
      </w:pPr>
      <w:r>
        <w:rPr>
          <w:rFonts w:hint="eastAsia"/>
          <w:sz w:val="18"/>
          <w:szCs w:val="18"/>
        </w:rPr>
        <w:t>小结如下：</w:t>
      </w:r>
    </w:p>
    <w:p w:rsidR="00E21F2C" w:rsidRDefault="00E21F2C" w:rsidP="00E21F2C">
      <w:pPr>
        <w:pStyle w:val="ab"/>
        <w:ind w:left="987" w:firstLineChars="0" w:firstLine="0"/>
        <w:rPr>
          <w:sz w:val="18"/>
          <w:szCs w:val="18"/>
        </w:rPr>
      </w:pPr>
      <w:r w:rsidRPr="00E21F2C">
        <w:rPr>
          <w:rFonts w:hint="eastAsia"/>
          <w:sz w:val="18"/>
          <w:szCs w:val="18"/>
        </w:rPr>
        <w:t>Package_Type</w:t>
      </w:r>
      <w:r w:rsidRPr="00E21F2C">
        <w:rPr>
          <w:rFonts w:hint="eastAsia"/>
          <w:sz w:val="18"/>
          <w:szCs w:val="18"/>
        </w:rPr>
        <w:tab/>
      </w:r>
      <w:r w:rsidRPr="00E21F2C">
        <w:rPr>
          <w:rFonts w:hint="eastAsia"/>
          <w:sz w:val="18"/>
          <w:szCs w:val="18"/>
        </w:rPr>
        <w:tab/>
        <w:t>//1</w:t>
      </w:r>
      <w:r w:rsidRPr="00E21F2C">
        <w:rPr>
          <w:rFonts w:hint="eastAsia"/>
          <w:sz w:val="18"/>
          <w:szCs w:val="18"/>
        </w:rPr>
        <w:t>字节，</w:t>
      </w:r>
    </w:p>
    <w:p w:rsidR="00A14A51" w:rsidRDefault="00E21F2C" w:rsidP="00E21F2C">
      <w:pPr>
        <w:pStyle w:val="ab"/>
        <w:ind w:left="987" w:firstLineChars="0" w:firstLine="273"/>
        <w:rPr>
          <w:sz w:val="18"/>
          <w:szCs w:val="18"/>
        </w:rPr>
      </w:pPr>
      <w:r w:rsidRPr="00E21F2C">
        <w:rPr>
          <w:rFonts w:hint="eastAsia"/>
          <w:sz w:val="18"/>
          <w:szCs w:val="18"/>
        </w:rPr>
        <w:t>=0</w:t>
      </w:r>
      <w:r w:rsidR="00A14A51">
        <w:rPr>
          <w:rFonts w:hint="eastAsia"/>
          <w:sz w:val="18"/>
          <w:szCs w:val="18"/>
        </w:rPr>
        <w:t>表示</w:t>
      </w:r>
      <w:r w:rsidR="003044EE">
        <w:rPr>
          <w:rFonts w:hint="eastAsia"/>
          <w:sz w:val="18"/>
          <w:szCs w:val="18"/>
        </w:rPr>
        <w:t>霍</w:t>
      </w:r>
      <w:r w:rsidR="00A14A51">
        <w:rPr>
          <w:rFonts w:hint="eastAsia"/>
          <w:sz w:val="18"/>
          <w:szCs w:val="18"/>
        </w:rPr>
        <w:t>尔开关触发时间类型</w:t>
      </w:r>
      <w:r w:rsidRPr="00E21F2C">
        <w:rPr>
          <w:rFonts w:hint="eastAsia"/>
          <w:sz w:val="18"/>
          <w:szCs w:val="18"/>
        </w:rPr>
        <w:t xml:space="preserve"> </w:t>
      </w:r>
    </w:p>
    <w:p w:rsidR="00E21F2C" w:rsidRDefault="00E21F2C" w:rsidP="00E21F2C">
      <w:pPr>
        <w:pStyle w:val="ab"/>
        <w:ind w:left="987" w:firstLineChars="0" w:firstLine="273"/>
        <w:rPr>
          <w:sz w:val="18"/>
          <w:szCs w:val="18"/>
        </w:rPr>
      </w:pPr>
      <w:r>
        <w:rPr>
          <w:rFonts w:hint="eastAsia"/>
          <w:sz w:val="18"/>
          <w:szCs w:val="18"/>
        </w:rPr>
        <w:t xml:space="preserve">=1 </w:t>
      </w:r>
      <w:r w:rsidR="00A14A51">
        <w:rPr>
          <w:rFonts w:hint="eastAsia"/>
          <w:sz w:val="18"/>
          <w:szCs w:val="18"/>
        </w:rPr>
        <w:t>表示通信连接测试类型</w:t>
      </w:r>
    </w:p>
    <w:p w:rsidR="00E21F2C" w:rsidRDefault="00E21F2C" w:rsidP="00E21F2C">
      <w:pPr>
        <w:pStyle w:val="ab"/>
        <w:ind w:left="987" w:firstLineChars="0" w:firstLine="273"/>
        <w:rPr>
          <w:sz w:val="18"/>
          <w:szCs w:val="18"/>
        </w:rPr>
      </w:pPr>
      <w:r>
        <w:rPr>
          <w:rFonts w:hint="eastAsia"/>
          <w:sz w:val="18"/>
          <w:szCs w:val="18"/>
        </w:rPr>
        <w:t>=2</w:t>
      </w:r>
      <w:r w:rsidR="00A14A51">
        <w:rPr>
          <w:rFonts w:hint="eastAsia"/>
          <w:sz w:val="18"/>
          <w:szCs w:val="18"/>
        </w:rPr>
        <w:t>特征值简单协议上传</w:t>
      </w:r>
    </w:p>
    <w:p w:rsidR="00A37D21" w:rsidRDefault="00E21F2C" w:rsidP="00E21F2C">
      <w:pPr>
        <w:pStyle w:val="ab"/>
        <w:ind w:left="987" w:firstLineChars="0" w:firstLine="273"/>
        <w:rPr>
          <w:sz w:val="18"/>
          <w:szCs w:val="18"/>
        </w:rPr>
      </w:pPr>
      <w:r w:rsidRPr="00E21F2C">
        <w:rPr>
          <w:rFonts w:hint="eastAsia"/>
          <w:sz w:val="18"/>
          <w:szCs w:val="18"/>
        </w:rPr>
        <w:t>=3</w:t>
      </w:r>
      <w:r w:rsidR="00A14A51">
        <w:rPr>
          <w:rFonts w:hint="eastAsia"/>
          <w:sz w:val="18"/>
          <w:szCs w:val="18"/>
        </w:rPr>
        <w:t>特征值复杂协议上传</w:t>
      </w:r>
    </w:p>
    <w:p w:rsidR="00E21F2C" w:rsidRDefault="00A37D21" w:rsidP="00E21F2C">
      <w:pPr>
        <w:pStyle w:val="ab"/>
        <w:ind w:left="987" w:firstLineChars="0" w:firstLine="273"/>
        <w:rPr>
          <w:sz w:val="18"/>
          <w:szCs w:val="18"/>
        </w:rPr>
      </w:pPr>
      <w:r>
        <w:rPr>
          <w:rFonts w:hint="eastAsia"/>
          <w:sz w:val="18"/>
          <w:szCs w:val="18"/>
        </w:rPr>
        <w:t>=4</w:t>
      </w:r>
      <w:r w:rsidR="00011DF0">
        <w:rPr>
          <w:rFonts w:hint="eastAsia"/>
          <w:sz w:val="18"/>
          <w:szCs w:val="18"/>
        </w:rPr>
        <w:t>波形</w:t>
      </w:r>
      <w:r w:rsidR="00902D68">
        <w:rPr>
          <w:rFonts w:hint="eastAsia"/>
          <w:sz w:val="18"/>
          <w:szCs w:val="18"/>
        </w:rPr>
        <w:t>数据</w:t>
      </w:r>
      <w:r w:rsidR="00011DF0">
        <w:rPr>
          <w:rFonts w:hint="eastAsia"/>
          <w:sz w:val="18"/>
          <w:szCs w:val="18"/>
        </w:rPr>
        <w:t>上传</w:t>
      </w:r>
      <w:r w:rsidR="00011DF0">
        <w:rPr>
          <w:rFonts w:hint="eastAsia"/>
          <w:sz w:val="18"/>
          <w:szCs w:val="18"/>
        </w:rPr>
        <w:t xml:space="preserve"> </w:t>
      </w:r>
    </w:p>
    <w:p w:rsidR="00FC0683" w:rsidRDefault="00FC0683" w:rsidP="00E21F2C">
      <w:pPr>
        <w:pStyle w:val="ab"/>
        <w:ind w:left="987" w:firstLineChars="0" w:firstLine="273"/>
        <w:rPr>
          <w:kern w:val="0"/>
        </w:rPr>
      </w:pPr>
      <w:r>
        <w:rPr>
          <w:rFonts w:hint="eastAsia"/>
          <w:sz w:val="18"/>
          <w:szCs w:val="18"/>
        </w:rPr>
        <w:t>=5</w:t>
      </w:r>
      <w:r>
        <w:rPr>
          <w:rFonts w:hint="eastAsia"/>
          <w:kern w:val="0"/>
        </w:rPr>
        <w:t>心跳命令</w:t>
      </w:r>
    </w:p>
    <w:p w:rsidR="00FC0683" w:rsidRDefault="00FC0683" w:rsidP="00E21F2C">
      <w:pPr>
        <w:pStyle w:val="ab"/>
        <w:ind w:left="987" w:firstLineChars="0" w:firstLine="273"/>
        <w:rPr>
          <w:kern w:val="0"/>
        </w:rPr>
      </w:pPr>
      <w:r>
        <w:rPr>
          <w:rFonts w:hint="eastAsia"/>
          <w:kern w:val="0"/>
        </w:rPr>
        <w:t>=6</w:t>
      </w:r>
      <w:r>
        <w:rPr>
          <w:rFonts w:hint="eastAsia"/>
          <w:kern w:val="0"/>
        </w:rPr>
        <w:t>服务器下发传感节点</w:t>
      </w:r>
      <w:r>
        <w:rPr>
          <w:kern w:val="0"/>
        </w:rPr>
        <w:t>ID</w:t>
      </w:r>
      <w:r>
        <w:rPr>
          <w:rFonts w:hint="eastAsia"/>
          <w:kern w:val="0"/>
        </w:rPr>
        <w:t>和参数给网关保存</w:t>
      </w:r>
    </w:p>
    <w:p w:rsidR="00FC0683" w:rsidRDefault="00FC0683" w:rsidP="00E21F2C">
      <w:pPr>
        <w:pStyle w:val="ab"/>
        <w:ind w:left="987" w:firstLineChars="0" w:firstLine="273"/>
        <w:rPr>
          <w:kern w:val="0"/>
        </w:rPr>
      </w:pPr>
      <w:r>
        <w:rPr>
          <w:rFonts w:hint="eastAsia"/>
          <w:kern w:val="0"/>
        </w:rPr>
        <w:t>=7</w:t>
      </w:r>
      <w:r>
        <w:rPr>
          <w:rFonts w:hint="eastAsia"/>
          <w:kern w:val="0"/>
        </w:rPr>
        <w:t>服务器读起单个传感节点参数</w:t>
      </w:r>
    </w:p>
    <w:p w:rsidR="00FC0683" w:rsidRDefault="00FC0683" w:rsidP="00E21F2C">
      <w:pPr>
        <w:pStyle w:val="ab"/>
        <w:ind w:left="987" w:firstLineChars="0" w:firstLine="273"/>
        <w:rPr>
          <w:kern w:val="0"/>
        </w:rPr>
      </w:pPr>
      <w:r>
        <w:rPr>
          <w:rFonts w:hint="eastAsia"/>
          <w:kern w:val="0"/>
        </w:rPr>
        <w:t xml:space="preserve">=8 </w:t>
      </w:r>
      <w:r>
        <w:rPr>
          <w:rFonts w:hint="eastAsia"/>
          <w:kern w:val="0"/>
        </w:rPr>
        <w:t>服务器删除单个传感节点在网关中的管理</w:t>
      </w:r>
    </w:p>
    <w:p w:rsidR="00FC0683" w:rsidRDefault="00161E98" w:rsidP="00E21F2C">
      <w:pPr>
        <w:pStyle w:val="ab"/>
        <w:ind w:left="987" w:firstLineChars="0" w:firstLine="273"/>
        <w:rPr>
          <w:kern w:val="0"/>
        </w:rPr>
      </w:pPr>
      <w:r>
        <w:rPr>
          <w:rFonts w:hint="eastAsia"/>
          <w:sz w:val="18"/>
          <w:szCs w:val="18"/>
        </w:rPr>
        <w:t xml:space="preserve">=9 </w:t>
      </w:r>
      <w:r>
        <w:rPr>
          <w:rFonts w:hint="eastAsia"/>
          <w:kern w:val="0"/>
        </w:rPr>
        <w:t>服务器删除网关内所有传感节点的管理</w:t>
      </w:r>
    </w:p>
    <w:p w:rsidR="00161E98" w:rsidRPr="00161E98" w:rsidRDefault="00161E98" w:rsidP="00E21F2C">
      <w:pPr>
        <w:pStyle w:val="ab"/>
        <w:ind w:left="987" w:firstLineChars="0" w:firstLine="273"/>
        <w:rPr>
          <w:sz w:val="18"/>
          <w:szCs w:val="18"/>
        </w:rPr>
      </w:pPr>
      <w:r>
        <w:rPr>
          <w:rFonts w:hint="eastAsia"/>
          <w:kern w:val="0"/>
        </w:rPr>
        <w:t xml:space="preserve">=10 </w:t>
      </w:r>
      <w:r>
        <w:rPr>
          <w:rFonts w:hint="eastAsia"/>
          <w:kern w:val="0"/>
        </w:rPr>
        <w:t>服务器读出网关管理的所以传感节点的参数</w:t>
      </w:r>
    </w:p>
    <w:p w:rsidR="00AC3246" w:rsidRDefault="00F8163B" w:rsidP="00AC3246">
      <w:pPr>
        <w:pStyle w:val="ab"/>
        <w:ind w:left="987" w:firstLineChars="0" w:firstLine="273"/>
        <w:rPr>
          <w:rFonts w:asciiTheme="minorHAnsi" w:cstheme="minorHAnsi"/>
          <w:bCs/>
          <w:color w:val="000000" w:themeColor="text1"/>
          <w:sz w:val="18"/>
          <w:szCs w:val="18"/>
        </w:rPr>
      </w:pPr>
      <w:r w:rsidRPr="00F8163B">
        <w:rPr>
          <w:rFonts w:asciiTheme="minorHAnsi" w:cstheme="minorHAnsi"/>
          <w:color w:val="000000" w:themeColor="text1"/>
          <w:sz w:val="18"/>
          <w:szCs w:val="18"/>
        </w:rPr>
        <w:t>后面协议中也会用到</w:t>
      </w:r>
      <w:r w:rsidRPr="00F8163B">
        <w:rPr>
          <w:rFonts w:asciiTheme="minorHAnsi" w:hAnsiTheme="minorHAnsi" w:cstheme="minorHAnsi"/>
          <w:bCs/>
          <w:color w:val="000000" w:themeColor="text1"/>
          <w:sz w:val="18"/>
          <w:szCs w:val="18"/>
        </w:rPr>
        <w:t>command_</w:t>
      </w:r>
      <w:r w:rsidRPr="00F8163B">
        <w:rPr>
          <w:rFonts w:asciiTheme="minorHAnsi" w:hAnsiTheme="minorHAnsi" w:cstheme="minorHAnsi"/>
          <w:b/>
          <w:bCs/>
          <w:color w:val="000000" w:themeColor="text1"/>
          <w:sz w:val="18"/>
          <w:szCs w:val="18"/>
        </w:rPr>
        <w:t xml:space="preserve"> </w:t>
      </w:r>
      <w:r w:rsidRPr="00F8163B">
        <w:rPr>
          <w:rFonts w:asciiTheme="minorHAnsi" w:hAnsiTheme="minorHAnsi" w:cstheme="minorHAnsi"/>
          <w:bCs/>
          <w:color w:val="000000" w:themeColor="text1"/>
          <w:sz w:val="18"/>
          <w:szCs w:val="18"/>
        </w:rPr>
        <w:t>properties</w:t>
      </w:r>
      <w:r w:rsidRPr="00F8163B">
        <w:rPr>
          <w:rFonts w:asciiTheme="minorHAnsi" w:cstheme="minorHAnsi"/>
          <w:bCs/>
          <w:color w:val="000000" w:themeColor="text1"/>
          <w:sz w:val="18"/>
          <w:szCs w:val="18"/>
        </w:rPr>
        <w:t>信息</w:t>
      </w:r>
      <w:r w:rsidRPr="00F8163B">
        <w:rPr>
          <w:rFonts w:asciiTheme="minorHAnsi" w:cstheme="minorHAnsi" w:hint="eastAsia"/>
          <w:bCs/>
          <w:color w:val="000000" w:themeColor="text1"/>
          <w:sz w:val="18"/>
          <w:szCs w:val="18"/>
        </w:rPr>
        <w:t>，这个信息用来表示</w:t>
      </w:r>
      <w:r w:rsidR="00AC3246">
        <w:rPr>
          <w:rFonts w:asciiTheme="minorHAnsi" w:cstheme="minorHAnsi" w:hint="eastAsia"/>
          <w:bCs/>
          <w:color w:val="000000" w:themeColor="text1"/>
          <w:sz w:val="18"/>
          <w:szCs w:val="18"/>
        </w:rPr>
        <w:t>这类</w:t>
      </w:r>
      <w:r w:rsidRPr="00F8163B">
        <w:rPr>
          <w:rFonts w:asciiTheme="minorHAnsi" w:cstheme="minorHAnsi" w:hint="eastAsia"/>
          <w:bCs/>
          <w:color w:val="000000" w:themeColor="text1"/>
          <w:sz w:val="18"/>
          <w:szCs w:val="18"/>
        </w:rPr>
        <w:t>包</w:t>
      </w:r>
      <w:r w:rsidR="00AC3246">
        <w:rPr>
          <w:rFonts w:asciiTheme="minorHAnsi" w:cstheme="minorHAnsi" w:hint="eastAsia"/>
          <w:bCs/>
          <w:color w:val="000000" w:themeColor="text1"/>
          <w:sz w:val="18"/>
          <w:szCs w:val="18"/>
        </w:rPr>
        <w:t>下面包的具体含义</w:t>
      </w:r>
    </w:p>
    <w:p w:rsidR="009A470F" w:rsidRDefault="00AC3246" w:rsidP="009A470F">
      <w:pPr>
        <w:pStyle w:val="ab"/>
        <w:ind w:left="987" w:firstLineChars="0" w:firstLine="273"/>
        <w:rPr>
          <w:rFonts w:asciiTheme="minorHAnsi" w:cstheme="minorHAnsi"/>
          <w:bCs/>
          <w:color w:val="000000" w:themeColor="text1"/>
          <w:sz w:val="18"/>
          <w:szCs w:val="18"/>
        </w:rPr>
      </w:pPr>
      <w:r>
        <w:rPr>
          <w:rFonts w:asciiTheme="minorHAnsi" w:cstheme="minorHAnsi" w:hint="eastAsia"/>
          <w:bCs/>
          <w:color w:val="000000" w:themeColor="text1"/>
          <w:sz w:val="18"/>
          <w:szCs w:val="18"/>
        </w:rPr>
        <w:t>小节如下：</w:t>
      </w:r>
    </w:p>
    <w:p w:rsidR="00580DC5" w:rsidRDefault="00580DC5" w:rsidP="009A470F">
      <w:pPr>
        <w:pStyle w:val="ab"/>
        <w:ind w:left="987" w:firstLineChars="0" w:firstLine="273"/>
        <w:rPr>
          <w:rFonts w:asciiTheme="minorHAnsi" w:cstheme="minorHAnsi"/>
          <w:bCs/>
          <w:color w:val="000000" w:themeColor="text1"/>
          <w:sz w:val="18"/>
          <w:szCs w:val="18"/>
        </w:rPr>
      </w:pPr>
    </w:p>
    <w:p w:rsidR="00580DC5" w:rsidRPr="009A470F" w:rsidRDefault="00580DC5" w:rsidP="009A470F">
      <w:pPr>
        <w:pStyle w:val="ab"/>
        <w:ind w:left="987" w:firstLineChars="0" w:firstLine="273"/>
        <w:rPr>
          <w:rFonts w:asciiTheme="minorHAnsi" w:cstheme="minorHAnsi"/>
          <w:bCs/>
          <w:color w:val="000000" w:themeColor="text1"/>
          <w:sz w:val="18"/>
          <w:szCs w:val="18"/>
        </w:rPr>
      </w:pPr>
    </w:p>
    <w:p w:rsidR="00AC3246" w:rsidRDefault="009A470F" w:rsidP="0011595E">
      <w:pPr>
        <w:rPr>
          <w:rFonts w:asciiTheme="minorHAnsi" w:cstheme="minorHAnsi"/>
          <w:bCs/>
          <w:color w:val="FF0000"/>
          <w:sz w:val="18"/>
          <w:szCs w:val="18"/>
        </w:rPr>
      </w:pPr>
      <w:r>
        <w:rPr>
          <w:rFonts w:asciiTheme="minorHAnsi" w:cstheme="minorHAnsi" w:hint="eastAsia"/>
          <w:bCs/>
          <w:color w:val="000000" w:themeColor="text1"/>
          <w:sz w:val="18"/>
          <w:szCs w:val="18"/>
        </w:rPr>
        <w:lastRenderedPageBreak/>
        <w:t xml:space="preserve">        </w:t>
      </w:r>
      <w:r w:rsidRPr="001C767A">
        <w:rPr>
          <w:rFonts w:asciiTheme="minorHAnsi" w:cstheme="minorHAnsi" w:hint="eastAsia"/>
          <w:bCs/>
          <w:color w:val="FF0000"/>
          <w:sz w:val="18"/>
          <w:szCs w:val="18"/>
        </w:rPr>
        <w:t xml:space="preserve">  </w:t>
      </w:r>
      <w:r w:rsidR="001C767A" w:rsidRPr="001C767A">
        <w:rPr>
          <w:rFonts w:asciiTheme="minorHAnsi" w:cstheme="minorHAnsi" w:hint="eastAsia"/>
          <w:bCs/>
          <w:color w:val="FF0000"/>
          <w:sz w:val="18"/>
          <w:szCs w:val="18"/>
        </w:rPr>
        <w:t>注：上面命令是网关，传感节点，和服务器之间命令</w:t>
      </w:r>
    </w:p>
    <w:p w:rsidR="001C767A" w:rsidRPr="001C767A" w:rsidRDefault="00BD42D5" w:rsidP="0011595E">
      <w:pPr>
        <w:rPr>
          <w:rFonts w:asciiTheme="minorHAnsi" w:cstheme="minorHAnsi"/>
          <w:bCs/>
          <w:color w:val="FF0000"/>
          <w:sz w:val="18"/>
          <w:szCs w:val="18"/>
        </w:rPr>
      </w:pPr>
      <w:r>
        <w:rPr>
          <w:rFonts w:asciiTheme="minorHAnsi" w:cstheme="minorHAnsi" w:hint="eastAsia"/>
          <w:bCs/>
          <w:color w:val="FF0000"/>
          <w:sz w:val="18"/>
          <w:szCs w:val="18"/>
        </w:rPr>
        <w:t xml:space="preserve">          </w:t>
      </w:r>
      <w:r>
        <w:rPr>
          <w:rFonts w:asciiTheme="minorHAnsi" w:cstheme="minorHAnsi" w:hint="eastAsia"/>
          <w:bCs/>
          <w:color w:val="FF0000"/>
          <w:sz w:val="18"/>
          <w:szCs w:val="18"/>
        </w:rPr>
        <w:t>注：下面协议是网关和服务器之间的设置命令，以下的协议就</w:t>
      </w:r>
      <w:proofErr w:type="gramStart"/>
      <w:r>
        <w:rPr>
          <w:rFonts w:asciiTheme="minorHAnsi" w:cstheme="minorHAnsi" w:hint="eastAsia"/>
          <w:bCs/>
          <w:color w:val="FF0000"/>
          <w:sz w:val="18"/>
          <w:szCs w:val="18"/>
        </w:rPr>
        <w:t>没用到包属性</w:t>
      </w:r>
      <w:proofErr w:type="gramEnd"/>
      <w:r w:rsidRPr="00BD42D5">
        <w:rPr>
          <w:rFonts w:asciiTheme="minorHAnsi" w:cstheme="minorHAnsi" w:hint="eastAsia"/>
          <w:bCs/>
          <w:color w:val="FF0000"/>
          <w:sz w:val="18"/>
          <w:szCs w:val="18"/>
        </w:rPr>
        <w:t>（</w:t>
      </w:r>
      <w:r w:rsidRPr="00BD42D5">
        <w:rPr>
          <w:rFonts w:asciiTheme="minorHAnsi" w:hAnsiTheme="minorHAnsi" w:cstheme="minorHAnsi"/>
          <w:bCs/>
          <w:color w:val="FF0000"/>
          <w:sz w:val="18"/>
          <w:szCs w:val="18"/>
        </w:rPr>
        <w:t>command_</w:t>
      </w:r>
      <w:r w:rsidRPr="00BD42D5">
        <w:rPr>
          <w:rFonts w:asciiTheme="minorHAnsi" w:hAnsiTheme="minorHAnsi" w:cstheme="minorHAnsi"/>
          <w:b/>
          <w:bCs/>
          <w:color w:val="FF0000"/>
          <w:sz w:val="18"/>
          <w:szCs w:val="18"/>
        </w:rPr>
        <w:t xml:space="preserve"> </w:t>
      </w:r>
      <w:r w:rsidRPr="00BD42D5">
        <w:rPr>
          <w:rFonts w:asciiTheme="minorHAnsi" w:hAnsiTheme="minorHAnsi" w:cstheme="minorHAnsi"/>
          <w:bCs/>
          <w:color w:val="FF0000"/>
          <w:sz w:val="18"/>
          <w:szCs w:val="18"/>
        </w:rPr>
        <w:t>propertie</w:t>
      </w:r>
      <w:r w:rsidRPr="00BD42D5">
        <w:rPr>
          <w:rFonts w:asciiTheme="minorHAnsi" w:hAnsiTheme="minorHAnsi" w:cstheme="minorHAnsi" w:hint="eastAsia"/>
          <w:bCs/>
          <w:color w:val="FF0000"/>
          <w:sz w:val="18"/>
          <w:szCs w:val="18"/>
        </w:rPr>
        <w:t>）</w:t>
      </w:r>
      <w:r>
        <w:rPr>
          <w:rFonts w:asciiTheme="minorHAnsi" w:cstheme="minorHAnsi" w:hint="eastAsia"/>
          <w:bCs/>
          <w:color w:val="FF0000"/>
          <w:sz w:val="18"/>
          <w:szCs w:val="18"/>
        </w:rPr>
        <w:t>。</w:t>
      </w:r>
    </w:p>
    <w:p w:rsidR="00A61EB3" w:rsidRDefault="00452CA7" w:rsidP="003A2A6E">
      <w:pPr>
        <w:pStyle w:val="St01"/>
        <w:spacing w:before="480" w:after="120"/>
        <w:ind w:left="0"/>
      </w:pPr>
      <w:bookmarkStart w:id="15" w:name="_Toc472694440"/>
      <w:bookmarkStart w:id="16" w:name="_Toc474763634"/>
      <w:r>
        <w:rPr>
          <w:rFonts w:hint="eastAsia"/>
        </w:rPr>
        <w:t>、</w:t>
      </w:r>
      <w:r w:rsidR="00E36361">
        <w:rPr>
          <w:rFonts w:hint="eastAsia"/>
        </w:rPr>
        <w:t>系统用例</w:t>
      </w:r>
      <w:bookmarkEnd w:id="15"/>
      <w:bookmarkEnd w:id="16"/>
    </w:p>
    <w:p w:rsidR="00E36361" w:rsidRPr="00A64299" w:rsidRDefault="00E36361" w:rsidP="00E36361">
      <w:pPr>
        <w:pStyle w:val="St00"/>
      </w:pPr>
      <w:r w:rsidRPr="00206613">
        <w:rPr>
          <w:rFonts w:hint="eastAsia"/>
        </w:rPr>
        <w:t>系统用例是通过</w:t>
      </w:r>
      <w:r>
        <w:rPr>
          <w:rFonts w:hint="eastAsia"/>
        </w:rPr>
        <w:t>不同角色对本系统的使用场景，完成相应角色所要达到的目的。</w:t>
      </w:r>
    </w:p>
    <w:p w:rsidR="00A61EB3" w:rsidRDefault="00452CA7">
      <w:pPr>
        <w:pStyle w:val="St02"/>
        <w:keepNext w:val="0"/>
        <w:numPr>
          <w:ilvl w:val="0"/>
          <w:numId w:val="90"/>
        </w:numPr>
        <w:spacing w:before="240" w:after="120"/>
        <w:ind w:left="284" w:hanging="284"/>
      </w:pPr>
      <w:bookmarkStart w:id="17" w:name="_Toc472694441"/>
      <w:bookmarkStart w:id="18" w:name="_Toc474763635"/>
      <w:r>
        <w:rPr>
          <w:rFonts w:hint="eastAsia"/>
        </w:rPr>
        <w:t>、</w:t>
      </w:r>
      <w:r w:rsidR="00E36361">
        <w:rPr>
          <w:rFonts w:hint="eastAsia"/>
        </w:rPr>
        <w:t>uc_</w:t>
      </w:r>
      <w:r w:rsidR="00E36361">
        <w:rPr>
          <w:rFonts w:hint="eastAsia"/>
        </w:rPr>
        <w:t>寻找合适的网关安装位置</w:t>
      </w:r>
      <w:bookmarkEnd w:id="17"/>
      <w:bookmarkEnd w:id="18"/>
    </w:p>
    <w:p w:rsidR="00E36361" w:rsidRPr="0032577D" w:rsidRDefault="00E36361" w:rsidP="00E36361"/>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rPr>
              <w:t>寻找合适的网关安装位置</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系统设计工程师</w:t>
            </w:r>
            <w:r>
              <w:rPr>
                <w:rFonts w:ascii="Calibri" w:hAnsi="Calibri" w:hint="eastAsia"/>
              </w:rPr>
              <w:t>1</w:t>
            </w:r>
            <w:r>
              <w:rPr>
                <w:rFonts w:ascii="Calibri" w:hAnsi="Calibri" w:hint="eastAsia"/>
              </w:rPr>
              <w:t>人</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确定网关安装位置，确定网关到服务器的数据通讯方式</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Default="00E36361" w:rsidP="00B40DA8">
            <w:pPr>
              <w:rPr>
                <w:rFonts w:ascii="Calibri" w:hAnsi="Calibri"/>
              </w:rPr>
            </w:pPr>
            <w:r>
              <w:rPr>
                <w:rFonts w:ascii="Calibri" w:hAnsi="Calibri" w:hint="eastAsia"/>
              </w:rPr>
              <w:t>寻找位置相对较空旷、较高</w:t>
            </w:r>
          </w:p>
          <w:p w:rsidR="00E36361" w:rsidRDefault="00E36361" w:rsidP="00B40DA8">
            <w:pPr>
              <w:rPr>
                <w:rFonts w:ascii="Calibri" w:hAnsi="Calibri"/>
              </w:rPr>
            </w:pPr>
            <w:r>
              <w:rPr>
                <w:rFonts w:ascii="Calibri" w:hAnsi="Calibri" w:hint="eastAsia"/>
              </w:rPr>
              <w:t>可覆盖较大区域的被监测设备</w:t>
            </w:r>
          </w:p>
          <w:p w:rsidR="00E36361" w:rsidRPr="006F0819" w:rsidRDefault="00E36361" w:rsidP="00B40DA8">
            <w:pPr>
              <w:rPr>
                <w:rFonts w:ascii="Calibri" w:hAnsi="Calibri"/>
              </w:rPr>
            </w:pPr>
            <w:r>
              <w:rPr>
                <w:rFonts w:ascii="Calibri" w:hAnsi="Calibri" w:hint="eastAsia"/>
              </w:rPr>
              <w:t>可较容易将数据传送给服务器</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6F0819" w:rsidRDefault="00E36361" w:rsidP="00B40DA8">
            <w:pPr>
              <w:rPr>
                <w:rFonts w:ascii="Calibri" w:hAnsi="Calibri"/>
              </w:rPr>
            </w:pPr>
            <w:r>
              <w:rPr>
                <w:rFonts w:ascii="Calibri" w:hAnsi="Calibri" w:hint="eastAsia"/>
              </w:rPr>
              <w:t>在进行</w:t>
            </w:r>
            <w:r w:rsidR="00A61EB3">
              <w:rPr>
                <w:rFonts w:ascii="Calibri" w:hAnsi="Calibri"/>
              </w:rPr>
              <w:fldChar w:fldCharType="begin"/>
            </w:r>
            <w:r>
              <w:rPr>
                <w:rFonts w:ascii="Calibri" w:hAnsi="Calibri"/>
              </w:rPr>
              <w:instrText xml:space="preserve"> </w:instrText>
            </w:r>
            <w:r>
              <w:rPr>
                <w:rFonts w:ascii="Calibri" w:hAnsi="Calibri" w:hint="eastAsia"/>
              </w:rPr>
              <w:instrText>REF _Ref471377539 \r \h</w:instrText>
            </w:r>
            <w:r>
              <w:rPr>
                <w:rFonts w:ascii="Calibri" w:hAnsi="Calibri"/>
              </w:rPr>
              <w:instrText xml:space="preserve"> </w:instrText>
            </w:r>
            <w:r w:rsidR="00A61EB3">
              <w:rPr>
                <w:rFonts w:ascii="Calibri" w:hAnsi="Calibri"/>
              </w:rPr>
            </w:r>
            <w:r w:rsidR="00A61EB3">
              <w:rPr>
                <w:rFonts w:ascii="Calibri" w:hAnsi="Calibri"/>
              </w:rPr>
              <w:fldChar w:fldCharType="separate"/>
            </w:r>
            <w:r w:rsidR="00D3199C">
              <w:rPr>
                <w:rFonts w:ascii="Calibri" w:hAnsi="Calibri"/>
              </w:rPr>
              <w:t>4.2</w:t>
            </w:r>
            <w:r w:rsidR="00A61EB3">
              <w:rPr>
                <w:rFonts w:ascii="Calibri" w:hAnsi="Calibri"/>
              </w:rPr>
              <w:fldChar w:fldCharType="end"/>
            </w:r>
            <w:r>
              <w:rPr>
                <w:rFonts w:ascii="Calibri" w:hAnsi="Calibri" w:hint="eastAsia"/>
              </w:rPr>
              <w:t>后，可能需要修改网关位置及数量</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bl>
    <w:p w:rsidR="00E36361" w:rsidRPr="004D54D3" w:rsidRDefault="00E36361" w:rsidP="00E36361"/>
    <w:p w:rsidR="00A61EB3" w:rsidRDefault="00452CA7">
      <w:pPr>
        <w:pStyle w:val="St02"/>
        <w:keepNext w:val="0"/>
        <w:numPr>
          <w:ilvl w:val="0"/>
          <w:numId w:val="90"/>
        </w:numPr>
        <w:spacing w:before="240" w:after="120"/>
        <w:ind w:left="284" w:hanging="284"/>
      </w:pPr>
      <w:bookmarkStart w:id="19" w:name="_Ref471377539"/>
      <w:bookmarkStart w:id="20" w:name="_Toc472694442"/>
      <w:bookmarkStart w:id="21" w:name="_Toc474763636"/>
      <w:r>
        <w:rPr>
          <w:rFonts w:hint="eastAsia"/>
        </w:rPr>
        <w:t>、</w:t>
      </w:r>
      <w:r w:rsidR="00E36361">
        <w:rPr>
          <w:rFonts w:hint="eastAsia"/>
        </w:rPr>
        <w:t>uc_</w:t>
      </w:r>
      <w:r w:rsidR="00E36361">
        <w:rPr>
          <w:rFonts w:hint="eastAsia"/>
        </w:rPr>
        <w:t>通讯条件测试</w:t>
      </w:r>
      <w:bookmarkEnd w:id="19"/>
      <w:bookmarkEnd w:id="20"/>
      <w:bookmarkEnd w:id="21"/>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rPr>
              <w:t>测试网关和被监测设备间通讯状况</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系统设计工程师</w:t>
            </w:r>
            <w:r>
              <w:rPr>
                <w:rFonts w:ascii="Calibri" w:hAnsi="Calibri" w:hint="eastAsia"/>
              </w:rPr>
              <w:t>1</w:t>
            </w:r>
            <w:r>
              <w:rPr>
                <w:rFonts w:ascii="Calibri" w:hAnsi="Calibri" w:hint="eastAsia"/>
              </w:rPr>
              <w:t>人</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Default="00E36361" w:rsidP="00E36361">
            <w:pPr>
              <w:numPr>
                <w:ilvl w:val="0"/>
                <w:numId w:val="89"/>
              </w:numPr>
              <w:rPr>
                <w:rFonts w:ascii="Calibri" w:hAnsi="Calibri"/>
              </w:rPr>
            </w:pPr>
            <w:r>
              <w:rPr>
                <w:rFonts w:ascii="Calibri" w:hAnsi="Calibri" w:hint="eastAsia"/>
              </w:rPr>
              <w:t>拟定网关位置及被监测设备清单；</w:t>
            </w:r>
          </w:p>
          <w:p w:rsidR="00E36361" w:rsidRPr="00122940" w:rsidRDefault="00E36361" w:rsidP="00E36361">
            <w:pPr>
              <w:numPr>
                <w:ilvl w:val="0"/>
                <w:numId w:val="89"/>
              </w:numPr>
              <w:rPr>
                <w:rFonts w:ascii="Calibri" w:hAnsi="Calibri"/>
              </w:rPr>
            </w:pPr>
            <w:r>
              <w:rPr>
                <w:rFonts w:ascii="Calibri" w:hAnsi="Calibri" w:hint="eastAsia"/>
              </w:rPr>
              <w:t>测试传感器设置为归属测试网关。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Default="00E36361" w:rsidP="00B40DA8">
            <w:pPr>
              <w:rPr>
                <w:rFonts w:ascii="宋体" w:hAnsi="宋体"/>
                <w:szCs w:val="21"/>
              </w:rPr>
            </w:pPr>
            <w:r>
              <w:rPr>
                <w:rFonts w:ascii="宋体" w:hAnsi="宋体" w:hint="eastAsia"/>
                <w:szCs w:val="21"/>
              </w:rPr>
              <w:t>1、确定</w:t>
            </w:r>
            <w:r w:rsidRPr="0032577D">
              <w:rPr>
                <w:rFonts w:ascii="宋体" w:hAnsi="宋体" w:hint="eastAsia"/>
                <w:szCs w:val="21"/>
              </w:rPr>
              <w:t>在什么地方设置网关、网关数量、测试待安装无线传感器的设备能否可以顺畅进行通讯。</w:t>
            </w:r>
          </w:p>
          <w:p w:rsidR="00E36361" w:rsidRPr="006F0819" w:rsidRDefault="00E36361" w:rsidP="00B40DA8">
            <w:pPr>
              <w:rPr>
                <w:rFonts w:ascii="Calibri" w:hAnsi="Calibri"/>
              </w:rPr>
            </w:pPr>
            <w:r>
              <w:rPr>
                <w:rFonts w:ascii="宋体" w:hAnsi="宋体" w:hint="eastAsia"/>
                <w:szCs w:val="21"/>
              </w:rPr>
              <w:t>2、</w:t>
            </w:r>
            <w:r w:rsidRPr="0032577D">
              <w:rPr>
                <w:rFonts w:ascii="宋体" w:hAnsi="宋体" w:hint="eastAsia"/>
                <w:szCs w:val="21"/>
              </w:rPr>
              <w:t>该工作完成后可以确定需要的网关数、网关位置、传感器数量。</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ascii="Calibri" w:hAnsi="Calibri" w:hint="eastAsia"/>
              </w:rPr>
              <w:t>通过测试用网关、传感器及相应无线监听设备，测试预安装传感器的被监测设备是否可以和网关间的通讯环境</w:t>
            </w:r>
            <w:r w:rsidRPr="006F0819">
              <w:rPr>
                <w:rFonts w:ascii="Calibri" w:hAnsi="Calibri" w:hint="eastAsia"/>
              </w:rPr>
              <w:t>。</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6F0819" w:rsidRDefault="00E36361" w:rsidP="00B40DA8">
            <w:pPr>
              <w:rPr>
                <w:rFonts w:ascii="Calibri" w:hAnsi="Calibri"/>
              </w:rPr>
            </w:pP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ind w:left="33"/>
              <w:rPr>
                <w:rFonts w:ascii="Calibri" w:hAnsi="Calibri"/>
              </w:rPr>
            </w:pPr>
            <w:r>
              <w:rPr>
                <w:rFonts w:ascii="Calibri" w:hAnsi="Calibri" w:hint="eastAsia"/>
              </w:rPr>
              <w:t>以电池或蓄电池供电的测试网关，其天线高度和正常使用天线及高度相似；</w:t>
            </w:r>
          </w:p>
          <w:p w:rsidR="00E36361" w:rsidRDefault="00E36361" w:rsidP="00B40DA8">
            <w:pPr>
              <w:pStyle w:val="St041"/>
              <w:ind w:left="33"/>
              <w:rPr>
                <w:rFonts w:ascii="Calibri" w:hAnsi="Calibri"/>
              </w:rPr>
            </w:pPr>
            <w:r>
              <w:rPr>
                <w:rFonts w:ascii="Calibri" w:hAnsi="Calibri" w:hint="eastAsia"/>
              </w:rPr>
              <w:t>测试传感器放置在被监测设备预安装位置；</w:t>
            </w:r>
          </w:p>
          <w:p w:rsidR="00E36361" w:rsidRDefault="00E36361" w:rsidP="00B40DA8">
            <w:pPr>
              <w:pStyle w:val="St041"/>
              <w:ind w:left="33"/>
              <w:rPr>
                <w:rFonts w:ascii="Calibri" w:hAnsi="Calibri"/>
              </w:rPr>
            </w:pPr>
            <w:r>
              <w:rPr>
                <w:rFonts w:ascii="Calibri" w:hAnsi="Calibri" w:hint="eastAsia"/>
              </w:rPr>
              <w:t>使测试传感器处于测试状态，传感器将该位置的信号强度、通讯速率发给监听设备；</w:t>
            </w:r>
          </w:p>
          <w:p w:rsidR="00E36361" w:rsidRPr="006F0819" w:rsidRDefault="00E36361" w:rsidP="00B40DA8">
            <w:pPr>
              <w:pStyle w:val="St041"/>
              <w:ind w:left="33"/>
              <w:rPr>
                <w:rFonts w:ascii="Calibri" w:hAnsi="Calibri"/>
              </w:rPr>
            </w:pPr>
            <w:r>
              <w:rPr>
                <w:rFonts w:ascii="Calibri" w:hAnsi="Calibri" w:hint="eastAsia"/>
              </w:rPr>
              <w:t>通过监听设备的用户界面，了解该位置和网关的通讯条件。</w:t>
            </w: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REF _Ref474764437 \r \h </w:instrText>
            </w:r>
            <w:r w:rsidR="007A32D4">
              <w:rPr>
                <w:rFonts w:ascii="Calibri" w:hAnsi="Calibri"/>
              </w:rPr>
            </w:r>
            <w:r w:rsidR="007A32D4">
              <w:rPr>
                <w:rFonts w:ascii="Calibri" w:hAnsi="Calibri"/>
              </w:rPr>
              <w:fldChar w:fldCharType="separate"/>
            </w:r>
            <w:r w:rsidR="007A32D4">
              <w:rPr>
                <w:rFonts w:ascii="Calibri" w:hAnsi="Calibri"/>
              </w:rPr>
              <w:t>5.2</w:t>
            </w:r>
            <w:r w:rsidR="007A32D4">
              <w:rPr>
                <w:rFonts w:ascii="Calibri" w:hAnsi="Calibri"/>
              </w:rPr>
              <w:fldChar w:fldCharType="end"/>
            </w:r>
            <w:r>
              <w:rPr>
                <w:rFonts w:ascii="Calibri" w:hAnsi="Calibri" w:hint="eastAsia"/>
              </w:rPr>
              <w:t>数据采集与发送。</w:t>
            </w:r>
          </w:p>
        </w:tc>
      </w:tr>
    </w:tbl>
    <w:p w:rsidR="00A61EB3" w:rsidRDefault="00452CA7">
      <w:pPr>
        <w:pStyle w:val="St02"/>
        <w:keepNext w:val="0"/>
        <w:numPr>
          <w:ilvl w:val="0"/>
          <w:numId w:val="90"/>
        </w:numPr>
        <w:spacing w:before="240" w:after="120"/>
        <w:ind w:left="284" w:hanging="284"/>
      </w:pPr>
      <w:bookmarkStart w:id="22" w:name="_Toc472694443"/>
      <w:bookmarkStart w:id="23" w:name="_Toc474763637"/>
      <w:r>
        <w:rPr>
          <w:rFonts w:hint="eastAsia"/>
        </w:rPr>
        <w:t>、</w:t>
      </w:r>
      <w:r w:rsidR="00E36361">
        <w:rPr>
          <w:rFonts w:hint="eastAsia"/>
        </w:rPr>
        <w:t>uc_</w:t>
      </w:r>
      <w:r w:rsidR="00E36361">
        <w:rPr>
          <w:rFonts w:hint="eastAsia"/>
        </w:rPr>
        <w:t>传感器安装完成后检测</w:t>
      </w:r>
      <w:bookmarkEnd w:id="22"/>
      <w:bookmarkEnd w:id="23"/>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Default="00E36361" w:rsidP="00B40DA8">
            <w:pPr>
              <w:rPr>
                <w:rFonts w:ascii="Calibri" w:hAnsi="Calibri"/>
              </w:rPr>
            </w:pPr>
            <w:r>
              <w:rPr>
                <w:rFonts w:ascii="Calibri" w:hAnsi="Calibri" w:hint="eastAsia"/>
              </w:rPr>
              <w:t>1</w:t>
            </w:r>
            <w:r>
              <w:rPr>
                <w:rFonts w:ascii="Calibri" w:hAnsi="Calibri" w:hint="eastAsia"/>
              </w:rPr>
              <w:t>、传感器安装完成后监测传感器是否能够正常工作</w:t>
            </w:r>
          </w:p>
          <w:p w:rsidR="00E36361" w:rsidRPr="006F0819" w:rsidRDefault="00E36361" w:rsidP="00B40DA8">
            <w:pPr>
              <w:rPr>
                <w:rFonts w:ascii="Calibri" w:hAnsi="Calibri"/>
              </w:rPr>
            </w:pPr>
            <w:r>
              <w:rPr>
                <w:rFonts w:ascii="Calibri" w:hAnsi="Calibri" w:hint="eastAsia"/>
              </w:rPr>
              <w:lastRenderedPageBreak/>
              <w:t>2</w:t>
            </w:r>
            <w:r>
              <w:rPr>
                <w:rFonts w:ascii="Calibri" w:hAnsi="Calibri" w:hint="eastAsia"/>
              </w:rPr>
              <w:t>、传感器采集到的数据是否正确</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lastRenderedPageBreak/>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安装工程师</w:t>
            </w:r>
            <w:r>
              <w:rPr>
                <w:rFonts w:ascii="Calibri" w:hAnsi="Calibri" w:hint="eastAsia"/>
              </w:rPr>
              <w:t>1</w:t>
            </w:r>
            <w:r>
              <w:rPr>
                <w:rFonts w:ascii="Calibri" w:hAnsi="Calibri" w:hint="eastAsia"/>
              </w:rPr>
              <w:t>人</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传感器安装完毕</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Default="00E36361" w:rsidP="00B40DA8">
            <w:pPr>
              <w:rPr>
                <w:rFonts w:ascii="Calibri" w:hAnsi="Calibri"/>
              </w:rPr>
            </w:pPr>
            <w:r>
              <w:rPr>
                <w:rFonts w:ascii="Calibri" w:hAnsi="Calibri" w:hint="eastAsia"/>
              </w:rPr>
              <w:t>确定传感器是否工作；</w:t>
            </w:r>
          </w:p>
          <w:p w:rsidR="00E36361" w:rsidRPr="006F0819" w:rsidRDefault="00E36361" w:rsidP="00B40DA8">
            <w:pPr>
              <w:rPr>
                <w:rFonts w:ascii="Calibri" w:hAnsi="Calibri"/>
              </w:rPr>
            </w:pPr>
            <w:r>
              <w:rPr>
                <w:rFonts w:ascii="Calibri" w:hAnsi="Calibri" w:hint="eastAsia"/>
              </w:rPr>
              <w:t>确定振动、温度测量正确性；</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ascii="Calibri" w:hAnsi="Calibri" w:hint="eastAsia"/>
              </w:rPr>
              <w:t>触发传感器进行一次数据采集并发送，检查传感器是否能够正常工作</w:t>
            </w:r>
            <w:r w:rsidRPr="006F0819">
              <w:rPr>
                <w:rFonts w:ascii="Calibri" w:hAnsi="Calibri" w:hint="eastAsia"/>
              </w:rPr>
              <w:t>。</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Default="00E36361" w:rsidP="00B40DA8">
            <w:pPr>
              <w:rPr>
                <w:rFonts w:ascii="Calibri" w:hAnsi="Calibri"/>
              </w:rPr>
            </w:pPr>
            <w:r>
              <w:rPr>
                <w:rFonts w:ascii="Calibri" w:hAnsi="Calibri" w:hint="eastAsia"/>
              </w:rPr>
              <w:t>无线监听设备收不到数据</w:t>
            </w:r>
          </w:p>
          <w:p w:rsidR="00E36361" w:rsidRPr="007959BF" w:rsidRDefault="00E36361" w:rsidP="00B40DA8">
            <w:pPr>
              <w:rPr>
                <w:rFonts w:ascii="Calibri" w:hAnsi="Calibri"/>
              </w:rPr>
            </w:pPr>
            <w:r>
              <w:rPr>
                <w:rFonts w:ascii="Calibri" w:hAnsi="Calibri" w:hint="eastAsia"/>
              </w:rPr>
              <w:t>传感器和便携</w:t>
            </w:r>
            <w:proofErr w:type="gramStart"/>
            <w:r>
              <w:rPr>
                <w:rFonts w:ascii="Calibri" w:hAnsi="Calibri" w:hint="eastAsia"/>
              </w:rPr>
              <w:t>仪数据</w:t>
            </w:r>
            <w:proofErr w:type="gramEnd"/>
            <w:r>
              <w:rPr>
                <w:rFonts w:ascii="Calibri" w:hAnsi="Calibri" w:hint="eastAsia"/>
              </w:rPr>
              <w:t>误差过大</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Pr="0088102F" w:rsidRDefault="00E36361" w:rsidP="00E36361">
            <w:pPr>
              <w:pStyle w:val="St041"/>
              <w:numPr>
                <w:ilvl w:val="0"/>
                <w:numId w:val="85"/>
              </w:numPr>
              <w:ind w:left="33" w:firstLine="0"/>
              <w:rPr>
                <w:rFonts w:ascii="Calibri" w:hAnsi="Calibri"/>
              </w:rPr>
            </w:pPr>
            <w:r w:rsidRPr="0088102F">
              <w:rPr>
                <w:rFonts w:ascii="Calibri" w:hAnsi="Calibri" w:hint="eastAsia"/>
              </w:rPr>
              <w:t>主流程</w:t>
            </w:r>
          </w:p>
          <w:p w:rsidR="00E36361" w:rsidRDefault="00E36361" w:rsidP="00E36361">
            <w:pPr>
              <w:pStyle w:val="St041"/>
              <w:numPr>
                <w:ilvl w:val="1"/>
                <w:numId w:val="85"/>
              </w:numPr>
              <w:ind w:left="317" w:hanging="142"/>
              <w:rPr>
                <w:rFonts w:ascii="Calibri" w:hAnsi="Calibri"/>
              </w:rPr>
            </w:pPr>
            <w:r>
              <w:rPr>
                <w:rFonts w:ascii="Calibri" w:hAnsi="Calibri" w:hint="eastAsia"/>
              </w:rPr>
              <w:t>霍尔触发传感器进行一次数据采集并发送；</w:t>
            </w:r>
          </w:p>
          <w:p w:rsidR="00E36361" w:rsidRDefault="00E36361" w:rsidP="00E36361">
            <w:pPr>
              <w:pStyle w:val="St041"/>
              <w:numPr>
                <w:ilvl w:val="1"/>
                <w:numId w:val="85"/>
              </w:numPr>
              <w:ind w:left="317" w:hanging="142"/>
              <w:rPr>
                <w:rFonts w:ascii="Calibri" w:hAnsi="Calibri"/>
              </w:rPr>
            </w:pPr>
            <w:r>
              <w:rPr>
                <w:rFonts w:ascii="Calibri" w:hAnsi="Calibri" w:hint="eastAsia"/>
              </w:rPr>
              <w:t>用无线监听设备接收数据；</w:t>
            </w:r>
          </w:p>
          <w:p w:rsidR="00E36361" w:rsidRDefault="00E36361" w:rsidP="00E36361">
            <w:pPr>
              <w:pStyle w:val="St041"/>
              <w:numPr>
                <w:ilvl w:val="1"/>
                <w:numId w:val="85"/>
              </w:numPr>
              <w:ind w:left="317" w:hanging="142"/>
              <w:rPr>
                <w:rFonts w:ascii="Calibri" w:hAnsi="Calibri"/>
              </w:rPr>
            </w:pPr>
            <w:r>
              <w:rPr>
                <w:rFonts w:ascii="Calibri" w:hAnsi="Calibri" w:hint="eastAsia"/>
              </w:rPr>
              <w:t>用便携式测振表及红外温度测量仪测量振动及温度；</w:t>
            </w:r>
          </w:p>
          <w:p w:rsidR="00E36361" w:rsidRDefault="00E36361" w:rsidP="00E36361">
            <w:pPr>
              <w:pStyle w:val="St041"/>
              <w:numPr>
                <w:ilvl w:val="1"/>
                <w:numId w:val="85"/>
              </w:numPr>
              <w:ind w:left="317" w:hanging="142"/>
              <w:rPr>
                <w:rFonts w:ascii="Calibri" w:hAnsi="Calibri"/>
              </w:rPr>
            </w:pPr>
            <w:r>
              <w:rPr>
                <w:rFonts w:ascii="Calibri" w:hAnsi="Calibri" w:hint="eastAsia"/>
              </w:rPr>
              <w:t>检查传感器和便携</w:t>
            </w:r>
            <w:proofErr w:type="gramStart"/>
            <w:r>
              <w:rPr>
                <w:rFonts w:ascii="Calibri" w:hAnsi="Calibri" w:hint="eastAsia"/>
              </w:rPr>
              <w:t>仪数据</w:t>
            </w:r>
            <w:proofErr w:type="gramEnd"/>
            <w:r>
              <w:rPr>
                <w:rFonts w:ascii="Calibri" w:hAnsi="Calibri" w:hint="eastAsia"/>
              </w:rPr>
              <w:t>误差是否在允许范围内。</w:t>
            </w:r>
          </w:p>
          <w:p w:rsidR="00E36361" w:rsidRDefault="00E36361" w:rsidP="00E36361">
            <w:pPr>
              <w:pStyle w:val="St041"/>
              <w:numPr>
                <w:ilvl w:val="0"/>
                <w:numId w:val="85"/>
              </w:numPr>
              <w:ind w:left="33" w:firstLine="0"/>
              <w:rPr>
                <w:rFonts w:ascii="Calibri" w:hAnsi="Calibri"/>
              </w:rPr>
            </w:pPr>
            <w:r>
              <w:rPr>
                <w:rFonts w:ascii="Calibri" w:hAnsi="Calibri" w:hint="eastAsia"/>
              </w:rPr>
              <w:t>异常处理</w:t>
            </w:r>
          </w:p>
          <w:p w:rsidR="00E36361" w:rsidRDefault="00E36361" w:rsidP="00E36361">
            <w:pPr>
              <w:pStyle w:val="St041"/>
              <w:numPr>
                <w:ilvl w:val="1"/>
                <w:numId w:val="85"/>
              </w:numPr>
              <w:ind w:left="317" w:hanging="142"/>
              <w:rPr>
                <w:rFonts w:ascii="Calibri" w:hAnsi="Calibri"/>
              </w:rPr>
            </w:pPr>
            <w:r w:rsidRPr="007959BF">
              <w:rPr>
                <w:rFonts w:ascii="Calibri" w:hAnsi="Calibri" w:hint="eastAsia"/>
              </w:rPr>
              <w:t>无线监听设备收不到数据</w:t>
            </w:r>
          </w:p>
          <w:p w:rsidR="00E36361" w:rsidRDefault="00E36361" w:rsidP="00B40DA8">
            <w:pPr>
              <w:pStyle w:val="St041"/>
              <w:numPr>
                <w:ilvl w:val="0"/>
                <w:numId w:val="0"/>
              </w:numPr>
              <w:ind w:left="317"/>
              <w:rPr>
                <w:rFonts w:ascii="Calibri" w:hAnsi="Calibri"/>
              </w:rPr>
            </w:pPr>
            <w:r>
              <w:rPr>
                <w:rFonts w:ascii="Calibri" w:hAnsi="Calibri" w:hint="eastAsia"/>
              </w:rPr>
              <w:t>再次触发，仍接收不到则认为该传感器损坏。</w:t>
            </w:r>
          </w:p>
          <w:p w:rsidR="00E36361" w:rsidRPr="0088102F" w:rsidRDefault="00E36361" w:rsidP="00E36361">
            <w:pPr>
              <w:pStyle w:val="St041"/>
              <w:numPr>
                <w:ilvl w:val="1"/>
                <w:numId w:val="85"/>
              </w:numPr>
              <w:ind w:left="317" w:hanging="142"/>
              <w:rPr>
                <w:rFonts w:ascii="Calibri" w:hAnsi="Calibri"/>
              </w:rPr>
            </w:pPr>
            <w:r w:rsidRPr="0088102F">
              <w:rPr>
                <w:rFonts w:ascii="Calibri" w:hAnsi="Calibri" w:hint="eastAsia"/>
              </w:rPr>
              <w:t>传感器和便携</w:t>
            </w:r>
            <w:proofErr w:type="gramStart"/>
            <w:r w:rsidRPr="0088102F">
              <w:rPr>
                <w:rFonts w:ascii="Calibri" w:hAnsi="Calibri" w:hint="eastAsia"/>
              </w:rPr>
              <w:t>仪数据</w:t>
            </w:r>
            <w:proofErr w:type="gramEnd"/>
            <w:r w:rsidRPr="0088102F">
              <w:rPr>
                <w:rFonts w:ascii="Calibri" w:hAnsi="Calibri" w:hint="eastAsia"/>
              </w:rPr>
              <w:t>误差过大</w:t>
            </w:r>
          </w:p>
          <w:p w:rsidR="00E36361" w:rsidRDefault="00E36361" w:rsidP="00E36361">
            <w:pPr>
              <w:pStyle w:val="St041"/>
              <w:numPr>
                <w:ilvl w:val="2"/>
                <w:numId w:val="85"/>
              </w:numPr>
              <w:ind w:left="742"/>
              <w:rPr>
                <w:rFonts w:ascii="Calibri" w:hAnsi="Calibri"/>
              </w:rPr>
            </w:pPr>
            <w:r>
              <w:rPr>
                <w:rFonts w:ascii="Calibri" w:hAnsi="Calibri" w:hint="eastAsia"/>
              </w:rPr>
              <w:t>传感器是否安装牢固；</w:t>
            </w:r>
          </w:p>
          <w:p w:rsidR="00E36361" w:rsidRDefault="00E36361" w:rsidP="00E36361">
            <w:pPr>
              <w:pStyle w:val="St041"/>
              <w:numPr>
                <w:ilvl w:val="2"/>
                <w:numId w:val="85"/>
              </w:numPr>
              <w:ind w:left="742"/>
              <w:rPr>
                <w:rFonts w:ascii="Calibri" w:hAnsi="Calibri"/>
              </w:rPr>
            </w:pPr>
            <w:r>
              <w:rPr>
                <w:rFonts w:ascii="Calibri" w:hAnsi="Calibri" w:hint="eastAsia"/>
              </w:rPr>
              <w:t>测振表是否未考虑三维坐标转换；</w:t>
            </w:r>
          </w:p>
          <w:p w:rsidR="00E36361" w:rsidRPr="007959BF" w:rsidRDefault="00E36361" w:rsidP="00E36361">
            <w:pPr>
              <w:pStyle w:val="St041"/>
              <w:numPr>
                <w:ilvl w:val="2"/>
                <w:numId w:val="85"/>
              </w:numPr>
              <w:ind w:left="742"/>
              <w:rPr>
                <w:rFonts w:ascii="Calibri" w:hAnsi="Calibri"/>
              </w:rPr>
            </w:pPr>
            <w:r>
              <w:rPr>
                <w:rFonts w:ascii="Calibri" w:hAnsi="Calibri" w:hint="eastAsia"/>
              </w:rPr>
              <w:t>上述两条确认后，检查传感器是否损坏。</w:t>
            </w:r>
          </w:p>
          <w:p w:rsidR="00E36361" w:rsidRDefault="00E36361" w:rsidP="00B40DA8">
            <w:pPr>
              <w:pStyle w:val="St041"/>
              <w:numPr>
                <w:ilvl w:val="0"/>
                <w:numId w:val="0"/>
              </w:numPr>
              <w:ind w:left="33"/>
              <w:rPr>
                <w:rFonts w:ascii="Calibri" w:hAnsi="Calibri"/>
              </w:rPr>
            </w:pP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w:instrText>
            </w:r>
            <w:r w:rsidR="007A32D4">
              <w:rPr>
                <w:rFonts w:ascii="Calibri" w:hAnsi="Calibri" w:hint="eastAsia"/>
              </w:rPr>
              <w:instrText>REF _Ref474764476 \r \h</w:instrText>
            </w:r>
            <w:r w:rsidR="007A32D4">
              <w:rPr>
                <w:rFonts w:ascii="Calibri" w:hAnsi="Calibri"/>
              </w:rPr>
              <w:instrText xml:space="preserve"> </w:instrText>
            </w:r>
            <w:r w:rsidR="007A32D4">
              <w:rPr>
                <w:rFonts w:ascii="Calibri" w:hAnsi="Calibri"/>
              </w:rPr>
            </w:r>
            <w:r w:rsidR="007A32D4">
              <w:rPr>
                <w:rFonts w:ascii="Calibri" w:hAnsi="Calibri"/>
              </w:rPr>
              <w:fldChar w:fldCharType="separate"/>
            </w:r>
            <w:r w:rsidR="007A32D4">
              <w:rPr>
                <w:rFonts w:ascii="Calibri" w:hAnsi="Calibri"/>
              </w:rPr>
              <w:t>5.2</w:t>
            </w:r>
            <w:r w:rsidR="007A32D4">
              <w:rPr>
                <w:rFonts w:ascii="Calibri" w:hAnsi="Calibri"/>
              </w:rPr>
              <w:fldChar w:fldCharType="end"/>
            </w:r>
            <w:r w:rsidR="007A32D4">
              <w:rPr>
                <w:rFonts w:ascii="Calibri" w:hAnsi="Calibri" w:hint="eastAsia"/>
              </w:rPr>
              <w:t>、</w:t>
            </w:r>
            <w:r w:rsidR="007A32D4">
              <w:rPr>
                <w:rFonts w:ascii="Calibri" w:hAnsi="Calibri"/>
              </w:rPr>
              <w:fldChar w:fldCharType="begin"/>
            </w:r>
            <w:r w:rsidR="007A32D4">
              <w:rPr>
                <w:rFonts w:ascii="Calibri" w:hAnsi="Calibri"/>
              </w:rPr>
              <w:instrText xml:space="preserve"> REF _Ref474764477 \r \h </w:instrText>
            </w:r>
            <w:r w:rsidR="007A32D4">
              <w:rPr>
                <w:rFonts w:ascii="Calibri" w:hAnsi="Calibri"/>
              </w:rPr>
            </w:r>
            <w:r w:rsidR="007A32D4">
              <w:rPr>
                <w:rFonts w:ascii="Calibri" w:hAnsi="Calibri"/>
              </w:rPr>
              <w:fldChar w:fldCharType="separate"/>
            </w:r>
            <w:r w:rsidR="007A32D4">
              <w:rPr>
                <w:rFonts w:ascii="Calibri" w:hAnsi="Calibri"/>
              </w:rPr>
              <w:t>5.3</w:t>
            </w:r>
            <w:r w:rsidR="007A32D4">
              <w:rPr>
                <w:rFonts w:ascii="Calibri" w:hAnsi="Calibri"/>
              </w:rPr>
              <w:fldChar w:fldCharType="end"/>
            </w:r>
            <w:r>
              <w:rPr>
                <w:rFonts w:ascii="Calibri" w:hAnsi="Calibri" w:hint="eastAsia"/>
              </w:rPr>
              <w:t>数据采集与发送。</w:t>
            </w:r>
          </w:p>
        </w:tc>
      </w:tr>
    </w:tbl>
    <w:p w:rsidR="00A61EB3" w:rsidRDefault="00452CA7">
      <w:pPr>
        <w:pStyle w:val="St02"/>
        <w:keepNext w:val="0"/>
        <w:numPr>
          <w:ilvl w:val="0"/>
          <w:numId w:val="90"/>
        </w:numPr>
        <w:spacing w:before="240" w:after="120"/>
        <w:ind w:left="284" w:hanging="284"/>
      </w:pPr>
      <w:bookmarkStart w:id="24" w:name="_Toc472694444"/>
      <w:bookmarkStart w:id="25" w:name="_Toc474763638"/>
      <w:r>
        <w:rPr>
          <w:rFonts w:hint="eastAsia"/>
        </w:rPr>
        <w:t>、</w:t>
      </w:r>
      <w:r w:rsidR="00E36361">
        <w:rPr>
          <w:rFonts w:hint="eastAsia"/>
        </w:rPr>
        <w:t>uc_</w:t>
      </w:r>
      <w:r w:rsidR="00E36361">
        <w:rPr>
          <w:rFonts w:hint="eastAsia"/>
        </w:rPr>
        <w:t>通讯连接</w:t>
      </w:r>
      <w:bookmarkEnd w:id="24"/>
      <w:bookmarkEnd w:id="25"/>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szCs w:val="21"/>
              </w:rPr>
              <w:t>传感器和网关进行通讯连接。</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传感器自动完成</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Default="00E36361" w:rsidP="00B40DA8">
            <w:pPr>
              <w:rPr>
                <w:rFonts w:ascii="Calibri" w:hAnsi="Calibri"/>
              </w:rPr>
            </w:pPr>
            <w:r>
              <w:rPr>
                <w:rFonts w:ascii="Calibri" w:hAnsi="Calibri" w:hint="eastAsia"/>
              </w:rPr>
              <w:t>1</w:t>
            </w:r>
            <w:r>
              <w:rPr>
                <w:rFonts w:ascii="Calibri" w:hAnsi="Calibri" w:hint="eastAsia"/>
              </w:rPr>
              <w:t>、传感器和网关尚未建立通讯连接</w:t>
            </w:r>
          </w:p>
          <w:p w:rsidR="00E36361" w:rsidRPr="006F0819" w:rsidRDefault="00E36361" w:rsidP="00B40DA8">
            <w:pPr>
              <w:rPr>
                <w:rFonts w:ascii="Calibri" w:hAnsi="Calibri"/>
              </w:rPr>
            </w:pPr>
            <w:r>
              <w:rPr>
                <w:rFonts w:ascii="Calibri" w:hAnsi="Calibri" w:hint="eastAsia"/>
              </w:rPr>
              <w:t>2</w:t>
            </w:r>
            <w:r>
              <w:rPr>
                <w:rFonts w:ascii="Calibri" w:hAnsi="Calibri" w:hint="eastAsia"/>
              </w:rPr>
              <w:t>、传感器和网关</w:t>
            </w:r>
            <w:r>
              <w:rPr>
                <w:rFonts w:ascii="Calibri" w:hAnsi="Calibri" w:hint="eastAsia"/>
              </w:rPr>
              <w:t>3</w:t>
            </w:r>
            <w:r>
              <w:rPr>
                <w:rFonts w:ascii="Calibri" w:hAnsi="Calibri" w:hint="eastAsia"/>
              </w:rPr>
              <w:t>个采集周期均无法取得通讯</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hint="eastAsia"/>
                <w:szCs w:val="21"/>
              </w:rPr>
              <w:t>见业务规则</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Default="00E36361" w:rsidP="00B40DA8">
            <w:pPr>
              <w:rPr>
                <w:szCs w:val="21"/>
              </w:rPr>
            </w:pPr>
            <w:r>
              <w:rPr>
                <w:rFonts w:hint="eastAsia"/>
                <w:szCs w:val="21"/>
              </w:rPr>
              <w:t>1</w:t>
            </w:r>
            <w:r>
              <w:rPr>
                <w:rFonts w:hint="eastAsia"/>
                <w:szCs w:val="21"/>
              </w:rPr>
              <w:t>、传感器以</w:t>
            </w:r>
            <w:r>
              <w:rPr>
                <w:rFonts w:hint="eastAsia"/>
                <w:szCs w:val="21"/>
              </w:rPr>
              <w:t>300bps</w:t>
            </w:r>
            <w:r>
              <w:rPr>
                <w:rFonts w:hint="eastAsia"/>
                <w:szCs w:val="21"/>
              </w:rPr>
              <w:t>，</w:t>
            </w:r>
            <w:r>
              <w:rPr>
                <w:rFonts w:hint="eastAsia"/>
                <w:szCs w:val="21"/>
              </w:rPr>
              <w:t>17dB</w:t>
            </w:r>
            <w:r>
              <w:rPr>
                <w:rFonts w:hint="eastAsia"/>
                <w:szCs w:val="21"/>
              </w:rPr>
              <w:t>发送通讯数据包，根据是否有回应进行业务规则中的处理。</w:t>
            </w:r>
          </w:p>
          <w:p w:rsidR="00E36361" w:rsidRPr="005A425B" w:rsidRDefault="00E36361" w:rsidP="00B40DA8">
            <w:pPr>
              <w:rPr>
                <w:rFonts w:ascii="Calibri" w:hAnsi="Calibri"/>
              </w:rPr>
            </w:pPr>
            <w:r>
              <w:rPr>
                <w:rFonts w:ascii="Calibri" w:hAnsi="Calibri" w:hint="eastAsia"/>
              </w:rPr>
              <w:t>2</w:t>
            </w:r>
            <w:r>
              <w:rPr>
                <w:rFonts w:ascii="Calibri" w:hAnsi="Calibri" w:hint="eastAsia"/>
              </w:rPr>
              <w:t>、网关根据服务器是否</w:t>
            </w:r>
            <w:proofErr w:type="gramStart"/>
            <w:r>
              <w:rPr>
                <w:rFonts w:ascii="Calibri" w:hAnsi="Calibri" w:hint="eastAsia"/>
              </w:rPr>
              <w:t>下传该传感器</w:t>
            </w:r>
            <w:proofErr w:type="gramEnd"/>
            <w:r>
              <w:rPr>
                <w:rFonts w:ascii="Calibri" w:hAnsi="Calibri" w:hint="eastAsia"/>
              </w:rPr>
              <w:t>归属本网关决定是否回应。</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rPr>
                <w:rFonts w:ascii="Calibri" w:hAnsi="Calibri"/>
              </w:rPr>
            </w:pPr>
            <w:r>
              <w:rPr>
                <w:rFonts w:ascii="Calibri" w:hAnsi="Calibri" w:hint="eastAsia"/>
              </w:rPr>
              <w:t>1</w:t>
            </w:r>
            <w:r>
              <w:rPr>
                <w:rFonts w:ascii="Calibri" w:hAnsi="Calibri" w:hint="eastAsia"/>
              </w:rPr>
              <w:t>、传感器发送通讯连接数据包之后：</w:t>
            </w:r>
          </w:p>
          <w:p w:rsidR="00E36361" w:rsidRDefault="00E36361" w:rsidP="00E36361">
            <w:pPr>
              <w:pStyle w:val="St041"/>
              <w:numPr>
                <w:ilvl w:val="1"/>
                <w:numId w:val="86"/>
              </w:numPr>
              <w:rPr>
                <w:rFonts w:ascii="Calibri" w:hAnsi="Calibri"/>
              </w:rPr>
            </w:pPr>
            <w:r>
              <w:rPr>
                <w:rFonts w:ascii="Calibri" w:hAnsi="Calibri" w:hint="eastAsia"/>
              </w:rPr>
              <w:t>传感器收到回应，进行</w:t>
            </w:r>
            <w:r>
              <w:rPr>
                <w:rFonts w:ascii="Calibri" w:hAnsi="Calibri" w:hint="eastAsia"/>
              </w:rPr>
              <w:t xml:space="preserve"> </w:t>
            </w:r>
            <w:r>
              <w:rPr>
                <w:rFonts w:ascii="Calibri" w:hAnsi="Calibri" w:hint="eastAsia"/>
              </w:rPr>
              <w:t>“</w:t>
            </w:r>
            <w:r>
              <w:rPr>
                <w:rFonts w:ascii="Calibri" w:hAnsi="Calibri" w:hint="eastAsia"/>
              </w:rPr>
              <w:t>uc</w:t>
            </w:r>
            <w:r>
              <w:rPr>
                <w:rFonts w:ascii="Calibri" w:hAnsi="Calibri" w:hint="eastAsia"/>
              </w:rPr>
              <w:t>传感器通讯自适应”；</w:t>
            </w:r>
          </w:p>
          <w:p w:rsidR="00E36361" w:rsidRDefault="00E36361" w:rsidP="00E36361">
            <w:pPr>
              <w:pStyle w:val="St041"/>
              <w:numPr>
                <w:ilvl w:val="1"/>
                <w:numId w:val="86"/>
              </w:numPr>
              <w:rPr>
                <w:rFonts w:ascii="Calibri" w:hAnsi="Calibri"/>
              </w:rPr>
            </w:pPr>
            <w:r>
              <w:rPr>
                <w:rFonts w:ascii="Calibri" w:hAnsi="Calibri" w:hint="eastAsia"/>
              </w:rPr>
              <w:t>传感器收不到回应，维持原状。</w:t>
            </w:r>
          </w:p>
          <w:p w:rsidR="00E36361" w:rsidRDefault="00E36361" w:rsidP="00B40DA8">
            <w:pPr>
              <w:pStyle w:val="St041"/>
              <w:numPr>
                <w:ilvl w:val="0"/>
                <w:numId w:val="0"/>
              </w:numPr>
              <w:ind w:left="33"/>
              <w:rPr>
                <w:rFonts w:ascii="Calibri" w:hAnsi="Calibri"/>
              </w:rPr>
            </w:pPr>
            <w:r>
              <w:rPr>
                <w:rFonts w:ascii="Calibri" w:hAnsi="Calibri" w:hint="eastAsia"/>
              </w:rPr>
              <w:t>2</w:t>
            </w:r>
            <w:r>
              <w:rPr>
                <w:rFonts w:ascii="Calibri" w:hAnsi="Calibri" w:hint="eastAsia"/>
              </w:rPr>
              <w:t>、网关收到传感器通讯连接，判断该传感器是否属于本网关：</w:t>
            </w:r>
          </w:p>
          <w:p w:rsidR="00E36361" w:rsidRDefault="00E36361" w:rsidP="00E36361">
            <w:pPr>
              <w:pStyle w:val="St041"/>
              <w:numPr>
                <w:ilvl w:val="0"/>
                <w:numId w:val="87"/>
              </w:numPr>
              <w:rPr>
                <w:rFonts w:ascii="Calibri" w:hAnsi="Calibri"/>
              </w:rPr>
            </w:pPr>
            <w:r>
              <w:rPr>
                <w:rFonts w:ascii="Calibri" w:hAnsi="Calibri" w:hint="eastAsia"/>
              </w:rPr>
              <w:lastRenderedPageBreak/>
              <w:t>属于本网关，回应确认；</w:t>
            </w:r>
          </w:p>
          <w:p w:rsidR="00E36361" w:rsidRDefault="00E36361" w:rsidP="00E36361">
            <w:pPr>
              <w:pStyle w:val="St041"/>
              <w:numPr>
                <w:ilvl w:val="0"/>
                <w:numId w:val="87"/>
              </w:numPr>
              <w:rPr>
                <w:rFonts w:ascii="Calibri" w:hAnsi="Calibri"/>
              </w:rPr>
            </w:pPr>
            <w:r>
              <w:rPr>
                <w:rFonts w:ascii="Calibri" w:hAnsi="Calibri" w:hint="eastAsia"/>
              </w:rPr>
              <w:t>不属于本网关，</w:t>
            </w:r>
            <w:proofErr w:type="gramStart"/>
            <w:r>
              <w:rPr>
                <w:rFonts w:ascii="Calibri" w:hAnsi="Calibri" w:hint="eastAsia"/>
              </w:rPr>
              <w:t>不</w:t>
            </w:r>
            <w:proofErr w:type="gramEnd"/>
            <w:r>
              <w:rPr>
                <w:rFonts w:ascii="Calibri" w:hAnsi="Calibri" w:hint="eastAsia"/>
              </w:rPr>
              <w:t>回应，将该传感器</w:t>
            </w:r>
            <w:r>
              <w:rPr>
                <w:rFonts w:ascii="Calibri" w:hAnsi="Calibri" w:hint="eastAsia"/>
              </w:rPr>
              <w:t>id</w:t>
            </w:r>
            <w:r>
              <w:rPr>
                <w:rFonts w:ascii="Calibri" w:hAnsi="Calibri" w:hint="eastAsia"/>
              </w:rPr>
              <w:t>及信号强度发送给服务器。</w:t>
            </w:r>
          </w:p>
          <w:p w:rsidR="00E36361" w:rsidRPr="005A425B" w:rsidRDefault="00E36361" w:rsidP="00B40DA8">
            <w:pPr>
              <w:pStyle w:val="St041"/>
              <w:numPr>
                <w:ilvl w:val="0"/>
                <w:numId w:val="0"/>
              </w:numPr>
              <w:ind w:left="33"/>
              <w:rPr>
                <w:rFonts w:ascii="Calibri" w:hAnsi="Calibri"/>
              </w:rPr>
            </w:pP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w:instrText>
            </w:r>
            <w:r w:rsidR="007A32D4">
              <w:rPr>
                <w:rFonts w:ascii="Calibri" w:hAnsi="Calibri" w:hint="eastAsia"/>
              </w:rPr>
              <w:instrText>REF _Ref474764519 \r \h</w:instrText>
            </w:r>
            <w:r w:rsidR="007A32D4">
              <w:rPr>
                <w:rFonts w:ascii="Calibri" w:hAnsi="Calibri"/>
              </w:rPr>
              <w:instrText xml:space="preserve"> </w:instrText>
            </w:r>
            <w:r w:rsidR="007A32D4">
              <w:rPr>
                <w:rFonts w:ascii="Calibri" w:hAnsi="Calibri"/>
              </w:rPr>
            </w:r>
            <w:r w:rsidR="007A32D4">
              <w:rPr>
                <w:rFonts w:ascii="Calibri" w:hAnsi="Calibri"/>
              </w:rPr>
              <w:fldChar w:fldCharType="separate"/>
            </w:r>
            <w:r w:rsidR="007A32D4">
              <w:rPr>
                <w:rFonts w:ascii="Calibri" w:hAnsi="Calibri"/>
              </w:rPr>
              <w:t>5.2</w:t>
            </w:r>
            <w:r w:rsidR="007A32D4">
              <w:rPr>
                <w:rFonts w:ascii="Calibri" w:hAnsi="Calibri"/>
              </w:rPr>
              <w:fldChar w:fldCharType="end"/>
            </w:r>
            <w:r>
              <w:rPr>
                <w:rFonts w:ascii="Calibri" w:hAnsi="Calibri" w:hint="eastAsia"/>
              </w:rPr>
              <w:t>组网。</w:t>
            </w:r>
          </w:p>
        </w:tc>
      </w:tr>
    </w:tbl>
    <w:p w:rsidR="00E36361" w:rsidRPr="001603FC" w:rsidRDefault="00E36361" w:rsidP="00E36361"/>
    <w:p w:rsidR="00A61EB3" w:rsidRDefault="00452CA7">
      <w:pPr>
        <w:pStyle w:val="St02"/>
        <w:keepNext w:val="0"/>
        <w:numPr>
          <w:ilvl w:val="0"/>
          <w:numId w:val="90"/>
        </w:numPr>
        <w:spacing w:before="240" w:after="120"/>
        <w:ind w:left="284" w:hanging="284"/>
      </w:pPr>
      <w:bookmarkStart w:id="26" w:name="_Toc472694445"/>
      <w:bookmarkStart w:id="27" w:name="_Toc474763639"/>
      <w:r>
        <w:rPr>
          <w:rFonts w:hint="eastAsia"/>
        </w:rPr>
        <w:t>、</w:t>
      </w:r>
      <w:r w:rsidR="00E36361">
        <w:rPr>
          <w:rFonts w:hint="eastAsia"/>
        </w:rPr>
        <w:t>uc_</w:t>
      </w:r>
      <w:r w:rsidR="00E36361">
        <w:rPr>
          <w:rFonts w:hint="eastAsia"/>
        </w:rPr>
        <w:t>传感器</w:t>
      </w:r>
      <w:bookmarkStart w:id="28" w:name="_Ref464826333"/>
      <w:bookmarkStart w:id="29" w:name="_Toc469036813"/>
      <w:r w:rsidR="00E36361" w:rsidRPr="00962DBC">
        <w:rPr>
          <w:rFonts w:hint="eastAsia"/>
        </w:rPr>
        <w:t>通讯自适应</w:t>
      </w:r>
      <w:bookmarkEnd w:id="26"/>
      <w:bookmarkEnd w:id="27"/>
      <w:bookmarkEnd w:id="28"/>
      <w:bookmarkEnd w:id="29"/>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sidRPr="001F15DD">
              <w:rPr>
                <w:rFonts w:hint="eastAsia"/>
                <w:szCs w:val="21"/>
              </w:rPr>
              <w:t>传感器</w:t>
            </w:r>
            <w:r>
              <w:rPr>
                <w:rFonts w:hint="eastAsia"/>
                <w:szCs w:val="21"/>
              </w:rPr>
              <w:t>在</w:t>
            </w:r>
            <w:r w:rsidRPr="001F15DD">
              <w:rPr>
                <w:rFonts w:hint="eastAsia"/>
                <w:szCs w:val="21"/>
              </w:rPr>
              <w:t>工作寿命、数据采样密度、传输及时性上自动做出平衡，以到达最优的工作方案</w:t>
            </w:r>
            <w:r>
              <w:rPr>
                <w:rFonts w:hint="eastAsia"/>
                <w:szCs w:val="21"/>
              </w:rPr>
              <w:t>。</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传感器自动完成</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Default="00E36361" w:rsidP="00B40DA8">
            <w:pPr>
              <w:rPr>
                <w:rFonts w:ascii="Calibri" w:hAnsi="Calibri"/>
              </w:rPr>
            </w:pPr>
            <w:r>
              <w:rPr>
                <w:rFonts w:ascii="Calibri" w:hAnsi="Calibri" w:hint="eastAsia"/>
              </w:rPr>
              <w:t>传感器和、网关安装完毕</w:t>
            </w:r>
          </w:p>
          <w:p w:rsidR="00E36361" w:rsidRPr="006F0819" w:rsidRDefault="00E36361" w:rsidP="00B40DA8">
            <w:pPr>
              <w:rPr>
                <w:rFonts w:ascii="Calibri" w:hAnsi="Calibri"/>
              </w:rPr>
            </w:pP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Default="00E36361" w:rsidP="00B40DA8">
            <w:pPr>
              <w:rPr>
                <w:rFonts w:ascii="Calibri" w:hAnsi="Calibri"/>
              </w:rPr>
            </w:pPr>
            <w:r>
              <w:rPr>
                <w:rFonts w:ascii="Calibri" w:hAnsi="Calibri" w:hint="eastAsia"/>
              </w:rPr>
              <w:t>1</w:t>
            </w:r>
            <w:r>
              <w:rPr>
                <w:rFonts w:ascii="Calibri" w:hAnsi="Calibri" w:hint="eastAsia"/>
              </w:rPr>
              <w:t>、传感器确定合适的发射功率及波特率，数据采集后按照该参数进行数据通讯。</w:t>
            </w:r>
          </w:p>
          <w:p w:rsidR="00E36361" w:rsidRDefault="00E36361" w:rsidP="00B40DA8">
            <w:pPr>
              <w:pStyle w:val="ab"/>
              <w:spacing w:line="360" w:lineRule="auto"/>
              <w:ind w:firstLineChars="0" w:firstLine="0"/>
              <w:rPr>
                <w:szCs w:val="21"/>
              </w:rPr>
            </w:pPr>
            <w:r>
              <w:rPr>
                <w:rFonts w:ascii="Calibri" w:hAnsi="Calibri" w:hint="eastAsia"/>
              </w:rPr>
              <w:t>2</w:t>
            </w:r>
            <w:r>
              <w:rPr>
                <w:rFonts w:ascii="Calibri" w:hAnsi="Calibri" w:hint="eastAsia"/>
              </w:rPr>
              <w:t>、确定</w:t>
            </w:r>
            <w:r>
              <w:rPr>
                <w:rFonts w:hint="eastAsia"/>
                <w:szCs w:val="21"/>
              </w:rPr>
              <w:t>特征值数据通讯间隔</w:t>
            </w:r>
          </w:p>
          <w:p w:rsidR="00E36361" w:rsidRPr="00E8680B" w:rsidRDefault="00E36361" w:rsidP="00B40DA8">
            <w:pPr>
              <w:rPr>
                <w:rFonts w:ascii="Calibri" w:hAnsi="Calibri"/>
              </w:rPr>
            </w:pPr>
          </w:p>
          <w:p w:rsidR="00E36361" w:rsidRPr="00E8680B" w:rsidRDefault="00E36361" w:rsidP="00B40DA8">
            <w:pPr>
              <w:pStyle w:val="ab"/>
              <w:spacing w:line="360" w:lineRule="auto"/>
              <w:ind w:firstLineChars="0" w:firstLine="0"/>
              <w:rPr>
                <w:rFonts w:ascii="Calibri" w:hAnsi="Calibri"/>
              </w:rPr>
            </w:pPr>
            <w:r>
              <w:rPr>
                <w:rFonts w:ascii="Calibri" w:hAnsi="Calibri" w:hint="eastAsia"/>
              </w:rPr>
              <w:t>3</w:t>
            </w:r>
            <w:r>
              <w:rPr>
                <w:rFonts w:ascii="Calibri" w:hAnsi="Calibri" w:hint="eastAsia"/>
              </w:rPr>
              <w:t>、确定</w:t>
            </w:r>
            <w:r>
              <w:rPr>
                <w:rFonts w:hint="eastAsia"/>
                <w:szCs w:val="21"/>
              </w:rPr>
              <w:t>波形采样传输间隔</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sidRPr="001F15DD">
              <w:rPr>
                <w:rFonts w:hint="eastAsia"/>
                <w:szCs w:val="21"/>
              </w:rPr>
              <w:t>传感器</w:t>
            </w:r>
            <w:r>
              <w:rPr>
                <w:rFonts w:hint="eastAsia"/>
                <w:szCs w:val="21"/>
              </w:rPr>
              <w:t>根据和网关间通讯条件，自动</w:t>
            </w:r>
            <w:proofErr w:type="gramStart"/>
            <w:r>
              <w:rPr>
                <w:rFonts w:hint="eastAsia"/>
                <w:szCs w:val="21"/>
              </w:rPr>
              <w:t>确定</w:t>
            </w:r>
            <w:r>
              <w:rPr>
                <w:rFonts w:ascii="Calibri" w:hAnsi="Calibri" w:hint="eastAsia"/>
              </w:rPr>
              <w:t>确定</w:t>
            </w:r>
            <w:proofErr w:type="gramEnd"/>
            <w:r>
              <w:rPr>
                <w:rFonts w:ascii="Calibri" w:hAnsi="Calibri" w:hint="eastAsia"/>
              </w:rPr>
              <w:t>合适的发射功率及波特率，</w:t>
            </w:r>
            <w:r w:rsidRPr="001F15DD">
              <w:rPr>
                <w:rFonts w:hint="eastAsia"/>
                <w:szCs w:val="21"/>
              </w:rPr>
              <w:t>以到达最优的工作方案</w:t>
            </w:r>
            <w:r>
              <w:rPr>
                <w:rFonts w:hint="eastAsia"/>
                <w:szCs w:val="21"/>
              </w:rPr>
              <w:t>。</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Pr="006F0819" w:rsidRDefault="00E36361" w:rsidP="00B40DA8">
            <w:pPr>
              <w:pStyle w:val="St041"/>
              <w:numPr>
                <w:ilvl w:val="0"/>
                <w:numId w:val="0"/>
              </w:numPr>
              <w:ind w:left="33"/>
              <w:rPr>
                <w:rFonts w:ascii="Calibri" w:hAnsi="Calibri"/>
              </w:rPr>
            </w:pPr>
            <w:r>
              <w:rPr>
                <w:rFonts w:ascii="Calibri" w:hAnsi="Calibri" w:hint="eastAsia"/>
              </w:rPr>
              <w:t>见《</w:t>
            </w:r>
            <w:r w:rsidRPr="00962DBC">
              <w:rPr>
                <w:rFonts w:ascii="Calibri" w:hAnsi="Calibri" w:hint="eastAsia"/>
              </w:rPr>
              <w:t>SG2000</w:t>
            </w:r>
            <w:r w:rsidRPr="00962DBC">
              <w:rPr>
                <w:rFonts w:ascii="Calibri" w:hAnsi="Calibri" w:hint="eastAsia"/>
              </w:rPr>
              <w:t>监测和分析系统</w:t>
            </w:r>
            <w:r w:rsidRPr="00962DBC">
              <w:rPr>
                <w:rFonts w:ascii="Calibri" w:hAnsi="Calibri" w:hint="eastAsia"/>
              </w:rPr>
              <w:t>---</w:t>
            </w:r>
            <w:r w:rsidRPr="00962DBC">
              <w:rPr>
                <w:rFonts w:ascii="Calibri" w:hAnsi="Calibri" w:hint="eastAsia"/>
              </w:rPr>
              <w:t>设计说明书</w:t>
            </w:r>
            <w:r>
              <w:rPr>
                <w:rFonts w:ascii="Calibri" w:hAnsi="Calibri" w:hint="eastAsia"/>
              </w:rPr>
              <w:t>》第</w:t>
            </w:r>
            <w:r>
              <w:rPr>
                <w:rFonts w:ascii="Calibri" w:hAnsi="Calibri" w:hint="eastAsia"/>
              </w:rPr>
              <w:t>7.2.2</w:t>
            </w:r>
            <w:r>
              <w:rPr>
                <w:rFonts w:ascii="Calibri" w:hAnsi="Calibri" w:hint="eastAsia"/>
              </w:rPr>
              <w:t>章节。</w:t>
            </w:r>
          </w:p>
        </w:tc>
      </w:tr>
    </w:tbl>
    <w:p w:rsidR="00E36361" w:rsidRDefault="00E36361" w:rsidP="00E36361"/>
    <w:p w:rsidR="00E36361" w:rsidRDefault="00E36361" w:rsidP="00E36361"/>
    <w:p w:rsidR="00A61EB3" w:rsidRDefault="00452CA7">
      <w:pPr>
        <w:pStyle w:val="St02"/>
        <w:keepNext w:val="0"/>
        <w:numPr>
          <w:ilvl w:val="0"/>
          <w:numId w:val="90"/>
        </w:numPr>
        <w:spacing w:before="240" w:after="120"/>
        <w:ind w:left="284" w:hanging="284"/>
      </w:pPr>
      <w:bookmarkStart w:id="30" w:name="_Toc472694446"/>
      <w:bookmarkStart w:id="31" w:name="_Toc474763640"/>
      <w:r>
        <w:rPr>
          <w:rFonts w:hint="eastAsia"/>
        </w:rPr>
        <w:t>、</w:t>
      </w:r>
      <w:r w:rsidR="00E36361">
        <w:rPr>
          <w:rFonts w:hint="eastAsia"/>
        </w:rPr>
        <w:t>uc_</w:t>
      </w:r>
      <w:r w:rsidR="00E36361">
        <w:rPr>
          <w:rFonts w:hint="eastAsia"/>
        </w:rPr>
        <w:t>传感器数据采集与通讯</w:t>
      </w:r>
      <w:bookmarkEnd w:id="30"/>
      <w:bookmarkEnd w:id="31"/>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sidRPr="001F15DD">
              <w:rPr>
                <w:rFonts w:hint="eastAsia"/>
                <w:szCs w:val="21"/>
              </w:rPr>
              <w:t>传感器</w:t>
            </w:r>
            <w:r>
              <w:rPr>
                <w:rFonts w:hint="eastAsia"/>
                <w:szCs w:val="21"/>
              </w:rPr>
              <w:t>按照设置的参数进行数据采集及上传。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传感器自动完成</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Default="00E36361" w:rsidP="00B40DA8">
            <w:pPr>
              <w:rPr>
                <w:rFonts w:ascii="Calibri" w:hAnsi="Calibri"/>
              </w:rPr>
            </w:pPr>
            <w:r>
              <w:rPr>
                <w:rFonts w:ascii="Calibri" w:hAnsi="Calibri" w:hint="eastAsia"/>
              </w:rPr>
              <w:t>1</w:t>
            </w:r>
            <w:r>
              <w:rPr>
                <w:rFonts w:ascii="Calibri" w:hAnsi="Calibri" w:hint="eastAsia"/>
              </w:rPr>
              <w:t>、传感器已经“</w:t>
            </w:r>
            <w:r>
              <w:rPr>
                <w:rFonts w:ascii="Calibri" w:hAnsi="Calibri" w:hint="eastAsia"/>
              </w:rPr>
              <w:t>uc</w:t>
            </w:r>
            <w:r>
              <w:rPr>
                <w:rFonts w:hint="eastAsia"/>
              </w:rPr>
              <w:t>传感器</w:t>
            </w:r>
            <w:r w:rsidRPr="00962DBC">
              <w:rPr>
                <w:rFonts w:hint="eastAsia"/>
              </w:rPr>
              <w:t>通讯自适应</w:t>
            </w:r>
            <w:r>
              <w:rPr>
                <w:rFonts w:ascii="Calibri" w:hAnsi="Calibri" w:hint="eastAsia"/>
              </w:rPr>
              <w:t>”完成</w:t>
            </w:r>
          </w:p>
          <w:p w:rsidR="00E36361" w:rsidRPr="006F0819" w:rsidRDefault="00E36361" w:rsidP="00B40DA8">
            <w:pPr>
              <w:rPr>
                <w:rFonts w:ascii="Calibri" w:hAnsi="Calibri"/>
              </w:rPr>
            </w:pPr>
            <w:r>
              <w:rPr>
                <w:rFonts w:ascii="Calibri" w:hAnsi="Calibri" w:hint="eastAsia"/>
              </w:rPr>
              <w:t>2</w:t>
            </w:r>
            <w:r>
              <w:rPr>
                <w:rFonts w:ascii="Calibri" w:hAnsi="Calibri" w:hint="eastAsia"/>
              </w:rPr>
              <w:t>、达到设置的采集间隔</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传感器休眠</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sidRPr="001F15DD">
              <w:rPr>
                <w:rFonts w:hint="eastAsia"/>
                <w:szCs w:val="21"/>
              </w:rPr>
              <w:t>传感器</w:t>
            </w:r>
            <w:r>
              <w:rPr>
                <w:rFonts w:hint="eastAsia"/>
                <w:szCs w:val="21"/>
              </w:rPr>
              <w:t>根据和网关间通讯条件，自动</w:t>
            </w:r>
            <w:proofErr w:type="gramStart"/>
            <w:r>
              <w:rPr>
                <w:rFonts w:hint="eastAsia"/>
                <w:szCs w:val="21"/>
              </w:rPr>
              <w:t>确定</w:t>
            </w:r>
            <w:r>
              <w:rPr>
                <w:rFonts w:ascii="Calibri" w:hAnsi="Calibri" w:hint="eastAsia"/>
              </w:rPr>
              <w:t>确定</w:t>
            </w:r>
            <w:proofErr w:type="gramEnd"/>
            <w:r>
              <w:rPr>
                <w:rFonts w:ascii="Calibri" w:hAnsi="Calibri" w:hint="eastAsia"/>
              </w:rPr>
              <w:t>合适的发射功率及波特率，</w:t>
            </w:r>
            <w:r w:rsidRPr="001F15DD">
              <w:rPr>
                <w:rFonts w:hint="eastAsia"/>
                <w:szCs w:val="21"/>
              </w:rPr>
              <w:t>以到达最优的工作方案</w:t>
            </w:r>
            <w:r>
              <w:rPr>
                <w:rFonts w:hint="eastAsia"/>
                <w:szCs w:val="21"/>
              </w:rPr>
              <w:t>。</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ind w:left="33"/>
              <w:rPr>
                <w:rFonts w:ascii="Calibri" w:hAnsi="Calibri"/>
              </w:rPr>
            </w:pPr>
            <w:r>
              <w:rPr>
                <w:rFonts w:ascii="Calibri" w:hAnsi="Calibri" w:hint="eastAsia"/>
              </w:rPr>
              <w:t>1</w:t>
            </w:r>
            <w:r>
              <w:rPr>
                <w:rFonts w:ascii="Calibri" w:hAnsi="Calibri" w:hint="eastAsia"/>
              </w:rPr>
              <w:t>、根据传感器设置进行数据采集与处理；</w:t>
            </w:r>
          </w:p>
          <w:p w:rsidR="00E36361" w:rsidRDefault="00E36361" w:rsidP="00B40DA8">
            <w:pPr>
              <w:pStyle w:val="St041"/>
              <w:numPr>
                <w:ilvl w:val="0"/>
                <w:numId w:val="0"/>
              </w:numPr>
              <w:ind w:left="33"/>
              <w:rPr>
                <w:rFonts w:ascii="Calibri" w:hAnsi="Calibri"/>
              </w:rPr>
            </w:pPr>
            <w:r>
              <w:rPr>
                <w:rFonts w:ascii="Calibri" w:hAnsi="Calibri" w:hint="eastAsia"/>
              </w:rPr>
              <w:t>2</w:t>
            </w:r>
            <w:r>
              <w:rPr>
                <w:rFonts w:ascii="Calibri" w:hAnsi="Calibri" w:hint="eastAsia"/>
              </w:rPr>
              <w:t>、按照“</w:t>
            </w:r>
            <w:r>
              <w:rPr>
                <w:rFonts w:ascii="Calibri" w:hAnsi="Calibri" w:hint="eastAsia"/>
              </w:rPr>
              <w:t>uc</w:t>
            </w:r>
            <w:r>
              <w:rPr>
                <w:rFonts w:hint="eastAsia"/>
              </w:rPr>
              <w:t>传感器</w:t>
            </w:r>
            <w:r w:rsidRPr="00962DBC">
              <w:rPr>
                <w:rFonts w:hint="eastAsia"/>
              </w:rPr>
              <w:t>通讯自适应</w:t>
            </w:r>
            <w:r>
              <w:rPr>
                <w:rFonts w:ascii="Calibri" w:hAnsi="Calibri" w:hint="eastAsia"/>
              </w:rPr>
              <w:t>”中的间隔进行特征值及波形进行数据传输。</w:t>
            </w:r>
          </w:p>
          <w:p w:rsidR="00E36361" w:rsidRDefault="00E36361" w:rsidP="00B40DA8">
            <w:pPr>
              <w:pStyle w:val="St041"/>
              <w:numPr>
                <w:ilvl w:val="0"/>
                <w:numId w:val="0"/>
              </w:numPr>
              <w:ind w:left="33"/>
              <w:rPr>
                <w:rFonts w:ascii="Calibri" w:hAnsi="Calibri"/>
              </w:rPr>
            </w:pPr>
            <w:r>
              <w:rPr>
                <w:rFonts w:ascii="Calibri" w:hAnsi="Calibri" w:hint="eastAsia"/>
              </w:rPr>
              <w:t xml:space="preserve">  1</w:t>
            </w:r>
            <w:r>
              <w:rPr>
                <w:rFonts w:ascii="Calibri" w:hAnsi="Calibri" w:hint="eastAsia"/>
              </w:rPr>
              <w:t>）、网关检查网关中该传感器设置版本号和传感器上传的版本号，如果：</w:t>
            </w:r>
          </w:p>
          <w:p w:rsidR="00E36361" w:rsidRDefault="00E36361" w:rsidP="00B40DA8">
            <w:pPr>
              <w:pStyle w:val="St041"/>
              <w:numPr>
                <w:ilvl w:val="0"/>
                <w:numId w:val="0"/>
              </w:numPr>
              <w:ind w:left="33" w:firstLine="420"/>
              <w:rPr>
                <w:rFonts w:ascii="Calibri" w:hAnsi="Calibri"/>
              </w:rPr>
            </w:pPr>
            <w:r>
              <w:rPr>
                <w:rFonts w:ascii="Calibri" w:hAnsi="Calibri" w:hint="eastAsia"/>
              </w:rPr>
              <w:t>i</w:t>
            </w:r>
            <w:r>
              <w:rPr>
                <w:rFonts w:ascii="Calibri" w:hAnsi="Calibri" w:hint="eastAsia"/>
              </w:rPr>
              <w:t>）、相同则回应确认；</w:t>
            </w:r>
          </w:p>
          <w:p w:rsidR="00E36361" w:rsidRPr="000C2360" w:rsidRDefault="00E36361" w:rsidP="00B40DA8">
            <w:pPr>
              <w:pStyle w:val="St041"/>
              <w:numPr>
                <w:ilvl w:val="0"/>
                <w:numId w:val="0"/>
              </w:numPr>
              <w:ind w:left="33" w:firstLine="420"/>
              <w:rPr>
                <w:rFonts w:ascii="Calibri" w:hAnsi="Calibri"/>
              </w:rPr>
            </w:pPr>
            <w:r>
              <w:rPr>
                <w:rFonts w:ascii="Calibri" w:hAnsi="Calibri" w:hint="eastAsia"/>
              </w:rPr>
              <w:t>ii</w:t>
            </w:r>
            <w:r>
              <w:rPr>
                <w:rFonts w:ascii="Calibri" w:hAnsi="Calibri" w:hint="eastAsia"/>
              </w:rPr>
              <w:t>）、不相同则下传传感器设置。</w:t>
            </w:r>
          </w:p>
          <w:p w:rsidR="00E36361" w:rsidRDefault="00E36361" w:rsidP="00B40DA8">
            <w:pPr>
              <w:pStyle w:val="St041"/>
              <w:numPr>
                <w:ilvl w:val="0"/>
                <w:numId w:val="0"/>
              </w:numPr>
              <w:ind w:left="33"/>
              <w:rPr>
                <w:rFonts w:ascii="Calibri" w:hAnsi="Calibri"/>
              </w:rPr>
            </w:pPr>
            <w:r>
              <w:rPr>
                <w:rFonts w:ascii="Calibri" w:hAnsi="Calibri" w:hint="eastAsia"/>
              </w:rPr>
              <w:lastRenderedPageBreak/>
              <w:t xml:space="preserve">  2</w:t>
            </w:r>
            <w:r>
              <w:rPr>
                <w:rFonts w:ascii="Calibri" w:hAnsi="Calibri" w:hint="eastAsia"/>
              </w:rPr>
              <w:t>）、传感器：</w:t>
            </w:r>
          </w:p>
          <w:p w:rsidR="00E36361" w:rsidRDefault="00E36361" w:rsidP="00B40DA8">
            <w:pPr>
              <w:pStyle w:val="St041"/>
              <w:numPr>
                <w:ilvl w:val="0"/>
                <w:numId w:val="0"/>
              </w:numPr>
              <w:ind w:left="840" w:hanging="420"/>
              <w:rPr>
                <w:rFonts w:ascii="Calibri" w:hAnsi="Calibri"/>
              </w:rPr>
            </w:pPr>
            <w:r>
              <w:rPr>
                <w:rFonts w:ascii="Calibri" w:hAnsi="Calibri" w:hint="eastAsia"/>
              </w:rPr>
              <w:t>i</w:t>
            </w:r>
            <w:r>
              <w:rPr>
                <w:rFonts w:ascii="Calibri" w:hAnsi="Calibri" w:hint="eastAsia"/>
              </w:rPr>
              <w:t>）、有网关回应</w:t>
            </w:r>
          </w:p>
          <w:p w:rsidR="00E36361" w:rsidRDefault="00E36361" w:rsidP="00E36361">
            <w:pPr>
              <w:pStyle w:val="St041"/>
              <w:numPr>
                <w:ilvl w:val="0"/>
                <w:numId w:val="88"/>
              </w:numPr>
              <w:rPr>
                <w:rFonts w:ascii="Calibri" w:hAnsi="Calibri"/>
              </w:rPr>
            </w:pPr>
            <w:r>
              <w:rPr>
                <w:rFonts w:ascii="Calibri" w:hAnsi="Calibri" w:hint="eastAsia"/>
              </w:rPr>
              <w:t>为回应确认，置零“采集通讯无回应”标志，传感器休眠。</w:t>
            </w:r>
          </w:p>
          <w:p w:rsidR="00E36361" w:rsidRDefault="00E36361" w:rsidP="00E36361">
            <w:pPr>
              <w:pStyle w:val="St041"/>
              <w:numPr>
                <w:ilvl w:val="0"/>
                <w:numId w:val="88"/>
              </w:numPr>
              <w:rPr>
                <w:rFonts w:ascii="Calibri" w:hAnsi="Calibri"/>
              </w:rPr>
            </w:pPr>
            <w:r>
              <w:rPr>
                <w:rFonts w:ascii="Calibri" w:hAnsi="Calibri" w:hint="eastAsia"/>
              </w:rPr>
              <w:t>为回应传感器设置，更新设置。</w:t>
            </w:r>
          </w:p>
          <w:p w:rsidR="00E36361" w:rsidRDefault="00E36361" w:rsidP="00B40DA8">
            <w:pPr>
              <w:pStyle w:val="St041"/>
              <w:numPr>
                <w:ilvl w:val="0"/>
                <w:numId w:val="0"/>
              </w:numPr>
              <w:ind w:left="840" w:hanging="420"/>
              <w:rPr>
                <w:rFonts w:ascii="Calibri" w:hAnsi="Calibri"/>
              </w:rPr>
            </w:pPr>
            <w:r>
              <w:rPr>
                <w:rFonts w:ascii="Calibri" w:hAnsi="Calibri"/>
              </w:rPr>
              <w:t>I</w:t>
            </w:r>
            <w:r>
              <w:rPr>
                <w:rFonts w:ascii="Calibri" w:hAnsi="Calibri" w:hint="eastAsia"/>
              </w:rPr>
              <w:t>i</w:t>
            </w:r>
            <w:r>
              <w:rPr>
                <w:rFonts w:ascii="Calibri" w:hAnsi="Calibri" w:hint="eastAsia"/>
              </w:rPr>
              <w:t>）、无网关回应：</w:t>
            </w:r>
          </w:p>
          <w:p w:rsidR="00E36361" w:rsidRDefault="00E36361" w:rsidP="00E36361">
            <w:pPr>
              <w:pStyle w:val="St041"/>
              <w:numPr>
                <w:ilvl w:val="0"/>
                <w:numId w:val="88"/>
              </w:numPr>
              <w:rPr>
                <w:rFonts w:ascii="Calibri" w:hAnsi="Calibri"/>
              </w:rPr>
            </w:pPr>
            <w:r>
              <w:rPr>
                <w:rFonts w:ascii="Calibri" w:hAnsi="Calibri" w:hint="eastAsia"/>
              </w:rPr>
              <w:t>i</w:t>
            </w:r>
            <w:r>
              <w:rPr>
                <w:rFonts w:ascii="Calibri" w:hAnsi="Calibri" w:hint="eastAsia"/>
              </w:rPr>
              <w:t>）、未达到三次采集传输无回应，再次发送数据，然后直接休眠。</w:t>
            </w:r>
          </w:p>
          <w:p w:rsidR="00E36361" w:rsidRDefault="00E36361" w:rsidP="00E36361">
            <w:pPr>
              <w:pStyle w:val="St041"/>
              <w:numPr>
                <w:ilvl w:val="0"/>
                <w:numId w:val="88"/>
              </w:numPr>
              <w:rPr>
                <w:rFonts w:ascii="Calibri" w:hAnsi="Calibri"/>
              </w:rPr>
            </w:pPr>
            <w:r>
              <w:rPr>
                <w:rFonts w:ascii="Calibri" w:hAnsi="Calibri"/>
              </w:rPr>
              <w:t>I</w:t>
            </w:r>
            <w:r>
              <w:rPr>
                <w:rFonts w:ascii="Calibri" w:hAnsi="Calibri" w:hint="eastAsia"/>
              </w:rPr>
              <w:t>i</w:t>
            </w:r>
            <w:r>
              <w:rPr>
                <w:rFonts w:ascii="Calibri" w:hAnsi="Calibri" w:hint="eastAsia"/>
              </w:rPr>
              <w:t>）、已经达到三次采集传输无回应，进入“</w:t>
            </w:r>
            <w:r>
              <w:rPr>
                <w:rFonts w:ascii="Calibri" w:hAnsi="Calibri" w:hint="eastAsia"/>
              </w:rPr>
              <w:t>uc</w:t>
            </w:r>
            <w:r>
              <w:rPr>
                <w:rFonts w:ascii="Calibri" w:hAnsi="Calibri" w:hint="eastAsia"/>
              </w:rPr>
              <w:t>通讯连接”工作；</w:t>
            </w:r>
          </w:p>
          <w:p w:rsidR="00E36361" w:rsidRPr="00ED6F6A" w:rsidRDefault="00E36361" w:rsidP="00B40DA8">
            <w:pPr>
              <w:pStyle w:val="St041"/>
              <w:numPr>
                <w:ilvl w:val="0"/>
                <w:numId w:val="0"/>
              </w:numPr>
              <w:ind w:left="33"/>
              <w:rPr>
                <w:rFonts w:ascii="Calibri" w:hAnsi="Calibri"/>
              </w:rPr>
            </w:pPr>
            <w:r>
              <w:rPr>
                <w:rFonts w:ascii="Calibri" w:hAnsi="Calibri" w:hint="eastAsia"/>
              </w:rPr>
              <w:t xml:space="preserve">    </w:t>
            </w: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REF _Ref474507747 \r \h </w:instrText>
            </w:r>
            <w:r w:rsidR="007A32D4">
              <w:rPr>
                <w:rFonts w:ascii="Calibri" w:hAnsi="Calibri"/>
              </w:rPr>
            </w:r>
            <w:r w:rsidR="007A32D4">
              <w:rPr>
                <w:rFonts w:ascii="Calibri" w:hAnsi="Calibri"/>
              </w:rPr>
              <w:fldChar w:fldCharType="separate"/>
            </w:r>
            <w:r w:rsidR="007A32D4">
              <w:rPr>
                <w:rFonts w:ascii="Calibri" w:hAnsi="Calibri"/>
              </w:rPr>
              <w:t>5.4</w:t>
            </w:r>
            <w:r w:rsidR="007A32D4">
              <w:rPr>
                <w:rFonts w:ascii="Calibri" w:hAnsi="Calibri"/>
              </w:rPr>
              <w:fldChar w:fldCharType="end"/>
            </w:r>
            <w:r w:rsidR="007A32D4">
              <w:rPr>
                <w:rFonts w:ascii="Calibri" w:hAnsi="Calibri" w:hint="eastAsia"/>
              </w:rPr>
              <w:t>、</w:t>
            </w:r>
            <w:r w:rsidR="007A32D4">
              <w:rPr>
                <w:rFonts w:ascii="Calibri" w:hAnsi="Calibri"/>
              </w:rPr>
              <w:fldChar w:fldCharType="begin"/>
            </w:r>
            <w:r w:rsidR="007A32D4">
              <w:rPr>
                <w:rFonts w:ascii="Calibri" w:hAnsi="Calibri"/>
              </w:rPr>
              <w:instrText xml:space="preserve"> REF _Ref474764566 \r \h </w:instrText>
            </w:r>
            <w:r w:rsidR="007A32D4">
              <w:rPr>
                <w:rFonts w:ascii="Calibri" w:hAnsi="Calibri"/>
              </w:rPr>
            </w:r>
            <w:r w:rsidR="007A32D4">
              <w:rPr>
                <w:rFonts w:ascii="Calibri" w:hAnsi="Calibri"/>
              </w:rPr>
              <w:fldChar w:fldCharType="separate"/>
            </w:r>
            <w:r w:rsidR="007A32D4">
              <w:rPr>
                <w:rFonts w:ascii="Calibri" w:hAnsi="Calibri"/>
              </w:rPr>
              <w:t>5.5</w:t>
            </w:r>
            <w:r w:rsidR="007A32D4">
              <w:rPr>
                <w:rFonts w:ascii="Calibri" w:hAnsi="Calibri"/>
              </w:rPr>
              <w:fldChar w:fldCharType="end"/>
            </w:r>
            <w:r>
              <w:rPr>
                <w:rFonts w:ascii="Calibri" w:hAnsi="Calibri" w:hint="eastAsia"/>
              </w:rPr>
              <w:t>数据采集与发送。</w:t>
            </w:r>
          </w:p>
        </w:tc>
      </w:tr>
    </w:tbl>
    <w:p w:rsidR="00E36361" w:rsidRPr="004D54D3" w:rsidRDefault="00E36361" w:rsidP="00E36361"/>
    <w:p w:rsidR="00A61EB3" w:rsidRDefault="00452CA7">
      <w:pPr>
        <w:pStyle w:val="St02"/>
        <w:keepNext w:val="0"/>
        <w:numPr>
          <w:ilvl w:val="0"/>
          <w:numId w:val="90"/>
        </w:numPr>
        <w:spacing w:before="240" w:after="120"/>
        <w:ind w:left="284" w:hanging="284"/>
      </w:pPr>
      <w:bookmarkStart w:id="32" w:name="_Toc472694447"/>
      <w:bookmarkStart w:id="33" w:name="_Toc474763641"/>
      <w:r>
        <w:rPr>
          <w:rFonts w:hint="eastAsia"/>
        </w:rPr>
        <w:t>、</w:t>
      </w:r>
      <w:r w:rsidR="00E36361">
        <w:rPr>
          <w:rFonts w:hint="eastAsia"/>
        </w:rPr>
        <w:t>uc_</w:t>
      </w:r>
      <w:r w:rsidR="00E36361" w:rsidRPr="005D0AE5">
        <w:rPr>
          <w:rFonts w:hint="eastAsia"/>
        </w:rPr>
        <w:t>网关、传感器组网</w:t>
      </w:r>
      <w:bookmarkEnd w:id="32"/>
      <w:bookmarkEnd w:id="33"/>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szCs w:val="21"/>
              </w:rPr>
              <w:t>服务器将网关所属</w:t>
            </w:r>
            <w:r w:rsidRPr="001F15DD">
              <w:rPr>
                <w:rFonts w:hint="eastAsia"/>
                <w:szCs w:val="21"/>
              </w:rPr>
              <w:t>传感器</w:t>
            </w:r>
            <w:r>
              <w:rPr>
                <w:rFonts w:hint="eastAsia"/>
                <w:szCs w:val="21"/>
              </w:rPr>
              <w:t>发送给网关。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服务器</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通过界面已经将传感器归属到制定网关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网关根据组</w:t>
            </w:r>
            <w:proofErr w:type="gramStart"/>
            <w:r>
              <w:rPr>
                <w:rFonts w:ascii="Calibri" w:hAnsi="Calibri" w:hint="eastAsia"/>
              </w:rPr>
              <w:t>网情况</w:t>
            </w:r>
            <w:proofErr w:type="gramEnd"/>
            <w:r>
              <w:rPr>
                <w:rFonts w:ascii="Calibri" w:hAnsi="Calibri" w:hint="eastAsia"/>
              </w:rPr>
              <w:t>对传感器通讯回应</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hint="eastAsia"/>
                <w:szCs w:val="21"/>
              </w:rPr>
              <w:t>服务器将网关所属</w:t>
            </w:r>
            <w:r w:rsidRPr="001F15DD">
              <w:rPr>
                <w:rFonts w:hint="eastAsia"/>
                <w:szCs w:val="21"/>
              </w:rPr>
              <w:t>传感器</w:t>
            </w:r>
            <w:r>
              <w:rPr>
                <w:rFonts w:hint="eastAsia"/>
                <w:szCs w:val="21"/>
              </w:rPr>
              <w:t>发送给网关。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ind w:left="33"/>
              <w:rPr>
                <w:rFonts w:ascii="Calibri" w:hAnsi="Calibri"/>
              </w:rPr>
            </w:pPr>
            <w:r>
              <w:rPr>
                <w:rFonts w:hint="eastAsia"/>
              </w:rPr>
              <w:t>1</w:t>
            </w:r>
            <w:r>
              <w:rPr>
                <w:rFonts w:hint="eastAsia"/>
              </w:rPr>
              <w:t>、服务器将网关所属</w:t>
            </w:r>
            <w:r w:rsidRPr="001F15DD">
              <w:rPr>
                <w:rFonts w:hint="eastAsia"/>
              </w:rPr>
              <w:t>传感器</w:t>
            </w:r>
            <w:r>
              <w:rPr>
                <w:rFonts w:hint="eastAsia"/>
              </w:rPr>
              <w:t>发送给网关：</w:t>
            </w:r>
          </w:p>
          <w:p w:rsidR="00E36361" w:rsidRDefault="00E36361" w:rsidP="00B40DA8">
            <w:pPr>
              <w:pStyle w:val="St041"/>
              <w:numPr>
                <w:ilvl w:val="0"/>
                <w:numId w:val="0"/>
              </w:numPr>
              <w:ind w:left="33"/>
              <w:rPr>
                <w:rFonts w:ascii="Calibri" w:hAnsi="Calibri"/>
              </w:rPr>
            </w:pPr>
            <w:r>
              <w:rPr>
                <w:rFonts w:ascii="Calibri" w:hAnsi="Calibri" w:hint="eastAsia"/>
              </w:rPr>
              <w:t xml:space="preserve">  1</w:t>
            </w:r>
            <w:r>
              <w:rPr>
                <w:rFonts w:ascii="Calibri" w:hAnsi="Calibri" w:hint="eastAsia"/>
              </w:rPr>
              <w:t>）、有网关回应</w:t>
            </w:r>
          </w:p>
          <w:p w:rsidR="00E36361" w:rsidRDefault="00E36361" w:rsidP="00B40DA8">
            <w:pPr>
              <w:pStyle w:val="St041"/>
              <w:numPr>
                <w:ilvl w:val="0"/>
                <w:numId w:val="0"/>
              </w:numPr>
              <w:ind w:left="33" w:firstLine="420"/>
              <w:rPr>
                <w:rFonts w:ascii="Calibri" w:hAnsi="Calibri"/>
              </w:rPr>
            </w:pPr>
            <w:r>
              <w:rPr>
                <w:rFonts w:ascii="Calibri" w:hAnsi="Calibri" w:hint="eastAsia"/>
              </w:rPr>
              <w:t>服务器将对应传感器、网关关系已下</w:t>
            </w:r>
            <w:proofErr w:type="gramStart"/>
            <w:r>
              <w:rPr>
                <w:rFonts w:ascii="Calibri" w:hAnsi="Calibri" w:hint="eastAsia"/>
              </w:rPr>
              <w:t>传标志</w:t>
            </w:r>
            <w:proofErr w:type="gramEnd"/>
            <w:r>
              <w:rPr>
                <w:rFonts w:ascii="Calibri" w:hAnsi="Calibri" w:hint="eastAsia"/>
              </w:rPr>
              <w:t>置位。</w:t>
            </w:r>
          </w:p>
          <w:p w:rsidR="00E36361"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）、无网关回应：</w:t>
            </w:r>
          </w:p>
          <w:p w:rsidR="00E36361" w:rsidRDefault="00E36361" w:rsidP="00B40DA8">
            <w:pPr>
              <w:pStyle w:val="St041"/>
              <w:numPr>
                <w:ilvl w:val="0"/>
                <w:numId w:val="0"/>
              </w:numPr>
              <w:ind w:leftChars="16" w:left="34" w:firstLineChars="200" w:firstLine="420"/>
              <w:rPr>
                <w:rFonts w:ascii="Calibri" w:hAnsi="Calibri"/>
              </w:rPr>
            </w:pPr>
            <w:r>
              <w:rPr>
                <w:rFonts w:ascii="Calibri" w:hAnsi="Calibri" w:hint="eastAsia"/>
              </w:rPr>
              <w:t>间隔一定时间重发。</w:t>
            </w:r>
          </w:p>
          <w:p w:rsidR="00E36361" w:rsidRPr="00ED6F6A"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、网关</w:t>
            </w:r>
            <w:r>
              <w:rPr>
                <w:rFonts w:ascii="Calibri" w:hAnsi="Calibri"/>
              </w:rPr>
              <w:t>…</w:t>
            </w: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REF _Ref474507722 \r \h </w:instrText>
            </w:r>
            <w:r w:rsidR="007A32D4">
              <w:rPr>
                <w:rFonts w:ascii="Calibri" w:hAnsi="Calibri"/>
              </w:rPr>
            </w:r>
            <w:r w:rsidR="007A32D4">
              <w:rPr>
                <w:rFonts w:ascii="Calibri" w:hAnsi="Calibri"/>
              </w:rPr>
              <w:fldChar w:fldCharType="separate"/>
            </w:r>
            <w:r w:rsidR="007A32D4">
              <w:rPr>
                <w:rFonts w:ascii="Calibri" w:hAnsi="Calibri"/>
              </w:rPr>
              <w:t>5.1</w:t>
            </w:r>
            <w:r w:rsidR="007A32D4">
              <w:rPr>
                <w:rFonts w:ascii="Calibri" w:hAnsi="Calibri"/>
              </w:rPr>
              <w:fldChar w:fldCharType="end"/>
            </w:r>
            <w:r>
              <w:rPr>
                <w:rFonts w:ascii="Calibri" w:hAnsi="Calibri" w:hint="eastAsia"/>
              </w:rPr>
              <w:t>组网。</w:t>
            </w:r>
          </w:p>
        </w:tc>
      </w:tr>
    </w:tbl>
    <w:p w:rsidR="00E36361" w:rsidRPr="004D54D3" w:rsidRDefault="00E36361" w:rsidP="00E36361"/>
    <w:p w:rsidR="00A61EB3" w:rsidRDefault="00452CA7">
      <w:pPr>
        <w:pStyle w:val="St02"/>
        <w:keepNext w:val="0"/>
        <w:numPr>
          <w:ilvl w:val="0"/>
          <w:numId w:val="90"/>
        </w:numPr>
        <w:spacing w:before="240" w:after="120"/>
        <w:ind w:left="284" w:hanging="284"/>
      </w:pPr>
      <w:bookmarkStart w:id="34" w:name="_Toc472694448"/>
      <w:bookmarkStart w:id="35" w:name="_Toc474763642"/>
      <w:r>
        <w:rPr>
          <w:rFonts w:hint="eastAsia"/>
        </w:rPr>
        <w:t>、</w:t>
      </w:r>
      <w:r w:rsidR="00E36361">
        <w:rPr>
          <w:rFonts w:hint="eastAsia"/>
        </w:rPr>
        <w:t>uc_</w:t>
      </w:r>
      <w:r w:rsidR="00E36361">
        <w:rPr>
          <w:rFonts w:hint="eastAsia"/>
        </w:rPr>
        <w:t>服务器将传感器设置信息传送给网关</w:t>
      </w:r>
      <w:bookmarkEnd w:id="34"/>
      <w:bookmarkEnd w:id="35"/>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szCs w:val="21"/>
              </w:rPr>
              <w:t>服务器将网关所属</w:t>
            </w:r>
            <w:r w:rsidRPr="001F15DD">
              <w:rPr>
                <w:rFonts w:hint="eastAsia"/>
                <w:szCs w:val="21"/>
              </w:rPr>
              <w:t>传感器</w:t>
            </w:r>
            <w:r>
              <w:rPr>
                <w:rFonts w:hint="eastAsia"/>
                <w:szCs w:val="21"/>
              </w:rPr>
              <w:t>设置信息发送给网关。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服务器</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通过界面已经将传感器归属到指定网关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服务器产生设置版本号，并记录下</w:t>
            </w:r>
            <w:proofErr w:type="gramStart"/>
            <w:r>
              <w:rPr>
                <w:rFonts w:ascii="Calibri" w:hAnsi="Calibri" w:hint="eastAsia"/>
              </w:rPr>
              <w:t>传情况</w:t>
            </w:r>
            <w:proofErr w:type="gramEnd"/>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hint="eastAsia"/>
                <w:szCs w:val="21"/>
              </w:rPr>
              <w:t>服务器将网关所属</w:t>
            </w:r>
            <w:r w:rsidRPr="001F15DD">
              <w:rPr>
                <w:rFonts w:hint="eastAsia"/>
                <w:szCs w:val="21"/>
              </w:rPr>
              <w:t>传感器</w:t>
            </w:r>
            <w:r>
              <w:rPr>
                <w:rFonts w:hint="eastAsia"/>
                <w:szCs w:val="21"/>
              </w:rPr>
              <w:t>设置信息发送给网关。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ind w:left="33"/>
              <w:rPr>
                <w:rFonts w:ascii="Calibri" w:hAnsi="Calibri"/>
              </w:rPr>
            </w:pPr>
            <w:r>
              <w:rPr>
                <w:rFonts w:hint="eastAsia"/>
              </w:rPr>
              <w:t>1</w:t>
            </w:r>
            <w:r>
              <w:rPr>
                <w:rFonts w:hint="eastAsia"/>
              </w:rPr>
              <w:t>、服务器将网关所属</w:t>
            </w:r>
            <w:r w:rsidRPr="001F15DD">
              <w:rPr>
                <w:rFonts w:hint="eastAsia"/>
              </w:rPr>
              <w:t>传感器</w:t>
            </w:r>
            <w:r>
              <w:rPr>
                <w:rFonts w:hint="eastAsia"/>
              </w:rPr>
              <w:t>设置信息发送给网关：</w:t>
            </w:r>
          </w:p>
          <w:p w:rsidR="00E36361" w:rsidRDefault="00E36361" w:rsidP="00B40DA8">
            <w:pPr>
              <w:pStyle w:val="St041"/>
              <w:numPr>
                <w:ilvl w:val="0"/>
                <w:numId w:val="0"/>
              </w:numPr>
              <w:ind w:left="33"/>
              <w:rPr>
                <w:rFonts w:ascii="Calibri" w:hAnsi="Calibri"/>
              </w:rPr>
            </w:pPr>
            <w:r>
              <w:rPr>
                <w:rFonts w:ascii="Calibri" w:hAnsi="Calibri" w:hint="eastAsia"/>
              </w:rPr>
              <w:t xml:space="preserve">  1</w:t>
            </w:r>
            <w:r>
              <w:rPr>
                <w:rFonts w:ascii="Calibri" w:hAnsi="Calibri" w:hint="eastAsia"/>
              </w:rPr>
              <w:t>）、有网关回应</w:t>
            </w:r>
          </w:p>
          <w:p w:rsidR="00E36361" w:rsidRDefault="00E36361" w:rsidP="00B40DA8">
            <w:pPr>
              <w:pStyle w:val="St041"/>
              <w:numPr>
                <w:ilvl w:val="0"/>
                <w:numId w:val="0"/>
              </w:numPr>
              <w:ind w:left="33" w:firstLine="420"/>
              <w:rPr>
                <w:rFonts w:ascii="Calibri" w:hAnsi="Calibri"/>
              </w:rPr>
            </w:pPr>
            <w:r>
              <w:rPr>
                <w:rFonts w:ascii="Calibri" w:hAnsi="Calibri" w:hint="eastAsia"/>
              </w:rPr>
              <w:lastRenderedPageBreak/>
              <w:t>服务器将对应传感器、网关关系已下</w:t>
            </w:r>
            <w:proofErr w:type="gramStart"/>
            <w:r>
              <w:rPr>
                <w:rFonts w:ascii="Calibri" w:hAnsi="Calibri" w:hint="eastAsia"/>
              </w:rPr>
              <w:t>传标志</w:t>
            </w:r>
            <w:proofErr w:type="gramEnd"/>
            <w:r>
              <w:rPr>
                <w:rFonts w:ascii="Calibri" w:hAnsi="Calibri" w:hint="eastAsia"/>
              </w:rPr>
              <w:t>置位。</w:t>
            </w:r>
          </w:p>
          <w:p w:rsidR="00E36361"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）、无网关回应：</w:t>
            </w:r>
          </w:p>
          <w:p w:rsidR="00E36361" w:rsidRDefault="00E36361" w:rsidP="00B40DA8">
            <w:pPr>
              <w:pStyle w:val="St041"/>
              <w:numPr>
                <w:ilvl w:val="0"/>
                <w:numId w:val="0"/>
              </w:numPr>
              <w:ind w:leftChars="16" w:left="34" w:firstLineChars="200" w:firstLine="420"/>
              <w:rPr>
                <w:rFonts w:ascii="Calibri" w:hAnsi="Calibri"/>
              </w:rPr>
            </w:pPr>
            <w:r>
              <w:rPr>
                <w:rFonts w:ascii="Calibri" w:hAnsi="Calibri" w:hint="eastAsia"/>
              </w:rPr>
              <w:t>间隔一定时间重发。</w:t>
            </w:r>
          </w:p>
          <w:p w:rsidR="00E36361" w:rsidRPr="00ED6F6A"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、网关</w:t>
            </w:r>
            <w:r>
              <w:rPr>
                <w:rFonts w:ascii="Calibri" w:hAnsi="Calibri"/>
              </w:rPr>
              <w:t>…</w:t>
            </w:r>
          </w:p>
          <w:p w:rsidR="00E36361" w:rsidRPr="006F0819" w:rsidRDefault="00E36361" w:rsidP="007A32D4">
            <w:pPr>
              <w:pStyle w:val="St00"/>
              <w:ind w:left="33" w:firstLineChars="0" w:firstLine="0"/>
              <w:rPr>
                <w:rFonts w:ascii="Calibri" w:hAnsi="Calibri"/>
              </w:rPr>
            </w:pPr>
            <w:r>
              <w:rPr>
                <w:rFonts w:ascii="Calibri" w:hAnsi="Calibri" w:hint="eastAsia"/>
              </w:rPr>
              <w:t>程序活动图见</w:t>
            </w:r>
            <w:r w:rsidR="007A32D4">
              <w:rPr>
                <w:rFonts w:ascii="Calibri" w:hAnsi="Calibri"/>
              </w:rPr>
              <w:fldChar w:fldCharType="begin"/>
            </w:r>
            <w:r w:rsidR="007A32D4">
              <w:rPr>
                <w:rFonts w:ascii="Calibri" w:hAnsi="Calibri"/>
              </w:rPr>
              <w:instrText xml:space="preserve"> REF _Ref474507722 \r \h </w:instrText>
            </w:r>
            <w:r w:rsidR="007A32D4">
              <w:rPr>
                <w:rFonts w:ascii="Calibri" w:hAnsi="Calibri"/>
              </w:rPr>
            </w:r>
            <w:r w:rsidR="007A32D4">
              <w:rPr>
                <w:rFonts w:ascii="Calibri" w:hAnsi="Calibri"/>
              </w:rPr>
              <w:fldChar w:fldCharType="separate"/>
            </w:r>
            <w:r w:rsidR="007A32D4">
              <w:rPr>
                <w:rFonts w:ascii="Calibri" w:hAnsi="Calibri"/>
              </w:rPr>
              <w:t>5.1</w:t>
            </w:r>
            <w:r w:rsidR="007A32D4">
              <w:rPr>
                <w:rFonts w:ascii="Calibri" w:hAnsi="Calibri"/>
              </w:rPr>
              <w:fldChar w:fldCharType="end"/>
            </w:r>
            <w:r>
              <w:rPr>
                <w:rFonts w:ascii="Calibri" w:hAnsi="Calibri" w:hint="eastAsia"/>
              </w:rPr>
              <w:t>组网。</w:t>
            </w:r>
          </w:p>
        </w:tc>
      </w:tr>
    </w:tbl>
    <w:p w:rsidR="00E36361" w:rsidRPr="004D54D3" w:rsidRDefault="00E36361" w:rsidP="00E36361"/>
    <w:p w:rsidR="00E36361" w:rsidRPr="004D54D3" w:rsidRDefault="00E36361" w:rsidP="00E36361"/>
    <w:p w:rsidR="00A61EB3" w:rsidRDefault="00452CA7">
      <w:pPr>
        <w:pStyle w:val="St02"/>
        <w:keepNext w:val="0"/>
        <w:numPr>
          <w:ilvl w:val="0"/>
          <w:numId w:val="90"/>
        </w:numPr>
        <w:spacing w:before="240" w:after="120"/>
        <w:ind w:left="284" w:hanging="284"/>
      </w:pPr>
      <w:bookmarkStart w:id="36" w:name="_Toc472694449"/>
      <w:bookmarkStart w:id="37" w:name="_Toc474763643"/>
      <w:r>
        <w:rPr>
          <w:rFonts w:hint="eastAsia"/>
        </w:rPr>
        <w:t>、</w:t>
      </w:r>
      <w:r w:rsidR="00E36361">
        <w:rPr>
          <w:rFonts w:hint="eastAsia"/>
        </w:rPr>
        <w:t>uc_</w:t>
      </w:r>
      <w:r w:rsidR="00E36361">
        <w:rPr>
          <w:rFonts w:hint="eastAsia"/>
        </w:rPr>
        <w:t>网关将传感器采集的数据上传</w:t>
      </w:r>
      <w:bookmarkEnd w:id="36"/>
      <w:bookmarkEnd w:id="3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szCs w:val="21"/>
              </w:rPr>
              <w:t>网关将所属</w:t>
            </w:r>
            <w:r w:rsidRPr="001F15DD">
              <w:rPr>
                <w:rFonts w:hint="eastAsia"/>
                <w:szCs w:val="21"/>
              </w:rPr>
              <w:t>传感器</w:t>
            </w:r>
            <w:r>
              <w:rPr>
                <w:rFonts w:hint="eastAsia"/>
                <w:szCs w:val="21"/>
              </w:rPr>
              <w:t>采集上传的数据传送给服务器</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接收到传感器的特征值或波形数据</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hint="eastAsia"/>
                <w:szCs w:val="21"/>
              </w:rPr>
              <w:t>网关将所属</w:t>
            </w:r>
            <w:r w:rsidRPr="001F15DD">
              <w:rPr>
                <w:rFonts w:hint="eastAsia"/>
                <w:szCs w:val="21"/>
              </w:rPr>
              <w:t>传感器</w:t>
            </w:r>
            <w:r>
              <w:rPr>
                <w:rFonts w:hint="eastAsia"/>
                <w:szCs w:val="21"/>
              </w:rPr>
              <w:t>采集上传的数据传送给服务器</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网关正在和服务器通讯时，传感器发送</w:t>
            </w:r>
            <w:proofErr w:type="gramStart"/>
            <w:r>
              <w:rPr>
                <w:rFonts w:ascii="Calibri" w:hAnsi="Calibri" w:hint="eastAsia"/>
              </w:rPr>
              <w:t>来数据</w:t>
            </w:r>
            <w:proofErr w:type="gramEnd"/>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ind w:left="33"/>
              <w:rPr>
                <w:rFonts w:ascii="Calibri" w:hAnsi="Calibri"/>
              </w:rPr>
            </w:pPr>
            <w:r>
              <w:rPr>
                <w:rFonts w:hint="eastAsia"/>
              </w:rPr>
              <w:t>1</w:t>
            </w:r>
            <w:r>
              <w:rPr>
                <w:rFonts w:hint="eastAsia"/>
              </w:rPr>
              <w:t>、网关将所属</w:t>
            </w:r>
            <w:r w:rsidRPr="001F15DD">
              <w:rPr>
                <w:rFonts w:hint="eastAsia"/>
              </w:rPr>
              <w:t>传感器</w:t>
            </w:r>
            <w:r>
              <w:rPr>
                <w:rFonts w:hint="eastAsia"/>
              </w:rPr>
              <w:t>采集上传的数据传送给服务器：</w:t>
            </w:r>
          </w:p>
          <w:p w:rsidR="00E36361" w:rsidRDefault="00E36361" w:rsidP="00B40DA8">
            <w:pPr>
              <w:pStyle w:val="St041"/>
              <w:numPr>
                <w:ilvl w:val="0"/>
                <w:numId w:val="0"/>
              </w:numPr>
              <w:ind w:left="33"/>
              <w:rPr>
                <w:rFonts w:ascii="Calibri" w:hAnsi="Calibri"/>
              </w:rPr>
            </w:pPr>
            <w:r>
              <w:rPr>
                <w:rFonts w:ascii="Calibri" w:hAnsi="Calibri" w:hint="eastAsia"/>
              </w:rPr>
              <w:t xml:space="preserve">  1</w:t>
            </w:r>
            <w:r>
              <w:rPr>
                <w:rFonts w:ascii="Calibri" w:hAnsi="Calibri" w:hint="eastAsia"/>
              </w:rPr>
              <w:t>）、有网关回应</w:t>
            </w:r>
          </w:p>
          <w:p w:rsidR="00E36361" w:rsidRDefault="00E36361" w:rsidP="00B40DA8">
            <w:pPr>
              <w:pStyle w:val="St041"/>
              <w:numPr>
                <w:ilvl w:val="0"/>
                <w:numId w:val="0"/>
              </w:numPr>
              <w:ind w:left="33" w:firstLine="420"/>
              <w:rPr>
                <w:rFonts w:ascii="Calibri" w:hAnsi="Calibri"/>
              </w:rPr>
            </w:pPr>
            <w:r>
              <w:rPr>
                <w:rFonts w:ascii="Calibri" w:hAnsi="Calibri" w:hint="eastAsia"/>
              </w:rPr>
              <w:t>网关</w:t>
            </w:r>
            <w:del w:id="38" w:author="段道景" w:date="2017-02-20T11:14:00Z">
              <w:r w:rsidDel="005233DD">
                <w:rPr>
                  <w:rFonts w:ascii="Calibri" w:hAnsi="Calibri" w:hint="eastAsia"/>
                </w:rPr>
                <w:delText>清楚</w:delText>
              </w:r>
            </w:del>
            <w:ins w:id="39" w:author="段道景" w:date="2017-02-20T11:14:00Z">
              <w:r w:rsidR="005233DD">
                <w:rPr>
                  <w:rFonts w:ascii="Calibri" w:hAnsi="Calibri" w:hint="eastAsia"/>
                </w:rPr>
                <w:t>清除</w:t>
              </w:r>
            </w:ins>
            <w:r>
              <w:rPr>
                <w:rFonts w:ascii="Calibri" w:hAnsi="Calibri" w:hint="eastAsia"/>
              </w:rPr>
              <w:t>数据</w:t>
            </w:r>
          </w:p>
          <w:p w:rsidR="00E36361"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）、无网关回应：</w:t>
            </w:r>
          </w:p>
          <w:p w:rsidR="00E36361" w:rsidRDefault="00E36361" w:rsidP="00B40DA8">
            <w:pPr>
              <w:pStyle w:val="St041"/>
              <w:numPr>
                <w:ilvl w:val="0"/>
                <w:numId w:val="0"/>
              </w:numPr>
              <w:ind w:leftChars="16" w:left="34" w:firstLineChars="200" w:firstLine="420"/>
              <w:rPr>
                <w:rFonts w:ascii="Calibri" w:hAnsi="Calibri"/>
              </w:rPr>
            </w:pPr>
            <w:r>
              <w:rPr>
                <w:rFonts w:ascii="Calibri" w:hAnsi="Calibri" w:hint="eastAsia"/>
              </w:rPr>
              <w:t>间隔一定时间重发，</w:t>
            </w:r>
            <w:ins w:id="40" w:author="段道景" w:date="2017-02-20T11:15:00Z">
              <w:r w:rsidR="005233DD">
                <w:rPr>
                  <w:rFonts w:ascii="Calibri" w:hAnsi="Calibri" w:hint="eastAsia"/>
                </w:rPr>
                <w:t>重发</w:t>
              </w:r>
              <w:r w:rsidR="005233DD">
                <w:rPr>
                  <w:rFonts w:ascii="Calibri" w:hAnsi="Calibri" w:hint="eastAsia"/>
                </w:rPr>
                <w:t>3</w:t>
              </w:r>
              <w:r w:rsidR="005233DD">
                <w:rPr>
                  <w:rFonts w:ascii="Calibri" w:hAnsi="Calibri" w:hint="eastAsia"/>
                </w:rPr>
                <w:t>次仍无回应则丢弃该数据</w:t>
              </w:r>
            </w:ins>
            <w:del w:id="41" w:author="段道景" w:date="2017-02-20T11:15:00Z">
              <w:r w:rsidDel="005233DD">
                <w:rPr>
                  <w:rFonts w:ascii="Calibri" w:hAnsi="Calibri" w:hint="eastAsia"/>
                </w:rPr>
                <w:delText>直到下一个传感器发送来数据</w:delText>
              </w:r>
            </w:del>
            <w:r>
              <w:rPr>
                <w:rFonts w:ascii="Calibri" w:hAnsi="Calibri" w:hint="eastAsia"/>
              </w:rPr>
              <w:t>。</w:t>
            </w:r>
          </w:p>
          <w:p w:rsidR="00E36361"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、服务器将数据存储在数据库</w:t>
            </w:r>
          </w:p>
          <w:p w:rsidR="00E36361" w:rsidRDefault="00E36361" w:rsidP="00B40DA8">
            <w:pPr>
              <w:pStyle w:val="St041"/>
              <w:numPr>
                <w:ilvl w:val="0"/>
                <w:numId w:val="0"/>
              </w:numPr>
              <w:ind w:left="33"/>
              <w:rPr>
                <w:rFonts w:ascii="Calibri" w:hAnsi="Calibri"/>
              </w:rPr>
            </w:pPr>
            <w:r>
              <w:rPr>
                <w:rFonts w:ascii="Calibri" w:hAnsi="Calibri" w:hint="eastAsia"/>
              </w:rPr>
              <w:t>异常处理：</w:t>
            </w:r>
          </w:p>
          <w:p w:rsidR="00E36361" w:rsidRPr="00366727" w:rsidRDefault="00E36361" w:rsidP="00B40DA8">
            <w:pPr>
              <w:pStyle w:val="St041"/>
              <w:numPr>
                <w:ilvl w:val="0"/>
                <w:numId w:val="0"/>
              </w:numPr>
              <w:ind w:left="33"/>
              <w:rPr>
                <w:rFonts w:ascii="Calibri" w:hAnsi="Calibri"/>
              </w:rPr>
            </w:pPr>
            <w:r>
              <w:rPr>
                <w:rFonts w:ascii="Calibri" w:hAnsi="Calibri" w:hint="eastAsia"/>
              </w:rPr>
              <w:t>网关正在和服务器通讯时，传感器发送来数据，。。。。。。</w:t>
            </w:r>
          </w:p>
          <w:p w:rsidR="00E36361" w:rsidRPr="006F0819" w:rsidRDefault="00E36361" w:rsidP="00B40DA8">
            <w:pPr>
              <w:pStyle w:val="St00"/>
              <w:ind w:left="33" w:firstLineChars="0" w:firstLine="0"/>
              <w:rPr>
                <w:rFonts w:ascii="Calibri" w:hAnsi="Calibri"/>
              </w:rPr>
            </w:pPr>
            <w:r>
              <w:rPr>
                <w:rFonts w:ascii="Calibri" w:hAnsi="Calibri" w:hint="eastAsia"/>
              </w:rPr>
              <w:t>程序活动图见</w:t>
            </w:r>
            <w:r w:rsidR="00A61EB3">
              <w:rPr>
                <w:rFonts w:ascii="Calibri" w:hAnsi="Calibri"/>
              </w:rPr>
              <w:fldChar w:fldCharType="begin"/>
            </w:r>
            <w:r>
              <w:rPr>
                <w:rFonts w:ascii="Calibri" w:hAnsi="Calibri"/>
              </w:rPr>
              <w:instrText xml:space="preserve"> </w:instrText>
            </w:r>
            <w:r>
              <w:rPr>
                <w:rFonts w:ascii="Calibri" w:hAnsi="Calibri" w:hint="eastAsia"/>
              </w:rPr>
              <w:instrText>REF _Ref471400472 \r \h</w:instrText>
            </w:r>
            <w:r>
              <w:rPr>
                <w:rFonts w:ascii="Calibri" w:hAnsi="Calibri"/>
              </w:rPr>
              <w:instrText xml:space="preserve"> </w:instrText>
            </w:r>
            <w:r w:rsidR="00A61EB3">
              <w:rPr>
                <w:rFonts w:ascii="Calibri" w:hAnsi="Calibri"/>
              </w:rPr>
            </w:r>
            <w:r w:rsidR="00A61EB3">
              <w:rPr>
                <w:rFonts w:ascii="Calibri" w:hAnsi="Calibri"/>
              </w:rPr>
              <w:fldChar w:fldCharType="separate"/>
            </w:r>
            <w:r>
              <w:rPr>
                <w:rFonts w:ascii="Calibri" w:hAnsi="Calibri"/>
              </w:rPr>
              <w:t>5.2</w:t>
            </w:r>
            <w:r w:rsidR="00A61EB3">
              <w:rPr>
                <w:rFonts w:ascii="Calibri" w:hAnsi="Calibri"/>
              </w:rPr>
              <w:fldChar w:fldCharType="end"/>
            </w:r>
            <w:r>
              <w:rPr>
                <w:rFonts w:ascii="Calibri" w:hAnsi="Calibri" w:hint="eastAsia"/>
              </w:rPr>
              <w:t>组网。</w:t>
            </w:r>
          </w:p>
        </w:tc>
      </w:tr>
    </w:tbl>
    <w:p w:rsidR="00E36361" w:rsidRDefault="00E36361" w:rsidP="00E36361"/>
    <w:p w:rsidR="00E36361" w:rsidRDefault="00E36361" w:rsidP="00E36361"/>
    <w:p w:rsidR="00A61EB3" w:rsidRDefault="00452CA7">
      <w:pPr>
        <w:pStyle w:val="St02"/>
        <w:keepNext w:val="0"/>
        <w:numPr>
          <w:ilvl w:val="0"/>
          <w:numId w:val="90"/>
        </w:numPr>
        <w:spacing w:before="240" w:after="120"/>
        <w:ind w:left="284" w:hanging="284"/>
      </w:pPr>
      <w:bookmarkStart w:id="42" w:name="_Toc472694450"/>
      <w:bookmarkStart w:id="43" w:name="_Toc474763644"/>
      <w:r>
        <w:rPr>
          <w:rFonts w:hint="eastAsia"/>
        </w:rPr>
        <w:t>、</w:t>
      </w:r>
      <w:r w:rsidR="00E36361">
        <w:rPr>
          <w:rFonts w:hint="eastAsia"/>
        </w:rPr>
        <w:t>uc_</w:t>
      </w:r>
      <w:r w:rsidR="00E36361">
        <w:rPr>
          <w:rFonts w:hint="eastAsia"/>
        </w:rPr>
        <w:t>网关和服务器见心跳包</w:t>
      </w:r>
      <w:bookmarkEnd w:id="42"/>
      <w:bookmarkEnd w:id="43"/>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5670"/>
      </w:tblGrid>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描述</w:t>
            </w:r>
          </w:p>
        </w:tc>
        <w:tc>
          <w:tcPr>
            <w:tcW w:w="5670" w:type="dxa"/>
            <w:shd w:val="clear" w:color="auto" w:fill="auto"/>
          </w:tcPr>
          <w:p w:rsidR="00E36361" w:rsidRPr="006F0819" w:rsidRDefault="00E36361" w:rsidP="00B40DA8">
            <w:pPr>
              <w:rPr>
                <w:rFonts w:ascii="Calibri" w:hAnsi="Calibri"/>
              </w:rPr>
            </w:pPr>
            <w:r>
              <w:rPr>
                <w:rFonts w:hint="eastAsia"/>
                <w:szCs w:val="21"/>
              </w:rPr>
              <w:t>使服务器和网关直到彼此处于连接状态</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执行者</w:t>
            </w:r>
          </w:p>
        </w:tc>
        <w:tc>
          <w:tcPr>
            <w:tcW w:w="5670" w:type="dxa"/>
            <w:shd w:val="clear" w:color="auto" w:fill="auto"/>
          </w:tcPr>
          <w:p w:rsidR="00E36361" w:rsidRPr="006F0819" w:rsidRDefault="00E36361" w:rsidP="00B40DA8">
            <w:pPr>
              <w:rPr>
                <w:rFonts w:ascii="Calibri" w:hAnsi="Calibri"/>
              </w:rPr>
            </w:pPr>
            <w:r>
              <w:rPr>
                <w:rFonts w:ascii="Calibri" w:hAnsi="Calibri" w:hint="eastAsia"/>
              </w:rPr>
              <w:t>网关</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前置条件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后置条件</w:t>
            </w:r>
          </w:p>
        </w:tc>
        <w:tc>
          <w:tcPr>
            <w:tcW w:w="5670" w:type="dxa"/>
            <w:shd w:val="clear" w:color="auto" w:fill="auto"/>
          </w:tcPr>
          <w:p w:rsidR="00E36361" w:rsidRPr="006F0819" w:rsidRDefault="00E36361" w:rsidP="00B40DA8">
            <w:pPr>
              <w:rPr>
                <w:rFonts w:ascii="Calibri" w:hAnsi="Calibri"/>
              </w:rPr>
            </w:pPr>
            <w:r>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proofErr w:type="gramStart"/>
            <w:r w:rsidRPr="006F0819">
              <w:rPr>
                <w:rFonts w:ascii="Calibri" w:hAnsi="Calibri" w:hint="eastAsia"/>
              </w:rPr>
              <w:t>主事件流描述</w:t>
            </w:r>
            <w:proofErr w:type="gramEnd"/>
          </w:p>
        </w:tc>
        <w:tc>
          <w:tcPr>
            <w:tcW w:w="5670" w:type="dxa"/>
            <w:shd w:val="clear" w:color="auto" w:fill="auto"/>
          </w:tcPr>
          <w:p w:rsidR="00E36361" w:rsidRPr="006F0819" w:rsidRDefault="00E36361" w:rsidP="00B40DA8">
            <w:pPr>
              <w:rPr>
                <w:rFonts w:ascii="Calibri" w:hAnsi="Calibri"/>
              </w:rPr>
            </w:pPr>
            <w:r>
              <w:rPr>
                <w:rFonts w:ascii="Calibri" w:hAnsi="Calibri" w:hint="eastAsia"/>
              </w:rPr>
              <w:t>网关发送心跳包，服务器回应</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分支事件流描述</w:t>
            </w:r>
          </w:p>
        </w:tc>
        <w:tc>
          <w:tcPr>
            <w:tcW w:w="5670" w:type="dxa"/>
            <w:shd w:val="clear" w:color="auto" w:fill="auto"/>
          </w:tcPr>
          <w:p w:rsidR="00E36361" w:rsidRPr="006F0819" w:rsidRDefault="00E36361" w:rsidP="00B40DA8">
            <w:pPr>
              <w:rPr>
                <w:rFonts w:ascii="Calibri" w:hAnsi="Calibri"/>
              </w:rPr>
            </w:pPr>
            <w:r w:rsidRPr="006F0819">
              <w:rPr>
                <w:rFonts w:ascii="Calibri" w:hAnsi="Calibri" w:hint="eastAsia"/>
              </w:rPr>
              <w:t>无</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异常事件流描述</w:t>
            </w:r>
          </w:p>
        </w:tc>
        <w:tc>
          <w:tcPr>
            <w:tcW w:w="5670" w:type="dxa"/>
            <w:shd w:val="clear" w:color="auto" w:fill="auto"/>
          </w:tcPr>
          <w:p w:rsidR="00E36361" w:rsidRPr="007959BF" w:rsidRDefault="00E36361" w:rsidP="00B40DA8">
            <w:pPr>
              <w:rPr>
                <w:rFonts w:ascii="Calibri" w:hAnsi="Calibri"/>
              </w:rPr>
            </w:pPr>
            <w:r>
              <w:rPr>
                <w:rFonts w:ascii="Calibri" w:hAnsi="Calibri" w:hint="eastAsia"/>
              </w:rPr>
              <w:t>在规定时间（</w:t>
            </w:r>
            <w:r>
              <w:rPr>
                <w:rFonts w:ascii="Calibri" w:hAnsi="Calibri" w:hint="eastAsia"/>
              </w:rPr>
              <w:t>60s</w:t>
            </w:r>
            <w:r>
              <w:rPr>
                <w:rFonts w:ascii="Calibri" w:hAnsi="Calibri" w:hint="eastAsia"/>
              </w:rPr>
              <w:t>）内没有收到对方心跳包</w:t>
            </w:r>
          </w:p>
        </w:tc>
      </w:tr>
      <w:tr w:rsidR="00E36361" w:rsidTr="00B40DA8">
        <w:tc>
          <w:tcPr>
            <w:tcW w:w="1815" w:type="dxa"/>
            <w:shd w:val="clear" w:color="auto" w:fill="auto"/>
          </w:tcPr>
          <w:p w:rsidR="00E36361" w:rsidRPr="006F0819" w:rsidRDefault="00E36361" w:rsidP="00B40DA8">
            <w:pPr>
              <w:rPr>
                <w:rFonts w:ascii="Calibri" w:hAnsi="Calibri"/>
              </w:rPr>
            </w:pPr>
            <w:r w:rsidRPr="006F0819">
              <w:rPr>
                <w:rFonts w:ascii="Calibri" w:hAnsi="Calibri" w:hint="eastAsia"/>
              </w:rPr>
              <w:t>业务规则</w:t>
            </w:r>
          </w:p>
        </w:tc>
        <w:tc>
          <w:tcPr>
            <w:tcW w:w="5670" w:type="dxa"/>
            <w:shd w:val="clear" w:color="auto" w:fill="auto"/>
          </w:tcPr>
          <w:p w:rsidR="00E36361" w:rsidRDefault="00E36361" w:rsidP="00B40DA8">
            <w:pPr>
              <w:pStyle w:val="St041"/>
              <w:numPr>
                <w:ilvl w:val="0"/>
                <w:numId w:val="0"/>
              </w:numPr>
              <w:ind w:left="33"/>
            </w:pPr>
            <w:r>
              <w:rPr>
                <w:rFonts w:hint="eastAsia"/>
              </w:rPr>
              <w:t>1</w:t>
            </w:r>
            <w:r>
              <w:rPr>
                <w:rFonts w:hint="eastAsia"/>
              </w:rPr>
              <w:t>、</w:t>
            </w:r>
            <w:r>
              <w:rPr>
                <w:rFonts w:ascii="Calibri" w:hAnsi="Calibri" w:hint="eastAsia"/>
              </w:rPr>
              <w:t>网关以一定时间间隔发送心跳包，服务器回应</w:t>
            </w:r>
          </w:p>
          <w:p w:rsidR="00E36361" w:rsidRDefault="00E36361" w:rsidP="00B40DA8">
            <w:pPr>
              <w:pStyle w:val="St041"/>
              <w:numPr>
                <w:ilvl w:val="0"/>
                <w:numId w:val="0"/>
              </w:numPr>
              <w:ind w:left="33"/>
              <w:rPr>
                <w:rFonts w:ascii="Calibri" w:hAnsi="Calibri"/>
              </w:rPr>
            </w:pPr>
            <w:r>
              <w:rPr>
                <w:rFonts w:ascii="Calibri" w:hAnsi="Calibri" w:hint="eastAsia"/>
              </w:rPr>
              <w:t xml:space="preserve">  1</w:t>
            </w:r>
            <w:r>
              <w:rPr>
                <w:rFonts w:ascii="Calibri" w:hAnsi="Calibri" w:hint="eastAsia"/>
              </w:rPr>
              <w:t>）、能够收到对方回应</w:t>
            </w:r>
          </w:p>
          <w:p w:rsidR="00E36361" w:rsidRDefault="00E36361" w:rsidP="00B40DA8">
            <w:pPr>
              <w:pStyle w:val="St041"/>
              <w:numPr>
                <w:ilvl w:val="0"/>
                <w:numId w:val="0"/>
              </w:numPr>
              <w:ind w:left="33" w:firstLine="420"/>
              <w:rPr>
                <w:rFonts w:ascii="Calibri" w:hAnsi="Calibri"/>
              </w:rPr>
            </w:pPr>
            <w:r>
              <w:rPr>
                <w:rFonts w:ascii="Calibri" w:hAnsi="Calibri" w:hint="eastAsia"/>
              </w:rPr>
              <w:t>心跳计数器清零</w:t>
            </w:r>
          </w:p>
          <w:p w:rsidR="00E36361" w:rsidRDefault="00E36361" w:rsidP="00B40DA8">
            <w:pPr>
              <w:pStyle w:val="St041"/>
              <w:numPr>
                <w:ilvl w:val="0"/>
                <w:numId w:val="0"/>
              </w:numPr>
              <w:ind w:left="33"/>
              <w:rPr>
                <w:rFonts w:ascii="Calibri" w:hAnsi="Calibri"/>
              </w:rPr>
            </w:pPr>
            <w:r>
              <w:rPr>
                <w:rFonts w:ascii="Calibri" w:hAnsi="Calibri" w:hint="eastAsia"/>
              </w:rPr>
              <w:t xml:space="preserve">  2</w:t>
            </w:r>
            <w:r>
              <w:rPr>
                <w:rFonts w:ascii="Calibri" w:hAnsi="Calibri" w:hint="eastAsia"/>
              </w:rPr>
              <w:t>）、无对方回应：</w:t>
            </w:r>
          </w:p>
          <w:p w:rsidR="00E36361" w:rsidRDefault="00E36361" w:rsidP="00B40DA8">
            <w:pPr>
              <w:pStyle w:val="St041"/>
              <w:numPr>
                <w:ilvl w:val="0"/>
                <w:numId w:val="0"/>
              </w:numPr>
              <w:ind w:leftChars="16" w:left="34" w:firstLineChars="200" w:firstLine="420"/>
              <w:rPr>
                <w:rFonts w:ascii="Calibri" w:hAnsi="Calibri"/>
              </w:rPr>
            </w:pPr>
            <w:r>
              <w:rPr>
                <w:rFonts w:ascii="Calibri" w:hAnsi="Calibri" w:hint="eastAsia"/>
              </w:rPr>
              <w:lastRenderedPageBreak/>
              <w:t>i)</w:t>
            </w:r>
            <w:r>
              <w:rPr>
                <w:rFonts w:ascii="Calibri" w:hAnsi="Calibri" w:hint="eastAsia"/>
              </w:rPr>
              <w:t>、服务器计数到规定时间（</w:t>
            </w:r>
            <w:r>
              <w:rPr>
                <w:rFonts w:ascii="Calibri" w:hAnsi="Calibri" w:hint="eastAsia"/>
              </w:rPr>
              <w:t>60s</w:t>
            </w:r>
            <w:r>
              <w:rPr>
                <w:rFonts w:ascii="Calibri" w:hAnsi="Calibri" w:hint="eastAsia"/>
              </w:rPr>
              <w:t>），断开连接，然后重连，心跳计数器清零；</w:t>
            </w:r>
          </w:p>
          <w:p w:rsidR="00E36361" w:rsidRDefault="00E36361" w:rsidP="00B40DA8">
            <w:pPr>
              <w:pStyle w:val="St041"/>
              <w:numPr>
                <w:ilvl w:val="0"/>
                <w:numId w:val="0"/>
              </w:numPr>
              <w:ind w:left="33" w:firstLine="420"/>
              <w:rPr>
                <w:rFonts w:ascii="Calibri" w:hAnsi="Calibri"/>
              </w:rPr>
            </w:pPr>
            <w:r>
              <w:rPr>
                <w:rFonts w:ascii="Calibri" w:hAnsi="Calibri" w:hint="eastAsia"/>
              </w:rPr>
              <w:t>ii</w:t>
            </w:r>
            <w:r>
              <w:rPr>
                <w:rFonts w:ascii="Calibri" w:hAnsi="Calibri" w:hint="eastAsia"/>
              </w:rPr>
              <w:t>）、网关计数到规定时间（</w:t>
            </w:r>
            <w:r>
              <w:rPr>
                <w:rFonts w:ascii="Calibri" w:hAnsi="Calibri" w:hint="eastAsia"/>
              </w:rPr>
              <w:t>300s</w:t>
            </w:r>
            <w:r>
              <w:rPr>
                <w:rFonts w:ascii="Calibri" w:hAnsi="Calibri" w:hint="eastAsia"/>
              </w:rPr>
              <w:t>），重启</w:t>
            </w:r>
            <w:r>
              <w:rPr>
                <w:rFonts w:ascii="Calibri" w:hAnsi="Calibri" w:hint="eastAsia"/>
              </w:rPr>
              <w:t>DTU</w:t>
            </w:r>
            <w:r>
              <w:rPr>
                <w:rFonts w:ascii="Calibri" w:hAnsi="Calibri" w:hint="eastAsia"/>
              </w:rPr>
              <w:t>，心跳计数器清零；</w:t>
            </w:r>
          </w:p>
          <w:p w:rsidR="00E36361" w:rsidRDefault="00E36361" w:rsidP="00B40DA8">
            <w:pPr>
              <w:pStyle w:val="St041"/>
              <w:numPr>
                <w:ilvl w:val="0"/>
                <w:numId w:val="0"/>
              </w:numPr>
              <w:ind w:left="33" w:firstLine="420"/>
              <w:rPr>
                <w:rFonts w:ascii="Calibri" w:hAnsi="Calibri"/>
              </w:rPr>
            </w:pPr>
          </w:p>
          <w:p w:rsidR="00E36361" w:rsidRPr="006F0819" w:rsidRDefault="00E36361" w:rsidP="00B40DA8">
            <w:pPr>
              <w:pStyle w:val="St041"/>
              <w:numPr>
                <w:ilvl w:val="0"/>
                <w:numId w:val="0"/>
              </w:numPr>
              <w:rPr>
                <w:rFonts w:ascii="Calibri" w:hAnsi="Calibri"/>
              </w:rPr>
            </w:pPr>
            <w:r>
              <w:rPr>
                <w:rFonts w:ascii="Calibri" w:hAnsi="Calibri" w:hint="eastAsia"/>
              </w:rPr>
              <w:t>程序活动图见</w:t>
            </w:r>
            <w:r w:rsidR="00A61EB3">
              <w:rPr>
                <w:rFonts w:ascii="Calibri" w:hAnsi="Calibri"/>
              </w:rPr>
              <w:fldChar w:fldCharType="begin"/>
            </w:r>
            <w:r>
              <w:rPr>
                <w:rFonts w:ascii="Calibri" w:hAnsi="Calibri"/>
              </w:rPr>
              <w:instrText xml:space="preserve"> </w:instrText>
            </w:r>
            <w:r>
              <w:rPr>
                <w:rFonts w:ascii="Calibri" w:hAnsi="Calibri" w:hint="eastAsia"/>
              </w:rPr>
              <w:instrText>REF _Ref471400472 \r \h</w:instrText>
            </w:r>
            <w:r>
              <w:rPr>
                <w:rFonts w:ascii="Calibri" w:hAnsi="Calibri"/>
              </w:rPr>
              <w:instrText xml:space="preserve"> </w:instrText>
            </w:r>
            <w:r w:rsidR="00A61EB3">
              <w:rPr>
                <w:rFonts w:ascii="Calibri" w:hAnsi="Calibri"/>
              </w:rPr>
            </w:r>
            <w:r w:rsidR="00A61EB3">
              <w:rPr>
                <w:rFonts w:ascii="Calibri" w:hAnsi="Calibri"/>
              </w:rPr>
              <w:fldChar w:fldCharType="separate"/>
            </w:r>
            <w:r>
              <w:rPr>
                <w:rFonts w:ascii="Calibri" w:hAnsi="Calibri"/>
              </w:rPr>
              <w:t>5.2</w:t>
            </w:r>
            <w:r w:rsidR="00A61EB3">
              <w:rPr>
                <w:rFonts w:ascii="Calibri" w:hAnsi="Calibri"/>
              </w:rPr>
              <w:fldChar w:fldCharType="end"/>
            </w:r>
            <w:r>
              <w:rPr>
                <w:rFonts w:ascii="Calibri" w:hAnsi="Calibri" w:hint="eastAsia"/>
              </w:rPr>
              <w:t>组网。</w:t>
            </w:r>
          </w:p>
        </w:tc>
      </w:tr>
    </w:tbl>
    <w:p w:rsidR="00E36361" w:rsidRDefault="00E36361" w:rsidP="00E36361"/>
    <w:p w:rsidR="00E36361" w:rsidRDefault="00452CA7" w:rsidP="00E36361">
      <w:pPr>
        <w:pStyle w:val="St01"/>
        <w:spacing w:before="480" w:after="120"/>
      </w:pPr>
      <w:bookmarkStart w:id="44" w:name="_Toc474763645"/>
      <w:r>
        <w:rPr>
          <w:rFonts w:hint="eastAsia"/>
        </w:rPr>
        <w:t>、</w:t>
      </w:r>
      <w:r w:rsidR="00E36361">
        <w:rPr>
          <w:rFonts w:hint="eastAsia"/>
        </w:rPr>
        <w:t>活动图</w:t>
      </w:r>
      <w:bookmarkEnd w:id="44"/>
    </w:p>
    <w:p w:rsidR="00A61EB3" w:rsidRDefault="003E563B">
      <w:pPr>
        <w:pStyle w:val="St02"/>
        <w:keepNext w:val="0"/>
        <w:numPr>
          <w:ilvl w:val="0"/>
          <w:numId w:val="93"/>
        </w:numPr>
        <w:spacing w:before="240" w:after="120"/>
        <w:ind w:left="426"/>
      </w:pPr>
      <w:bookmarkStart w:id="45" w:name="_Ref474507722"/>
      <w:bookmarkStart w:id="46" w:name="_Toc474763646"/>
      <w:r w:rsidRPr="003E563B">
        <w:rPr>
          <w:rFonts w:hint="eastAsia"/>
        </w:rPr>
        <w:t>、</w:t>
      </w:r>
      <w:r w:rsidR="00E36361" w:rsidRPr="005D0AE5">
        <w:rPr>
          <w:rFonts w:hint="eastAsia"/>
        </w:rPr>
        <w:t>组网</w:t>
      </w:r>
      <w:bookmarkEnd w:id="45"/>
      <w:bookmarkEnd w:id="46"/>
    </w:p>
    <w:p w:rsidR="00A61EB3" w:rsidRDefault="003E563B">
      <w:r w:rsidRPr="003E563B">
        <w:rPr>
          <w:rFonts w:hint="eastAsia"/>
        </w:rPr>
        <w:t>活动说明：</w:t>
      </w:r>
    </w:p>
    <w:p w:rsidR="00A61EB3" w:rsidRDefault="003E563B">
      <w:pPr>
        <w:pStyle w:val="ab"/>
        <w:numPr>
          <w:ilvl w:val="0"/>
          <w:numId w:val="100"/>
        </w:numPr>
        <w:ind w:firstLineChars="0"/>
      </w:pPr>
      <w:r w:rsidRPr="003E563B">
        <w:rPr>
          <w:rFonts w:hint="eastAsia"/>
        </w:rPr>
        <w:t>传感器</w:t>
      </w:r>
      <w:r w:rsidRPr="003E563B">
        <w:t>3</w:t>
      </w:r>
      <w:r w:rsidRPr="003E563B">
        <w:rPr>
          <w:rFonts w:hint="eastAsia"/>
        </w:rPr>
        <w:t>个采集周期通讯未成功</w:t>
      </w:r>
      <w:r w:rsidR="00460DBD">
        <w:rPr>
          <w:rFonts w:hint="eastAsia"/>
        </w:rPr>
        <w:t>，</w:t>
      </w:r>
      <w:proofErr w:type="gramStart"/>
      <w:r w:rsidR="00460DBD">
        <w:rPr>
          <w:rFonts w:hint="eastAsia"/>
        </w:rPr>
        <w:t>进入组</w:t>
      </w:r>
      <w:proofErr w:type="gramEnd"/>
      <w:r w:rsidR="00460DBD">
        <w:rPr>
          <w:rFonts w:hint="eastAsia"/>
        </w:rPr>
        <w:t>网请求状态</w:t>
      </w:r>
      <w:r w:rsidR="00952F02">
        <w:rPr>
          <w:rFonts w:hint="eastAsia"/>
        </w:rPr>
        <w:t>；</w:t>
      </w:r>
    </w:p>
    <w:p w:rsidR="00A61EB3" w:rsidRDefault="00460DBD">
      <w:pPr>
        <w:pStyle w:val="ab"/>
        <w:numPr>
          <w:ilvl w:val="0"/>
          <w:numId w:val="100"/>
        </w:numPr>
        <w:ind w:firstLineChars="0"/>
      </w:pPr>
      <w:r>
        <w:rPr>
          <w:rFonts w:hint="eastAsia"/>
        </w:rPr>
        <w:t>当网关有该传感器的设置参数（表示该传感器归该网管），则回应设置参数；</w:t>
      </w:r>
    </w:p>
    <w:p w:rsidR="00A61EB3" w:rsidRDefault="00460DBD">
      <w:pPr>
        <w:pStyle w:val="ab"/>
        <w:numPr>
          <w:ilvl w:val="0"/>
          <w:numId w:val="100"/>
        </w:numPr>
        <w:ind w:firstLineChars="0"/>
      </w:pPr>
      <w:r>
        <w:rPr>
          <w:rFonts w:hint="eastAsia"/>
        </w:rPr>
        <w:t>若网关无该传感器设置参数，则不回应该传感器，但将该传感器</w:t>
      </w:r>
      <w:r>
        <w:rPr>
          <w:rFonts w:hint="eastAsia"/>
        </w:rPr>
        <w:t>ID</w:t>
      </w:r>
      <w:r>
        <w:rPr>
          <w:rFonts w:hint="eastAsia"/>
        </w:rPr>
        <w:t>，</w:t>
      </w:r>
      <w:r>
        <w:rPr>
          <w:rFonts w:hint="eastAsia"/>
        </w:rPr>
        <w:t>RSSI</w:t>
      </w:r>
      <w:r>
        <w:rPr>
          <w:rFonts w:hint="eastAsia"/>
        </w:rPr>
        <w:t>上传服务器</w:t>
      </w:r>
      <w:r w:rsidR="003B6CB6">
        <w:rPr>
          <w:rFonts w:hint="eastAsia"/>
        </w:rPr>
        <w:t>；</w:t>
      </w:r>
    </w:p>
    <w:p w:rsidR="00A61EB3" w:rsidRDefault="00460DBD">
      <w:pPr>
        <w:pStyle w:val="ab"/>
        <w:numPr>
          <w:ilvl w:val="0"/>
          <w:numId w:val="100"/>
        </w:numPr>
        <w:ind w:firstLineChars="0"/>
      </w:pPr>
      <w:r>
        <w:rPr>
          <w:rFonts w:hint="eastAsia"/>
        </w:rPr>
        <w:t>服务器收到传感器</w:t>
      </w:r>
      <w:r>
        <w:rPr>
          <w:rFonts w:hint="eastAsia"/>
        </w:rPr>
        <w:t>ID</w:t>
      </w:r>
      <w:r>
        <w:rPr>
          <w:rFonts w:hint="eastAsia"/>
        </w:rPr>
        <w:t>，</w:t>
      </w:r>
      <w:r>
        <w:rPr>
          <w:rFonts w:hint="eastAsia"/>
        </w:rPr>
        <w:t>RSSI</w:t>
      </w:r>
      <w:r>
        <w:rPr>
          <w:rFonts w:hint="eastAsia"/>
        </w:rPr>
        <w:t>后，根据组网策略，决定是否将该传感器组网给该网关（下</w:t>
      </w:r>
      <w:proofErr w:type="gramStart"/>
      <w:r>
        <w:rPr>
          <w:rFonts w:hint="eastAsia"/>
        </w:rPr>
        <w:t>传设置</w:t>
      </w:r>
      <w:proofErr w:type="gramEnd"/>
      <w:r>
        <w:rPr>
          <w:rFonts w:hint="eastAsia"/>
        </w:rPr>
        <w:t>信息）。</w:t>
      </w:r>
    </w:p>
    <w:p w:rsidR="00E36361" w:rsidRDefault="00E36361" w:rsidP="00E36361">
      <w:pPr>
        <w:pStyle w:val="ab"/>
        <w:ind w:left="420" w:firstLineChars="0" w:firstLine="0"/>
      </w:pPr>
    </w:p>
    <w:p w:rsidR="00E36361" w:rsidRDefault="004B0DD0" w:rsidP="00E36361">
      <w:pPr>
        <w:pStyle w:val="ab"/>
        <w:ind w:left="420" w:firstLineChars="0" w:firstLine="0"/>
      </w:pPr>
      <w:r>
        <w:object w:dxaOrig="9247" w:dyaOrig="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85.5pt" o:ole="">
            <v:imagedata r:id="rId12" o:title=""/>
          </v:shape>
          <o:OLEObject Type="Embed" ProgID="Visio.Drawing.11" ShapeID="_x0000_i1025" DrawAspect="Content" ObjectID="_1549094808" r:id="rId13"/>
        </w:object>
      </w:r>
    </w:p>
    <w:p w:rsidR="00A61EB3" w:rsidRDefault="00D45A57">
      <w:pPr>
        <w:pStyle w:val="St02"/>
        <w:keepNext w:val="0"/>
        <w:numPr>
          <w:ilvl w:val="0"/>
          <w:numId w:val="93"/>
        </w:numPr>
        <w:spacing w:before="240" w:after="120"/>
        <w:ind w:left="426"/>
      </w:pPr>
      <w:bookmarkStart w:id="47" w:name="_Toc474763647"/>
      <w:bookmarkStart w:id="48" w:name="_Ref474764437"/>
      <w:bookmarkStart w:id="49" w:name="_Ref474764476"/>
      <w:bookmarkStart w:id="50" w:name="_Ref474764519"/>
      <w:r>
        <w:rPr>
          <w:rFonts w:hint="eastAsia"/>
        </w:rPr>
        <w:t>、</w:t>
      </w:r>
      <w:r w:rsidR="00E36361">
        <w:rPr>
          <w:rFonts w:hint="eastAsia"/>
        </w:rPr>
        <w:t>未组网的霍尔触发</w:t>
      </w:r>
      <w:bookmarkEnd w:id="47"/>
      <w:bookmarkEnd w:id="48"/>
      <w:bookmarkEnd w:id="49"/>
      <w:bookmarkEnd w:id="50"/>
    </w:p>
    <w:p w:rsidR="00A61EB3" w:rsidRDefault="00120E15">
      <w:r>
        <w:rPr>
          <w:rFonts w:hint="eastAsia"/>
        </w:rPr>
        <w:t>同</w:t>
      </w:r>
      <w:r w:rsidR="0080254A">
        <w:fldChar w:fldCharType="begin"/>
      </w:r>
      <w:r w:rsidR="0080254A">
        <w:instrText xml:space="preserve"> REF _Ref474507722 \r \h  \* MERGEFORMAT </w:instrText>
      </w:r>
      <w:r w:rsidR="0080254A">
        <w:fldChar w:fldCharType="separate"/>
      </w:r>
      <w:r>
        <w:t>5.1</w:t>
      </w:r>
      <w:r w:rsidR="0080254A">
        <w:fldChar w:fldCharType="end"/>
      </w:r>
      <w:r>
        <w:rPr>
          <w:rFonts w:hint="eastAsia"/>
        </w:rPr>
        <w:t>。</w:t>
      </w:r>
    </w:p>
    <w:p w:rsidR="00A61EB3" w:rsidRDefault="00D45A57">
      <w:pPr>
        <w:pStyle w:val="St02"/>
        <w:keepNext w:val="0"/>
        <w:numPr>
          <w:ilvl w:val="0"/>
          <w:numId w:val="93"/>
        </w:numPr>
        <w:spacing w:before="240" w:after="120"/>
        <w:ind w:left="426"/>
      </w:pPr>
      <w:bookmarkStart w:id="51" w:name="_Toc474763648"/>
      <w:bookmarkStart w:id="52" w:name="_Ref474764477"/>
      <w:r>
        <w:rPr>
          <w:rFonts w:hint="eastAsia"/>
        </w:rPr>
        <w:t>、</w:t>
      </w:r>
      <w:r w:rsidR="00E36361">
        <w:rPr>
          <w:rFonts w:hint="eastAsia"/>
        </w:rPr>
        <w:t>已组网的霍尔触发</w:t>
      </w:r>
      <w:bookmarkEnd w:id="51"/>
      <w:bookmarkEnd w:id="52"/>
    </w:p>
    <w:p w:rsidR="00A61EB3" w:rsidRDefault="00120E15">
      <w:r>
        <w:rPr>
          <w:rFonts w:hint="eastAsia"/>
        </w:rPr>
        <w:t>同</w:t>
      </w:r>
      <w:r w:rsidR="0080254A">
        <w:fldChar w:fldCharType="begin"/>
      </w:r>
      <w:r w:rsidR="0080254A">
        <w:instrText xml:space="preserve"> REF _Ref474507747 \r \h  \* MERGEFORMAT </w:instrText>
      </w:r>
      <w:r w:rsidR="0080254A">
        <w:fldChar w:fldCharType="separate"/>
      </w:r>
      <w:r w:rsidR="00082D73">
        <w:t>5.4</w:t>
      </w:r>
      <w:r w:rsidR="0080254A">
        <w:fldChar w:fldCharType="end"/>
      </w:r>
      <w:r>
        <w:rPr>
          <w:rFonts w:hint="eastAsia"/>
        </w:rPr>
        <w:t>。</w:t>
      </w:r>
    </w:p>
    <w:p w:rsidR="00A61EB3" w:rsidRDefault="00D45A57">
      <w:pPr>
        <w:pStyle w:val="St02"/>
        <w:keepNext w:val="0"/>
        <w:numPr>
          <w:ilvl w:val="0"/>
          <w:numId w:val="93"/>
        </w:numPr>
        <w:spacing w:before="240" w:after="120"/>
        <w:ind w:left="426"/>
      </w:pPr>
      <w:bookmarkStart w:id="53" w:name="_Ref474507747"/>
      <w:bookmarkStart w:id="54" w:name="_Toc474763649"/>
      <w:r>
        <w:rPr>
          <w:rFonts w:hint="eastAsia"/>
        </w:rPr>
        <w:lastRenderedPageBreak/>
        <w:t>、</w:t>
      </w:r>
      <w:r w:rsidR="00E36361">
        <w:rPr>
          <w:rFonts w:hint="eastAsia"/>
        </w:rPr>
        <w:t>定时数据采集</w:t>
      </w:r>
      <w:bookmarkEnd w:id="53"/>
      <w:bookmarkEnd w:id="54"/>
    </w:p>
    <w:p w:rsidR="00A61EB3" w:rsidRDefault="00952F02">
      <w:r w:rsidRPr="00D14499">
        <w:rPr>
          <w:rFonts w:hint="eastAsia"/>
        </w:rPr>
        <w:t>活动说明：</w:t>
      </w:r>
    </w:p>
    <w:p w:rsidR="00A61EB3" w:rsidRDefault="00952F02">
      <w:pPr>
        <w:pStyle w:val="ab"/>
        <w:numPr>
          <w:ilvl w:val="0"/>
          <w:numId w:val="100"/>
        </w:numPr>
        <w:ind w:firstLineChars="0"/>
      </w:pPr>
      <w:r>
        <w:rPr>
          <w:rFonts w:hint="eastAsia"/>
        </w:rPr>
        <w:t>包含特征值和波形上传。</w:t>
      </w:r>
    </w:p>
    <w:p w:rsidR="00A61EB3" w:rsidRDefault="00952F02">
      <w:pPr>
        <w:pStyle w:val="ab"/>
        <w:numPr>
          <w:ilvl w:val="0"/>
          <w:numId w:val="100"/>
        </w:numPr>
        <w:ind w:firstLineChars="0"/>
      </w:pPr>
      <w:r>
        <w:rPr>
          <w:rFonts w:hint="eastAsia"/>
        </w:rPr>
        <w:t>当特征值上</w:t>
      </w:r>
      <w:proofErr w:type="gramStart"/>
      <w:r>
        <w:rPr>
          <w:rFonts w:hint="eastAsia"/>
        </w:rPr>
        <w:t>传时间</w:t>
      </w:r>
      <w:proofErr w:type="gramEnd"/>
      <w:r>
        <w:rPr>
          <w:rFonts w:hint="eastAsia"/>
        </w:rPr>
        <w:t>到时，传感器采集数据并上传网关，网关收到数据后根据是否有服务器对该传感器的设置，简单回应或将设置信息下传给传感器；</w:t>
      </w:r>
    </w:p>
    <w:p w:rsidR="00A61EB3" w:rsidRDefault="00952F02">
      <w:pPr>
        <w:pStyle w:val="ab"/>
        <w:numPr>
          <w:ilvl w:val="0"/>
          <w:numId w:val="100"/>
        </w:numPr>
        <w:ind w:firstLineChars="0"/>
      </w:pPr>
      <w:r>
        <w:rPr>
          <w:rFonts w:hint="eastAsia"/>
        </w:rPr>
        <w:t>当波形传输时间到，则传感器还要讲波形数据上传网关；</w:t>
      </w:r>
    </w:p>
    <w:p w:rsidR="00A61EB3" w:rsidRDefault="00952F02">
      <w:pPr>
        <w:pStyle w:val="ab"/>
        <w:numPr>
          <w:ilvl w:val="0"/>
          <w:numId w:val="100"/>
        </w:numPr>
        <w:ind w:firstLineChars="0"/>
      </w:pPr>
      <w:r>
        <w:rPr>
          <w:rFonts w:hint="eastAsia"/>
        </w:rPr>
        <w:t>网关将特征值数据和波形数据上传给服务器。</w:t>
      </w:r>
    </w:p>
    <w:p w:rsidR="00A61EB3" w:rsidRDefault="004B0DD0">
      <w:pPr>
        <w:pStyle w:val="St00"/>
      </w:pPr>
      <w:r>
        <w:object w:dxaOrig="9247" w:dyaOrig="7498">
          <v:shape id="_x0000_i1026" type="#_x0000_t75" style="width:412.5pt;height:347.5pt" o:ole="" o:preferrelative="f">
            <v:imagedata r:id="rId14" o:title=""/>
            <o:lock v:ext="edit" aspectratio="f"/>
          </v:shape>
          <o:OLEObject Type="Embed" ProgID="Visio.Drawing.11" ShapeID="_x0000_i1026" DrawAspect="Content" ObjectID="_1549094809" r:id="rId15"/>
        </w:object>
      </w:r>
    </w:p>
    <w:p w:rsidR="00A61EB3" w:rsidRDefault="00D45A57">
      <w:pPr>
        <w:pStyle w:val="St02"/>
        <w:keepNext w:val="0"/>
        <w:numPr>
          <w:ilvl w:val="0"/>
          <w:numId w:val="93"/>
        </w:numPr>
        <w:spacing w:before="240" w:after="120"/>
        <w:ind w:left="426"/>
      </w:pPr>
      <w:bookmarkStart w:id="55" w:name="_Toc474763650"/>
      <w:bookmarkStart w:id="56" w:name="_Ref474764566"/>
      <w:r>
        <w:rPr>
          <w:rFonts w:hint="eastAsia"/>
        </w:rPr>
        <w:t>、</w:t>
      </w:r>
      <w:r w:rsidR="00E36361">
        <w:rPr>
          <w:rFonts w:hint="eastAsia"/>
        </w:rPr>
        <w:t>定时波形传输</w:t>
      </w:r>
      <w:bookmarkEnd w:id="55"/>
      <w:bookmarkEnd w:id="56"/>
    </w:p>
    <w:p w:rsidR="00A61EB3" w:rsidRDefault="009D3B19">
      <w:r>
        <w:rPr>
          <w:rFonts w:hint="eastAsia"/>
        </w:rPr>
        <w:t>见</w:t>
      </w:r>
      <w:r w:rsidR="0080254A">
        <w:fldChar w:fldCharType="begin"/>
      </w:r>
      <w:r w:rsidR="0080254A">
        <w:instrText xml:space="preserve"> REF _Ref474507747 \r \h  \* MERGEFORMAT </w:instrText>
      </w:r>
      <w:r w:rsidR="0080254A">
        <w:fldChar w:fldCharType="separate"/>
      </w:r>
      <w:r>
        <w:t>5.4</w:t>
      </w:r>
      <w:r w:rsidR="0080254A">
        <w:fldChar w:fldCharType="end"/>
      </w:r>
      <w:r>
        <w:rPr>
          <w:rFonts w:hint="eastAsia"/>
        </w:rPr>
        <w:t>。</w:t>
      </w:r>
    </w:p>
    <w:p w:rsidR="00A61EB3" w:rsidRDefault="00D45A57">
      <w:pPr>
        <w:pStyle w:val="St02"/>
        <w:keepNext w:val="0"/>
        <w:numPr>
          <w:ilvl w:val="0"/>
          <w:numId w:val="93"/>
        </w:numPr>
        <w:spacing w:before="240" w:after="120"/>
        <w:ind w:left="426"/>
      </w:pPr>
      <w:bookmarkStart w:id="57" w:name="_Toc474763651"/>
      <w:r>
        <w:rPr>
          <w:rFonts w:hint="eastAsia"/>
        </w:rPr>
        <w:t>、</w:t>
      </w:r>
      <w:r w:rsidR="00E36361">
        <w:rPr>
          <w:rFonts w:hint="eastAsia"/>
        </w:rPr>
        <w:t>报警波形传输</w:t>
      </w:r>
      <w:bookmarkEnd w:id="57"/>
    </w:p>
    <w:p w:rsidR="00A61EB3" w:rsidRDefault="006B1DB4">
      <w:r>
        <w:rPr>
          <w:rFonts w:hint="eastAsia"/>
        </w:rPr>
        <w:t>见</w:t>
      </w:r>
      <w:r w:rsidR="0080254A">
        <w:fldChar w:fldCharType="begin"/>
      </w:r>
      <w:r w:rsidR="0080254A">
        <w:instrText xml:space="preserve"> REF _Ref474507747 \r \h  \* MERGEFORMAT </w:instrText>
      </w:r>
      <w:r w:rsidR="0080254A">
        <w:fldChar w:fldCharType="separate"/>
      </w:r>
      <w:r>
        <w:t>5.4</w:t>
      </w:r>
      <w:r w:rsidR="0080254A">
        <w:fldChar w:fldCharType="end"/>
      </w:r>
      <w:r>
        <w:rPr>
          <w:rFonts w:hint="eastAsia"/>
        </w:rPr>
        <w:t>。</w:t>
      </w:r>
    </w:p>
    <w:p w:rsidR="00A61EB3" w:rsidRDefault="00D45A57">
      <w:pPr>
        <w:pStyle w:val="St02"/>
        <w:keepNext w:val="0"/>
        <w:numPr>
          <w:ilvl w:val="0"/>
          <w:numId w:val="93"/>
        </w:numPr>
        <w:spacing w:before="240" w:after="120"/>
        <w:ind w:left="426"/>
      </w:pPr>
      <w:bookmarkStart w:id="58" w:name="_Toc474763652"/>
      <w:r>
        <w:rPr>
          <w:rFonts w:hint="eastAsia"/>
        </w:rPr>
        <w:t>、</w:t>
      </w:r>
      <w:r w:rsidR="001A5F1A">
        <w:rPr>
          <w:rFonts w:hint="eastAsia"/>
        </w:rPr>
        <w:t>在网关中删除传感器节点</w:t>
      </w:r>
      <w:bookmarkEnd w:id="58"/>
    </w:p>
    <w:p w:rsidR="00151BC2" w:rsidRDefault="00151BC2">
      <w:pPr>
        <w:rPr>
          <w:ins w:id="59" w:author="段道景" w:date="2017-02-20T11:06:00Z"/>
        </w:rPr>
        <w:pPrChange w:id="60" w:author="段道景" w:date="2017-02-20T11:06:00Z">
          <w:pPr>
            <w:pStyle w:val="ab"/>
            <w:numPr>
              <w:numId w:val="93"/>
            </w:numPr>
            <w:ind w:left="987" w:firstLineChars="0" w:hanging="420"/>
          </w:pPr>
        </w:pPrChange>
      </w:pPr>
      <w:ins w:id="61" w:author="段道景" w:date="2017-02-20T11:06:00Z">
        <w:r>
          <w:rPr>
            <w:rFonts w:hint="eastAsia"/>
          </w:rPr>
          <w:t>见</w:t>
        </w:r>
        <w:r>
          <w:fldChar w:fldCharType="begin"/>
        </w:r>
        <w:r>
          <w:instrText xml:space="preserve"> </w:instrText>
        </w:r>
        <w:r>
          <w:rPr>
            <w:rFonts w:hint="eastAsia"/>
          </w:rPr>
          <w:instrText>REF _Ref475352144 \r \h</w:instrText>
        </w:r>
        <w:r>
          <w:instrText xml:space="preserve"> </w:instrText>
        </w:r>
      </w:ins>
      <w:r>
        <w:fldChar w:fldCharType="separate"/>
      </w:r>
      <w:ins w:id="62" w:author="段道景" w:date="2017-02-20T11:06:00Z">
        <w:r>
          <w:t>5.9</w:t>
        </w:r>
        <w:r>
          <w:fldChar w:fldCharType="end"/>
        </w:r>
        <w:r>
          <w:rPr>
            <w:rFonts w:hint="eastAsia"/>
          </w:rPr>
          <w:t>。</w:t>
        </w:r>
      </w:ins>
    </w:p>
    <w:p w:rsidR="004B0DD0" w:rsidRDefault="004B0DD0">
      <w:pPr>
        <w:rPr>
          <w:ins w:id="63" w:author="段道景" w:date="2017-02-20T10:22:00Z"/>
        </w:rPr>
      </w:pPr>
    </w:p>
    <w:p w:rsidR="00A61EB3" w:rsidRDefault="007B41F5">
      <w:del w:id="64" w:author="段道景" w:date="2017-02-20T10:22:00Z">
        <w:r w:rsidDel="004B0DD0">
          <w:object w:dxaOrig="9247" w:dyaOrig="3501">
            <v:shape id="_x0000_i1027" type="#_x0000_t75" style="width:412.5pt;height:162pt" o:ole="" o:preferrelative="f">
              <v:imagedata r:id="rId16" o:title=""/>
              <o:lock v:ext="edit" aspectratio="f"/>
            </v:shape>
            <o:OLEObject Type="Embed" ProgID="Visio.Drawing.11" ShapeID="_x0000_i1027" DrawAspect="Content" ObjectID="_1549094810" r:id="rId17"/>
          </w:object>
        </w:r>
      </w:del>
    </w:p>
    <w:p w:rsidR="00A61EB3" w:rsidRDefault="00B87066">
      <w:pPr>
        <w:pStyle w:val="St02"/>
        <w:keepNext w:val="0"/>
        <w:numPr>
          <w:ilvl w:val="0"/>
          <w:numId w:val="93"/>
        </w:numPr>
        <w:spacing w:before="240" w:after="120"/>
        <w:ind w:left="426"/>
      </w:pPr>
      <w:bookmarkStart w:id="65" w:name="_Toc474763653"/>
      <w:r>
        <w:rPr>
          <w:rFonts w:hint="eastAsia"/>
        </w:rPr>
        <w:t>、传感器设置信息下传</w:t>
      </w:r>
      <w:bookmarkEnd w:id="65"/>
    </w:p>
    <w:p w:rsidR="00A61EB3" w:rsidRDefault="00B87066">
      <w:pPr>
        <w:pStyle w:val="St00"/>
      </w:pPr>
      <w:r>
        <w:rPr>
          <w:rFonts w:hint="eastAsia"/>
        </w:rPr>
        <w:t>在用户界面进行了传感器的设置修改后，应将该设置信息传给传感器。</w:t>
      </w:r>
    </w:p>
    <w:p w:rsidR="00A61EB3" w:rsidRDefault="00B87066">
      <w:pPr>
        <w:pStyle w:val="St00"/>
        <w:numPr>
          <w:ilvl w:val="0"/>
          <w:numId w:val="101"/>
        </w:numPr>
        <w:ind w:firstLineChars="0"/>
      </w:pPr>
      <w:r>
        <w:rPr>
          <w:rFonts w:hint="eastAsia"/>
        </w:rPr>
        <w:t>当服务器收到网关上传的数据（通讯连接、特征值传送）后，将设置信息下传给网关。</w:t>
      </w:r>
    </w:p>
    <w:p w:rsidR="00A61EB3" w:rsidRDefault="00B87066">
      <w:pPr>
        <w:pStyle w:val="St00"/>
        <w:numPr>
          <w:ilvl w:val="0"/>
          <w:numId w:val="101"/>
        </w:numPr>
        <w:ind w:firstLineChars="0"/>
      </w:pPr>
      <w:r>
        <w:rPr>
          <w:rFonts w:hint="eastAsia"/>
        </w:rPr>
        <w:t>当网关收到传感器数据（通讯连接、特征值传送）后，将设置信息下传给传感器。</w:t>
      </w:r>
    </w:p>
    <w:p w:rsidR="00A61EB3" w:rsidRDefault="00B87066">
      <w:pPr>
        <w:pStyle w:val="St00"/>
        <w:ind w:left="840" w:firstLineChars="0" w:firstLine="0"/>
      </w:pPr>
      <w:r>
        <w:rPr>
          <w:rFonts w:hint="eastAsia"/>
        </w:rPr>
        <w:t>活动图见</w:t>
      </w:r>
      <w:r w:rsidR="00A61EB3">
        <w:fldChar w:fldCharType="begin"/>
      </w:r>
      <w:r w:rsidR="00C0549E">
        <w:instrText xml:space="preserve"> </w:instrText>
      </w:r>
      <w:r w:rsidR="00C0549E">
        <w:rPr>
          <w:rFonts w:hint="eastAsia"/>
        </w:rPr>
        <w:instrText>REF _Ref474507722 \r \h</w:instrText>
      </w:r>
      <w:r w:rsidR="00C0549E">
        <w:instrText xml:space="preserve"> </w:instrText>
      </w:r>
      <w:r w:rsidR="00A61EB3">
        <w:fldChar w:fldCharType="separate"/>
      </w:r>
      <w:r w:rsidR="00082D73">
        <w:t>5.1</w:t>
      </w:r>
      <w:r w:rsidR="00A61EB3">
        <w:fldChar w:fldCharType="end"/>
      </w:r>
      <w:r w:rsidR="00C0549E">
        <w:rPr>
          <w:rFonts w:hint="eastAsia"/>
        </w:rPr>
        <w:t>和</w:t>
      </w:r>
      <w:r w:rsidR="00A61EB3">
        <w:fldChar w:fldCharType="begin"/>
      </w:r>
      <w:r w:rsidR="00C0549E">
        <w:instrText xml:space="preserve"> REF _Ref474507747 \r \h </w:instrText>
      </w:r>
      <w:r w:rsidR="00A61EB3">
        <w:fldChar w:fldCharType="separate"/>
      </w:r>
      <w:r w:rsidR="00082D73">
        <w:t>5.4</w:t>
      </w:r>
      <w:r w:rsidR="00A61EB3">
        <w:fldChar w:fldCharType="end"/>
      </w:r>
      <w:r w:rsidR="00C0549E">
        <w:rPr>
          <w:rFonts w:hint="eastAsia"/>
        </w:rPr>
        <w:t>。</w:t>
      </w:r>
    </w:p>
    <w:p w:rsidR="00A61EB3" w:rsidRDefault="00F17D91">
      <w:pPr>
        <w:pStyle w:val="St02"/>
        <w:keepNext w:val="0"/>
        <w:numPr>
          <w:ilvl w:val="0"/>
          <w:numId w:val="93"/>
        </w:numPr>
        <w:spacing w:before="240" w:after="120"/>
        <w:ind w:left="426"/>
      </w:pPr>
      <w:bookmarkStart w:id="66" w:name="_Toc474763654"/>
      <w:bookmarkStart w:id="67" w:name="_Ref475352144"/>
      <w:r>
        <w:rPr>
          <w:rFonts w:hint="eastAsia"/>
        </w:rPr>
        <w:t>、</w:t>
      </w:r>
      <w:r w:rsidR="00D45A57">
        <w:rPr>
          <w:rFonts w:hint="eastAsia"/>
        </w:rPr>
        <w:t>心跳包</w:t>
      </w:r>
      <w:bookmarkEnd w:id="66"/>
      <w:bookmarkEnd w:id="67"/>
    </w:p>
    <w:p w:rsidR="00A61EB3" w:rsidRDefault="00151BC2">
      <w:pPr>
        <w:pStyle w:val="St00"/>
      </w:pPr>
      <w:r>
        <w:object w:dxaOrig="9247" w:dyaOrig="6516">
          <v:shape id="_x0000_i1028" type="#_x0000_t75" style="width:412.5pt;height:301.5pt" o:ole="" o:preferrelative="f">
            <v:imagedata r:id="rId18" o:title=""/>
            <o:lock v:ext="edit" aspectratio="f"/>
          </v:shape>
          <o:OLEObject Type="Embed" ProgID="Visio.Drawing.11" ShapeID="_x0000_i1028" DrawAspect="Content" ObjectID="_1549094811" r:id="rId19"/>
        </w:object>
      </w:r>
    </w:p>
    <w:p w:rsidR="00F01DDA" w:rsidRDefault="00D45A57" w:rsidP="00252CFB">
      <w:pPr>
        <w:pStyle w:val="St01"/>
        <w:spacing w:before="480" w:after="120"/>
      </w:pPr>
      <w:bookmarkStart w:id="68" w:name="_Toc474763655"/>
      <w:r>
        <w:rPr>
          <w:rFonts w:hint="eastAsia"/>
        </w:rPr>
        <w:t>、</w:t>
      </w:r>
      <w:r w:rsidR="00F01DDA">
        <w:rPr>
          <w:rFonts w:hint="eastAsia"/>
        </w:rPr>
        <w:t>通讯协议</w:t>
      </w:r>
      <w:bookmarkEnd w:id="68"/>
    </w:p>
    <w:p w:rsidR="00A61EB3" w:rsidRDefault="00B74659">
      <w:r>
        <w:rPr>
          <w:rFonts w:hint="eastAsia"/>
        </w:rPr>
        <w:t>以下协议中的“暂不做”项，功能暂不做，协议中需要包含相应字段，字段值若无规定则随意填写。</w:t>
      </w:r>
    </w:p>
    <w:p w:rsidR="00A61EB3" w:rsidRDefault="00F01DDA">
      <w:pPr>
        <w:pStyle w:val="St02"/>
        <w:keepNext w:val="0"/>
        <w:numPr>
          <w:ilvl w:val="0"/>
          <w:numId w:val="102"/>
        </w:numPr>
        <w:spacing w:before="240" w:after="120"/>
        <w:ind w:left="426"/>
      </w:pPr>
      <w:bookmarkStart w:id="69" w:name="_Toc474763656"/>
      <w:r>
        <w:rPr>
          <w:rFonts w:hint="eastAsia"/>
        </w:rPr>
        <w:lastRenderedPageBreak/>
        <w:t>、</w:t>
      </w:r>
      <w:r w:rsidR="005E2544">
        <w:rPr>
          <w:rFonts w:hint="eastAsia"/>
        </w:rPr>
        <w:t>传感器</w:t>
      </w:r>
      <w:r w:rsidR="000D162D">
        <w:rPr>
          <w:rFonts w:hint="eastAsia"/>
        </w:rPr>
        <w:t xml:space="preserve"> ---&gt;</w:t>
      </w:r>
      <w:r w:rsidR="005E2544">
        <w:rPr>
          <w:rFonts w:hint="eastAsia"/>
        </w:rPr>
        <w:t>网关</w:t>
      </w:r>
      <w:bookmarkEnd w:id="69"/>
      <w:r>
        <w:rPr>
          <w:rFonts w:hint="eastAsia"/>
        </w:rPr>
        <w:t xml:space="preserve">  </w:t>
      </w:r>
      <w:r w:rsidR="00937105">
        <w:rPr>
          <w:rFonts w:hint="eastAsia"/>
        </w:rPr>
        <w:t xml:space="preserve">   </w:t>
      </w:r>
    </w:p>
    <w:p w:rsidR="0063346F" w:rsidRDefault="0063346F" w:rsidP="0063346F">
      <w:r>
        <w:rPr>
          <w:rFonts w:hint="eastAsia"/>
        </w:rPr>
        <w:t xml:space="preserve">  </w:t>
      </w:r>
      <w:r>
        <w:rPr>
          <w:rFonts w:hint="eastAsia"/>
        </w:rPr>
        <w:t>下面协议是传感器发送给网关的上行协议，是传感器主动发出，网关被动接收。</w:t>
      </w:r>
    </w:p>
    <w:p w:rsidR="00A61EB3" w:rsidRDefault="006A2524">
      <w:pPr>
        <w:ind w:firstLineChars="100" w:firstLine="210"/>
      </w:pPr>
      <w:r>
        <w:rPr>
          <w:rFonts w:hint="eastAsia"/>
        </w:rPr>
        <w:t>所有通讯最大包长不超过</w:t>
      </w:r>
      <w:r>
        <w:rPr>
          <w:rFonts w:hint="eastAsia"/>
        </w:rPr>
        <w:t>1024</w:t>
      </w:r>
      <w:r>
        <w:rPr>
          <w:rFonts w:hint="eastAsia"/>
        </w:rPr>
        <w:t>字节，当超过该长度即认为数据已经出错。</w:t>
      </w:r>
    </w:p>
    <w:p w:rsidR="006A2524" w:rsidRPr="006A2524" w:rsidRDefault="006A2524" w:rsidP="0063346F"/>
    <w:p w:rsidR="00A61EB3" w:rsidRDefault="00D45A57">
      <w:pPr>
        <w:pStyle w:val="St03"/>
        <w:numPr>
          <w:ilvl w:val="0"/>
          <w:numId w:val="112"/>
        </w:numPr>
        <w:spacing w:before="240"/>
        <w:ind w:left="426"/>
      </w:pPr>
      <w:bookmarkStart w:id="70" w:name="_Toc474744360"/>
      <w:bookmarkStart w:id="71" w:name="_Toc474744361"/>
      <w:bookmarkStart w:id="72" w:name="_Toc474744362"/>
      <w:bookmarkStart w:id="73" w:name="_Toc474744363"/>
      <w:bookmarkStart w:id="74" w:name="_Toc474744364"/>
      <w:bookmarkStart w:id="75" w:name="_Toc474744365"/>
      <w:bookmarkStart w:id="76" w:name="_Toc474744366"/>
      <w:bookmarkStart w:id="77" w:name="_Toc474744367"/>
      <w:bookmarkStart w:id="78" w:name="_Toc474744368"/>
      <w:bookmarkStart w:id="79" w:name="_Toc474744369"/>
      <w:bookmarkStart w:id="80" w:name="_Toc474744370"/>
      <w:bookmarkStart w:id="81" w:name="_Toc474744371"/>
      <w:bookmarkStart w:id="82" w:name="_Toc474744372"/>
      <w:bookmarkStart w:id="83" w:name="_Toc474744373"/>
      <w:bookmarkStart w:id="84" w:name="_Toc474744374"/>
      <w:bookmarkStart w:id="85" w:name="_Toc474744375"/>
      <w:bookmarkStart w:id="86" w:name="_Toc474744376"/>
      <w:bookmarkStart w:id="87" w:name="_Toc474744377"/>
      <w:bookmarkStart w:id="88" w:name="_Toc474744378"/>
      <w:bookmarkStart w:id="89" w:name="_Toc474744379"/>
      <w:bookmarkStart w:id="90" w:name="_Toc474744380"/>
      <w:bookmarkStart w:id="91" w:name="_Toc474744381"/>
      <w:bookmarkStart w:id="92" w:name="_Toc474744382"/>
      <w:bookmarkStart w:id="93" w:name="_Toc474744383"/>
      <w:bookmarkStart w:id="94" w:name="_Toc474744384"/>
      <w:bookmarkStart w:id="95" w:name="_Toc474744385"/>
      <w:bookmarkStart w:id="96" w:name="_Toc474744386"/>
      <w:bookmarkStart w:id="97" w:name="_Toc474744387"/>
      <w:bookmarkStart w:id="98" w:name="_Toc474744388"/>
      <w:bookmarkStart w:id="99" w:name="_Toc474744389"/>
      <w:bookmarkStart w:id="100" w:name="_Toc474744390"/>
      <w:bookmarkStart w:id="101" w:name="_Toc47476365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Pr>
          <w:rFonts w:hint="eastAsia"/>
        </w:rPr>
        <w:t>、</w:t>
      </w:r>
      <w:r w:rsidR="003E563B" w:rsidRPr="003E563B">
        <w:rPr>
          <w:rFonts w:hint="eastAsia"/>
        </w:rPr>
        <w:t>通讯连接</w:t>
      </w:r>
      <w:r w:rsidR="003C656C">
        <w:rPr>
          <w:rFonts w:hint="eastAsia"/>
        </w:rPr>
        <w:t>/</w:t>
      </w:r>
      <w:r w:rsidR="003C656C">
        <w:rPr>
          <w:rFonts w:hint="eastAsia"/>
        </w:rPr>
        <w:t>确认</w:t>
      </w:r>
      <w:r w:rsidR="003E563B" w:rsidRPr="003E563B">
        <w:rPr>
          <w:rFonts w:hint="eastAsia"/>
        </w:rPr>
        <w:t>（</w:t>
      </w:r>
      <w:r w:rsidR="003E563B" w:rsidRPr="003E563B">
        <w:t>0x01</w:t>
      </w:r>
      <w:r w:rsidR="003E563B" w:rsidRPr="003E563B">
        <w:rPr>
          <w:rFonts w:hint="eastAsia"/>
        </w:rPr>
        <w:t>）</w:t>
      </w:r>
      <w:bookmarkEnd w:id="101"/>
    </w:p>
    <w:p w:rsidR="0058163E" w:rsidRPr="0058163E" w:rsidRDefault="0058163E" w:rsidP="0058163E"/>
    <w:p w:rsidR="0080569A" w:rsidRDefault="00FD2562" w:rsidP="003322AC">
      <w:pPr>
        <w:pStyle w:val="ab"/>
        <w:ind w:left="987" w:firstLineChars="0" w:firstLine="0"/>
      </w:pPr>
      <w:r>
        <w:rPr>
          <w:rFonts w:hint="eastAsia"/>
        </w:rPr>
        <w:t>当节点长时间不能和网关进行通讯后（</w:t>
      </w:r>
      <w:r>
        <w:rPr>
          <w:rFonts w:hint="eastAsia"/>
        </w:rPr>
        <w:t>3</w:t>
      </w:r>
      <w:r>
        <w:rPr>
          <w:rFonts w:hint="eastAsia"/>
        </w:rPr>
        <w:t>个数据采集周期）后，采</w:t>
      </w:r>
      <w:r w:rsidR="0080569A">
        <w:rPr>
          <w:rFonts w:hint="eastAsia"/>
        </w:rPr>
        <w:t>用</w:t>
      </w:r>
      <w:r w:rsidR="00031146">
        <w:rPr>
          <w:rFonts w:hint="eastAsia"/>
        </w:rPr>
        <w:t>短小数据包完成</w:t>
      </w:r>
      <w:r w:rsidR="0080569A">
        <w:rPr>
          <w:rFonts w:hint="eastAsia"/>
        </w:rPr>
        <w:t>传感器和网关之间取得联系</w:t>
      </w:r>
      <w:r w:rsidR="00F0535D">
        <w:rPr>
          <w:rFonts w:hint="eastAsia"/>
        </w:rPr>
        <w:t>或请求传感器设置信息</w:t>
      </w:r>
      <w:r w:rsidR="00C54552">
        <w:rPr>
          <w:rFonts w:hint="eastAsia"/>
        </w:rPr>
        <w:t>。</w:t>
      </w:r>
    </w:p>
    <w:p w:rsidR="0080569A" w:rsidRDefault="0080569A" w:rsidP="00490D82">
      <w:pPr>
        <w:pStyle w:val="ab"/>
        <w:numPr>
          <w:ilvl w:val="0"/>
          <w:numId w:val="7"/>
        </w:numPr>
        <w:ind w:firstLineChars="0"/>
      </w:pPr>
      <w:r>
        <w:rPr>
          <w:rFonts w:hint="eastAsia"/>
        </w:rPr>
        <w:t>上行：</w:t>
      </w:r>
    </w:p>
    <w:p w:rsidR="00733E0C" w:rsidRDefault="00C95E9A" w:rsidP="00733E0C">
      <w:pPr>
        <w:pStyle w:val="ab"/>
        <w:ind w:left="987" w:firstLineChars="0" w:firstLine="0"/>
        <w:rPr>
          <w:sz w:val="18"/>
          <w:szCs w:val="18"/>
        </w:rPr>
      </w:pPr>
      <w:r>
        <w:rPr>
          <w:rFonts w:hint="eastAsia"/>
          <w:sz w:val="18"/>
          <w:szCs w:val="18"/>
        </w:rPr>
        <w:t>Sensor_Gateway</w:t>
      </w:r>
      <w:r w:rsidR="00064E9C">
        <w:rPr>
          <w:rFonts w:hint="eastAsia"/>
          <w:sz w:val="18"/>
          <w:szCs w:val="18"/>
        </w:rPr>
        <w:t>_</w:t>
      </w:r>
      <w:r w:rsidR="00B41312">
        <w:rPr>
          <w:rFonts w:hint="eastAsia"/>
          <w:sz w:val="18"/>
          <w:szCs w:val="18"/>
        </w:rPr>
        <w:t xml:space="preserve">ACK    </w:t>
      </w:r>
    </w:p>
    <w:p w:rsidR="00733E0C" w:rsidRPr="00E60433" w:rsidRDefault="00733E0C" w:rsidP="00733E0C">
      <w:pPr>
        <w:pStyle w:val="ab"/>
        <w:ind w:left="987" w:firstLineChars="0" w:firstLine="0"/>
        <w:rPr>
          <w:sz w:val="18"/>
          <w:szCs w:val="18"/>
        </w:rPr>
      </w:pPr>
      <w:r w:rsidRPr="00E60433">
        <w:rPr>
          <w:rFonts w:hint="eastAsia"/>
          <w:sz w:val="18"/>
          <w:szCs w:val="18"/>
        </w:rPr>
        <w:t>{</w:t>
      </w:r>
    </w:p>
    <w:p w:rsidR="00F20012" w:rsidRDefault="00F20012" w:rsidP="00F20012">
      <w:pPr>
        <w:pStyle w:val="ab"/>
        <w:ind w:left="987" w:firstLineChars="0" w:firstLine="0"/>
        <w:rPr>
          <w:sz w:val="18"/>
          <w:szCs w:val="18"/>
        </w:rPr>
      </w:pPr>
      <w:r>
        <w:rPr>
          <w:sz w:val="18"/>
          <w:szCs w:val="18"/>
        </w:rPr>
        <w:t>ushort</w:t>
      </w:r>
      <w:r>
        <w:rPr>
          <w:sz w:val="18"/>
          <w:szCs w:val="18"/>
        </w:rPr>
        <w:tab/>
      </w:r>
      <w:r>
        <w:rPr>
          <w:sz w:val="18"/>
          <w:szCs w:val="18"/>
        </w:rPr>
        <w:tab/>
        <w:t xml:space="preserve">Constant_Up </w:t>
      </w:r>
      <w:r>
        <w:rPr>
          <w:rFonts w:hint="eastAsia"/>
          <w:sz w:val="18"/>
          <w:szCs w:val="18"/>
        </w:rPr>
        <w:t>；</w:t>
      </w:r>
      <w:r>
        <w:rPr>
          <w:sz w:val="18"/>
          <w:szCs w:val="18"/>
        </w:rPr>
        <w:tab/>
      </w:r>
      <w:r>
        <w:rPr>
          <w:sz w:val="18"/>
          <w:szCs w:val="18"/>
        </w:rPr>
        <w:tab/>
        <w:t>//2</w:t>
      </w:r>
      <w:r>
        <w:rPr>
          <w:rFonts w:hint="eastAsia"/>
          <w:sz w:val="18"/>
          <w:szCs w:val="18"/>
        </w:rPr>
        <w:t>字节，</w:t>
      </w:r>
      <w:r w:rsidR="005632D2">
        <w:rPr>
          <w:rFonts w:hint="eastAsia"/>
          <w:sz w:val="18"/>
          <w:szCs w:val="18"/>
        </w:rPr>
        <w:t>前导字符，</w:t>
      </w:r>
      <w:r>
        <w:rPr>
          <w:rFonts w:hint="eastAsia"/>
          <w:sz w:val="18"/>
          <w:szCs w:val="18"/>
        </w:rPr>
        <w:t>固定为</w:t>
      </w:r>
      <w:r>
        <w:rPr>
          <w:sz w:val="18"/>
          <w:szCs w:val="18"/>
        </w:rPr>
        <w:t>0XAAAA</w:t>
      </w:r>
      <w:r>
        <w:rPr>
          <w:rFonts w:hint="eastAsia"/>
          <w:sz w:val="18"/>
          <w:szCs w:val="18"/>
        </w:rPr>
        <w:t>，表示为上行数据包</w:t>
      </w:r>
    </w:p>
    <w:p w:rsidR="00F20012" w:rsidRDefault="00F20012" w:rsidP="00F20012">
      <w:pPr>
        <w:pStyle w:val="ab"/>
        <w:ind w:left="987" w:firstLineChars="0" w:firstLine="0"/>
        <w:rPr>
          <w:sz w:val="18"/>
          <w:szCs w:val="18"/>
        </w:rPr>
      </w:pPr>
      <w:r>
        <w:rPr>
          <w:sz w:val="18"/>
          <w:szCs w:val="18"/>
        </w:rPr>
        <w:t xml:space="preserve">unsigend int  </w:t>
      </w:r>
      <w:r>
        <w:rPr>
          <w:sz w:val="18"/>
          <w:szCs w:val="18"/>
        </w:rPr>
        <w:tab/>
        <w:t>Id</w:t>
      </w:r>
      <w:r>
        <w:rPr>
          <w:rFonts w:hint="eastAsia"/>
          <w:sz w:val="18"/>
          <w:szCs w:val="18"/>
        </w:rPr>
        <w:t>；</w:t>
      </w:r>
      <w:r>
        <w:rPr>
          <w:sz w:val="18"/>
          <w:szCs w:val="18"/>
        </w:rPr>
        <w:tab/>
      </w:r>
      <w:r>
        <w:rPr>
          <w:sz w:val="18"/>
          <w:szCs w:val="18"/>
        </w:rPr>
        <w:tab/>
      </w:r>
      <w:r>
        <w:rPr>
          <w:sz w:val="18"/>
          <w:szCs w:val="18"/>
        </w:rPr>
        <w:tab/>
      </w:r>
      <w:r>
        <w:rPr>
          <w:sz w:val="18"/>
          <w:szCs w:val="18"/>
        </w:rPr>
        <w:tab/>
        <w:t>//4</w:t>
      </w:r>
      <w:r>
        <w:rPr>
          <w:rFonts w:hint="eastAsia"/>
          <w:sz w:val="18"/>
          <w:szCs w:val="18"/>
        </w:rPr>
        <w:t>字节，传感器</w:t>
      </w:r>
      <w:r>
        <w:rPr>
          <w:sz w:val="18"/>
          <w:szCs w:val="18"/>
        </w:rPr>
        <w:t>id</w:t>
      </w:r>
      <w:r>
        <w:rPr>
          <w:rFonts w:hint="eastAsia"/>
          <w:sz w:val="18"/>
          <w:szCs w:val="18"/>
        </w:rPr>
        <w:t>号</w:t>
      </w:r>
    </w:p>
    <w:p w:rsidR="00F20012" w:rsidRDefault="00F20012" w:rsidP="00F20012">
      <w:pPr>
        <w:pStyle w:val="ab"/>
        <w:ind w:left="987" w:firstLineChars="0" w:firstLine="0"/>
        <w:rPr>
          <w:sz w:val="18"/>
          <w:szCs w:val="18"/>
        </w:rPr>
      </w:pPr>
      <w:r>
        <w:rPr>
          <w:sz w:val="18"/>
          <w:szCs w:val="18"/>
        </w:rPr>
        <w:t>char</w:t>
      </w:r>
      <w:r>
        <w:rPr>
          <w:sz w:val="18"/>
          <w:szCs w:val="18"/>
        </w:rPr>
        <w:tab/>
      </w:r>
      <w:r>
        <w:rPr>
          <w:sz w:val="18"/>
          <w:szCs w:val="18"/>
        </w:rPr>
        <w:tab/>
      </w:r>
      <w:r w:rsidR="00655B68" w:rsidRPr="00E21F2C">
        <w:rPr>
          <w:rFonts w:hint="eastAsia"/>
          <w:sz w:val="18"/>
          <w:szCs w:val="18"/>
        </w:rPr>
        <w:t>Package_Type</w:t>
      </w:r>
      <w:r>
        <w:rPr>
          <w:sz w:val="18"/>
          <w:szCs w:val="18"/>
        </w:rPr>
        <w:tab/>
      </w:r>
      <w:r w:rsidR="00655B68">
        <w:rPr>
          <w:rFonts w:hint="eastAsia"/>
          <w:sz w:val="18"/>
          <w:szCs w:val="18"/>
        </w:rPr>
        <w:t xml:space="preserve">     </w:t>
      </w:r>
      <w:r>
        <w:rPr>
          <w:sz w:val="18"/>
          <w:szCs w:val="18"/>
        </w:rPr>
        <w:t>//1</w:t>
      </w:r>
      <w:r>
        <w:rPr>
          <w:rFonts w:hint="eastAsia"/>
          <w:sz w:val="18"/>
          <w:szCs w:val="18"/>
        </w:rPr>
        <w:t>字节，功能码</w:t>
      </w:r>
      <w:r>
        <w:rPr>
          <w:sz w:val="18"/>
          <w:szCs w:val="18"/>
        </w:rPr>
        <w:t>=0x0</w:t>
      </w:r>
      <w:r>
        <w:rPr>
          <w:rFonts w:hint="eastAsia"/>
          <w:sz w:val="18"/>
          <w:szCs w:val="18"/>
        </w:rPr>
        <w:t>1</w:t>
      </w:r>
    </w:p>
    <w:p w:rsidR="00F20012" w:rsidRDefault="00F20012" w:rsidP="00F20012">
      <w:pPr>
        <w:pStyle w:val="ab"/>
        <w:ind w:left="987" w:firstLineChars="0" w:firstLine="0"/>
        <w:rPr>
          <w:sz w:val="18"/>
          <w:szCs w:val="18"/>
        </w:rPr>
      </w:pPr>
      <w:r>
        <w:rPr>
          <w:sz w:val="18"/>
          <w:szCs w:val="18"/>
        </w:rPr>
        <w:t>char</w:t>
      </w:r>
      <w:r>
        <w:rPr>
          <w:sz w:val="18"/>
          <w:szCs w:val="18"/>
        </w:rPr>
        <w:tab/>
      </w:r>
      <w:r>
        <w:rPr>
          <w:sz w:val="18"/>
          <w:szCs w:val="18"/>
        </w:rPr>
        <w:tab/>
        <w:t>Version</w:t>
      </w:r>
      <w:r>
        <w:rPr>
          <w:sz w:val="18"/>
          <w:szCs w:val="18"/>
        </w:rPr>
        <w:tab/>
      </w:r>
      <w:r>
        <w:rPr>
          <w:sz w:val="18"/>
          <w:szCs w:val="18"/>
        </w:rPr>
        <w:tab/>
      </w:r>
      <w:r>
        <w:rPr>
          <w:sz w:val="18"/>
          <w:szCs w:val="18"/>
        </w:rPr>
        <w:tab/>
        <w:t>//1</w:t>
      </w:r>
      <w:r>
        <w:rPr>
          <w:rFonts w:hint="eastAsia"/>
          <w:sz w:val="18"/>
          <w:szCs w:val="18"/>
        </w:rPr>
        <w:t>字节</w:t>
      </w:r>
      <w:r>
        <w:rPr>
          <w:sz w:val="18"/>
          <w:szCs w:val="18"/>
        </w:rPr>
        <w:t>,</w:t>
      </w:r>
      <w:r>
        <w:rPr>
          <w:rFonts w:hint="eastAsia"/>
          <w:sz w:val="18"/>
          <w:szCs w:val="18"/>
        </w:rPr>
        <w:t>嵌入式软件版本</w:t>
      </w:r>
    </w:p>
    <w:p w:rsidR="00401047" w:rsidRDefault="00401047" w:rsidP="00F20012">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sidR="009E3070">
        <w:rPr>
          <w:sz w:val="18"/>
          <w:szCs w:val="18"/>
        </w:rPr>
        <w:t>2</w:t>
      </w:r>
      <w:r w:rsidR="009E3070">
        <w:rPr>
          <w:rFonts w:hint="eastAsia"/>
          <w:sz w:val="18"/>
          <w:szCs w:val="18"/>
        </w:rPr>
        <w:t>字节</w:t>
      </w:r>
      <w:r>
        <w:rPr>
          <w:rFonts w:hint="eastAsia"/>
          <w:sz w:val="18"/>
          <w:szCs w:val="18"/>
        </w:rPr>
        <w:t>数据包长度</w:t>
      </w:r>
      <w:r w:rsidR="009E3070">
        <w:rPr>
          <w:rFonts w:hint="eastAsia"/>
          <w:sz w:val="18"/>
          <w:szCs w:val="18"/>
        </w:rPr>
        <w:t>，单位字节，从</w:t>
      </w:r>
      <w:r w:rsidR="009E3070" w:rsidRPr="00E21F2C">
        <w:rPr>
          <w:rFonts w:hint="eastAsia"/>
          <w:sz w:val="18"/>
          <w:szCs w:val="18"/>
        </w:rPr>
        <w:t>Package_</w:t>
      </w:r>
      <w:r w:rsidR="009E3070">
        <w:rPr>
          <w:rFonts w:hint="eastAsia"/>
          <w:sz w:val="18"/>
          <w:szCs w:val="18"/>
        </w:rPr>
        <w:t>length</w:t>
      </w:r>
      <w:r w:rsidR="009E3070">
        <w:rPr>
          <w:rFonts w:hint="eastAsia"/>
          <w:sz w:val="18"/>
          <w:szCs w:val="18"/>
        </w:rPr>
        <w:t>（包含）至</w:t>
      </w:r>
      <w:r w:rsidR="009E3070">
        <w:rPr>
          <w:rFonts w:hint="eastAsia"/>
          <w:sz w:val="18"/>
          <w:szCs w:val="18"/>
        </w:rPr>
        <w:t>BCC</w:t>
      </w:r>
      <w:r w:rsidR="009E3070">
        <w:rPr>
          <w:rFonts w:hint="eastAsia"/>
          <w:sz w:val="18"/>
          <w:szCs w:val="18"/>
        </w:rPr>
        <w:t>（包含）</w:t>
      </w:r>
    </w:p>
    <w:p w:rsidR="00F20012" w:rsidRDefault="00F20012" w:rsidP="00F20012">
      <w:pPr>
        <w:pStyle w:val="ab"/>
        <w:ind w:left="987" w:firstLineChars="0" w:firstLine="0"/>
        <w:rPr>
          <w:sz w:val="18"/>
          <w:szCs w:val="18"/>
        </w:rPr>
      </w:pPr>
      <w:r>
        <w:rPr>
          <w:sz w:val="18"/>
          <w:szCs w:val="18"/>
        </w:rPr>
        <w:t>ushort</w:t>
      </w:r>
      <w:r>
        <w:rPr>
          <w:sz w:val="18"/>
          <w:szCs w:val="18"/>
        </w:rPr>
        <w:tab/>
      </w:r>
      <w:r>
        <w:rPr>
          <w:sz w:val="18"/>
          <w:szCs w:val="18"/>
        </w:rPr>
        <w:tab/>
        <w:t>Package_ Number</w:t>
      </w:r>
      <w:r>
        <w:rPr>
          <w:sz w:val="18"/>
          <w:szCs w:val="18"/>
        </w:rPr>
        <w:tab/>
        <w:t>//2</w:t>
      </w:r>
      <w:r>
        <w:rPr>
          <w:rFonts w:hint="eastAsia"/>
          <w:sz w:val="18"/>
          <w:szCs w:val="18"/>
        </w:rPr>
        <w:t>字节，包序号，递增即可，上位机会针对该序号回应</w:t>
      </w:r>
    </w:p>
    <w:p w:rsidR="00413F4A" w:rsidRDefault="00F20012" w:rsidP="00F20012">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w:t>
      </w:r>
    </w:p>
    <w:p w:rsidR="00A61EB3" w:rsidRDefault="00413F4A">
      <w:pPr>
        <w:pStyle w:val="ab"/>
        <w:ind w:left="3927" w:firstLineChars="0" w:firstLine="273"/>
        <w:rPr>
          <w:rFonts w:asciiTheme="minorEastAsia" w:eastAsiaTheme="minorEastAsia" w:hAnsiTheme="minorEastAsia" w:cstheme="minorHAnsi"/>
          <w:bCs/>
          <w:color w:val="000000" w:themeColor="text1"/>
          <w:sz w:val="18"/>
          <w:szCs w:val="18"/>
        </w:rPr>
      </w:pPr>
      <w:r>
        <w:rPr>
          <w:rFonts w:cstheme="minorHAnsi" w:hint="eastAsia"/>
          <w:bCs/>
          <w:color w:val="2B2B2B"/>
          <w:sz w:val="18"/>
          <w:szCs w:val="18"/>
          <w:shd w:val="clear" w:color="auto" w:fill="F8F8F8"/>
        </w:rPr>
        <w:t>=0x01,</w:t>
      </w:r>
      <w:r w:rsidR="00F20012" w:rsidRPr="00242902">
        <w:rPr>
          <w:rFonts w:asciiTheme="minorEastAsia" w:eastAsiaTheme="minorEastAsia" w:hAnsiTheme="minorEastAsia" w:cstheme="minorHAnsi" w:hint="eastAsia"/>
          <w:bCs/>
          <w:color w:val="000000" w:themeColor="text1"/>
          <w:sz w:val="18"/>
          <w:szCs w:val="18"/>
        </w:rPr>
        <w:t>表示传感节点</w:t>
      </w:r>
      <w:r w:rsidR="0085434B">
        <w:rPr>
          <w:rFonts w:asciiTheme="minorEastAsia" w:eastAsiaTheme="minorEastAsia" w:hAnsiTheme="minorEastAsia" w:cstheme="minorHAnsi" w:hint="eastAsia"/>
          <w:bCs/>
          <w:color w:val="000000" w:themeColor="text1"/>
          <w:sz w:val="18"/>
          <w:szCs w:val="18"/>
        </w:rPr>
        <w:t>测试通信</w:t>
      </w:r>
    </w:p>
    <w:p w:rsidR="00A61EB3" w:rsidRDefault="00413F4A">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=0x02，数据接收正确</w:t>
      </w:r>
    </w:p>
    <w:p w:rsidR="00A61EB3" w:rsidRDefault="00413F4A">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=0x03，数据接收错误，要求重发</w:t>
      </w:r>
    </w:p>
    <w:p w:rsidR="00A61EB3" w:rsidRDefault="00413F4A">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=0x04，数据接收错误，不要求重发</w:t>
      </w:r>
    </w:p>
    <w:p w:rsidR="00A61EB3" w:rsidRDefault="00FA495C">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w:t>
      </w:r>
      <w:r>
        <w:rPr>
          <w:rFonts w:asciiTheme="minorEastAsia" w:eastAsiaTheme="minorEastAsia" w:hAnsiTheme="minorEastAsia" w:cstheme="minorHAnsi"/>
          <w:bCs/>
          <w:color w:val="000000" w:themeColor="text1"/>
          <w:sz w:val="18"/>
          <w:szCs w:val="18"/>
        </w:rPr>
        <w:t>X</w:t>
      </w:r>
      <w:r>
        <w:rPr>
          <w:rFonts w:asciiTheme="minorEastAsia" w:eastAsiaTheme="minorEastAsia" w:hAnsiTheme="minorEastAsia" w:cstheme="minorHAnsi" w:hint="eastAsia"/>
          <w:bCs/>
          <w:color w:val="000000" w:themeColor="text1"/>
          <w:sz w:val="18"/>
          <w:szCs w:val="18"/>
        </w:rPr>
        <w:t>05，终止传输（多包传输时使用）</w:t>
      </w:r>
    </w:p>
    <w:p w:rsidR="00110A76" w:rsidRPr="007824D1" w:rsidRDefault="00110A76" w:rsidP="00110A76">
      <w:pPr>
        <w:pStyle w:val="ab"/>
        <w:ind w:left="3927" w:firstLineChars="0" w:firstLine="273"/>
        <w:rPr>
          <w:rFonts w:cstheme="minorHAnsi"/>
          <w:bCs/>
          <w:color w:val="2B2B2B"/>
          <w:sz w:val="18"/>
          <w:szCs w:val="18"/>
          <w:shd w:val="clear" w:color="auto" w:fill="F8F8F8"/>
        </w:rPr>
      </w:pPr>
      <w:r>
        <w:rPr>
          <w:rFonts w:asciiTheme="minorEastAsia" w:eastAsiaTheme="minorEastAsia" w:hAnsiTheme="minorEastAsia" w:cstheme="minorHAnsi" w:hint="eastAsia"/>
          <w:bCs/>
          <w:color w:val="000000" w:themeColor="text1"/>
          <w:sz w:val="18"/>
          <w:szCs w:val="18"/>
        </w:rPr>
        <w:t>=0X06，接收正确，命令无法执行。</w:t>
      </w:r>
    </w:p>
    <w:p w:rsidR="00110A76" w:rsidRPr="00474ECD" w:rsidRDefault="00110A76">
      <w:pPr>
        <w:pStyle w:val="ab"/>
        <w:ind w:left="3927" w:firstLineChars="0" w:firstLine="273"/>
        <w:rPr>
          <w:rFonts w:cstheme="minorHAnsi"/>
          <w:bCs/>
          <w:color w:val="2B2B2B"/>
          <w:sz w:val="18"/>
          <w:szCs w:val="18"/>
          <w:shd w:val="clear" w:color="auto" w:fill="F8F8F8"/>
        </w:rPr>
      </w:pPr>
    </w:p>
    <w:p w:rsidR="00F20012" w:rsidRDefault="00E52283" w:rsidP="00F20012">
      <w:pPr>
        <w:pStyle w:val="ab"/>
        <w:ind w:left="987" w:firstLineChars="0" w:firstLine="0"/>
        <w:rPr>
          <w:sz w:val="18"/>
          <w:szCs w:val="18"/>
        </w:rPr>
      </w:pPr>
      <w:r>
        <w:rPr>
          <w:sz w:val="18"/>
          <w:szCs w:val="18"/>
        </w:rPr>
        <w:t>char</w:t>
      </w:r>
      <w:r w:rsidR="001B4D04" w:rsidRPr="001B4D04">
        <w:rPr>
          <w:rFonts w:hint="eastAsia"/>
          <w:sz w:val="18"/>
          <w:szCs w:val="18"/>
        </w:rPr>
        <w:tab/>
      </w:r>
      <w:r w:rsidR="001B4D04" w:rsidRPr="001B4D04">
        <w:rPr>
          <w:rFonts w:hint="eastAsia"/>
          <w:sz w:val="18"/>
          <w:szCs w:val="18"/>
        </w:rPr>
        <w:tab/>
      </w:r>
      <w:r w:rsidR="00114624">
        <w:rPr>
          <w:rFonts w:hint="eastAsia"/>
          <w:sz w:val="18"/>
          <w:szCs w:val="18"/>
        </w:rPr>
        <w:t>BCC</w:t>
      </w:r>
      <w:r w:rsidR="001B4D04" w:rsidRPr="001B4D04">
        <w:rPr>
          <w:rFonts w:hint="eastAsia"/>
          <w:sz w:val="18"/>
          <w:szCs w:val="18"/>
        </w:rPr>
        <w:t xml:space="preserve">              //</w:t>
      </w:r>
      <w:r w:rsidR="00F20012">
        <w:rPr>
          <w:rFonts w:hint="eastAsia"/>
          <w:sz w:val="18"/>
          <w:szCs w:val="18"/>
        </w:rPr>
        <w:t>1</w:t>
      </w:r>
      <w:r w:rsidR="00F20012" w:rsidRPr="001B4D04">
        <w:rPr>
          <w:rFonts w:hint="eastAsia"/>
          <w:sz w:val="18"/>
          <w:szCs w:val="18"/>
        </w:rPr>
        <w:t>个字节，前面所有数据含前导</w:t>
      </w:r>
      <w:r w:rsidR="00F20012">
        <w:rPr>
          <w:rFonts w:hint="eastAsia"/>
          <w:sz w:val="18"/>
          <w:szCs w:val="18"/>
        </w:rPr>
        <w:t>，</w:t>
      </w:r>
      <w:r w:rsidR="005632D2">
        <w:rPr>
          <w:rFonts w:hint="eastAsia"/>
          <w:sz w:val="18"/>
          <w:szCs w:val="18"/>
        </w:rPr>
        <w:t>异</w:t>
      </w:r>
      <w:r w:rsidR="00F20012">
        <w:rPr>
          <w:rFonts w:hint="eastAsia"/>
          <w:sz w:val="18"/>
          <w:szCs w:val="18"/>
        </w:rPr>
        <w:t>或运算</w:t>
      </w:r>
    </w:p>
    <w:p w:rsidR="00474ECD" w:rsidRPr="00F20012" w:rsidRDefault="00474ECD" w:rsidP="00474ECD">
      <w:pPr>
        <w:pStyle w:val="ab"/>
        <w:ind w:left="987" w:firstLineChars="0" w:firstLine="0"/>
        <w:rPr>
          <w:ins w:id="102" w:author="段道景" w:date="2017-02-14T09:27:00Z"/>
          <w:sz w:val="18"/>
          <w:szCs w:val="18"/>
        </w:rPr>
      </w:pPr>
      <w:ins w:id="103"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6A3D59" w:rsidRPr="00474ECD" w:rsidRDefault="006A3D59" w:rsidP="00F20012">
      <w:pPr>
        <w:pStyle w:val="ab"/>
        <w:ind w:left="987" w:firstLineChars="0" w:firstLine="0"/>
        <w:rPr>
          <w:sz w:val="18"/>
          <w:szCs w:val="18"/>
        </w:rPr>
      </w:pPr>
    </w:p>
    <w:p w:rsidR="00733E0C" w:rsidRDefault="00733E0C" w:rsidP="00733E0C">
      <w:pPr>
        <w:pStyle w:val="ab"/>
        <w:ind w:left="987" w:firstLineChars="0" w:firstLine="0"/>
        <w:rPr>
          <w:sz w:val="18"/>
          <w:szCs w:val="18"/>
        </w:rPr>
      </w:pPr>
      <w:r>
        <w:rPr>
          <w:rFonts w:hint="eastAsia"/>
          <w:sz w:val="18"/>
          <w:szCs w:val="18"/>
        </w:rPr>
        <w:t>}</w:t>
      </w:r>
    </w:p>
    <w:p w:rsidR="004C1CFE" w:rsidRDefault="004C1CFE" w:rsidP="00733E0C">
      <w:pPr>
        <w:pStyle w:val="ab"/>
        <w:ind w:left="987" w:firstLineChars="0" w:firstLine="0"/>
      </w:pPr>
    </w:p>
    <w:p w:rsidR="00A61EB3" w:rsidRDefault="00D45A57">
      <w:pPr>
        <w:pStyle w:val="St03"/>
        <w:numPr>
          <w:ilvl w:val="0"/>
          <w:numId w:val="107"/>
        </w:numPr>
        <w:spacing w:before="240"/>
      </w:pPr>
      <w:bookmarkStart w:id="104" w:name="_Ref471287624"/>
      <w:bookmarkStart w:id="105" w:name="_Toc474763658"/>
      <w:r>
        <w:rPr>
          <w:rFonts w:hint="eastAsia"/>
        </w:rPr>
        <w:t>、</w:t>
      </w:r>
      <w:r w:rsidR="003E563B" w:rsidRPr="003E563B">
        <w:rPr>
          <w:rFonts w:hint="eastAsia"/>
        </w:rPr>
        <w:t>简单特征值协议上传</w:t>
      </w:r>
      <w:r w:rsidR="003E563B" w:rsidRPr="003E563B">
        <w:t>(0x02)</w:t>
      </w:r>
      <w:bookmarkEnd w:id="104"/>
      <w:bookmarkEnd w:id="105"/>
    </w:p>
    <w:p w:rsidR="00C54552" w:rsidRPr="00C54552" w:rsidRDefault="0080569A" w:rsidP="003322AC">
      <w:pPr>
        <w:pStyle w:val="ab"/>
        <w:ind w:left="987" w:firstLineChars="0" w:firstLine="0"/>
      </w:pPr>
      <w:r>
        <w:rPr>
          <w:rFonts w:hint="eastAsia"/>
        </w:rPr>
        <w:t>作用：传感器上传特征值</w:t>
      </w:r>
      <w:r w:rsidR="00C54552">
        <w:rPr>
          <w:rFonts w:hint="eastAsia"/>
        </w:rPr>
        <w:t>，</w:t>
      </w:r>
      <w:r w:rsidR="00D771BD">
        <w:rPr>
          <w:rFonts w:hint="eastAsia"/>
        </w:rPr>
        <w:t>用于定时上传振动及温度</w:t>
      </w:r>
      <w:r w:rsidR="00F45E78">
        <w:rPr>
          <w:rFonts w:hint="eastAsia"/>
        </w:rPr>
        <w:t>，可以适合大部分应用环境。</w:t>
      </w:r>
    </w:p>
    <w:p w:rsidR="0080569A" w:rsidRDefault="0080569A" w:rsidP="00490D82">
      <w:pPr>
        <w:pStyle w:val="ab"/>
        <w:numPr>
          <w:ilvl w:val="0"/>
          <w:numId w:val="7"/>
        </w:numPr>
        <w:ind w:firstLineChars="0"/>
      </w:pPr>
      <w:r>
        <w:rPr>
          <w:rFonts w:hint="eastAsia"/>
        </w:rPr>
        <w:t>上行：</w:t>
      </w:r>
    </w:p>
    <w:p w:rsidR="003665F7" w:rsidRDefault="003665F7" w:rsidP="003665F7">
      <w:pPr>
        <w:pStyle w:val="ab"/>
        <w:ind w:left="987" w:firstLineChars="0" w:firstLine="0"/>
      </w:pPr>
    </w:p>
    <w:p w:rsidR="00C931E6" w:rsidRDefault="00C95E9A" w:rsidP="004E0B8D">
      <w:pPr>
        <w:pStyle w:val="ab"/>
        <w:ind w:left="987" w:firstLineChars="0" w:firstLine="0"/>
        <w:rPr>
          <w:sz w:val="18"/>
          <w:szCs w:val="18"/>
        </w:rPr>
      </w:pPr>
      <w:r>
        <w:rPr>
          <w:rFonts w:hint="eastAsia"/>
          <w:sz w:val="18"/>
          <w:szCs w:val="18"/>
        </w:rPr>
        <w:t>Sensor_Gateway</w:t>
      </w:r>
      <w:r w:rsidRPr="00C931E6">
        <w:rPr>
          <w:sz w:val="18"/>
          <w:szCs w:val="18"/>
        </w:rPr>
        <w:t xml:space="preserve"> </w:t>
      </w:r>
      <w:r>
        <w:rPr>
          <w:rFonts w:hint="eastAsia"/>
          <w:sz w:val="18"/>
          <w:szCs w:val="18"/>
        </w:rPr>
        <w:t>_</w:t>
      </w:r>
      <w:r w:rsidR="00C931E6" w:rsidRPr="00C931E6">
        <w:rPr>
          <w:sz w:val="18"/>
          <w:szCs w:val="18"/>
        </w:rPr>
        <w:t>Character</w:t>
      </w:r>
    </w:p>
    <w:p w:rsidR="004E0B8D" w:rsidRPr="00E60433" w:rsidRDefault="004E0B8D" w:rsidP="004E0B8D">
      <w:pPr>
        <w:pStyle w:val="ab"/>
        <w:ind w:left="987" w:firstLineChars="0" w:firstLine="0"/>
        <w:rPr>
          <w:sz w:val="18"/>
          <w:szCs w:val="18"/>
        </w:rPr>
      </w:pPr>
      <w:r w:rsidRPr="00E60433">
        <w:rPr>
          <w:rFonts w:hint="eastAsia"/>
          <w:sz w:val="18"/>
          <w:szCs w:val="18"/>
        </w:rPr>
        <w:t>{</w:t>
      </w:r>
    </w:p>
    <w:p w:rsidR="004C1CFE" w:rsidRPr="00E60433" w:rsidRDefault="004E0B8D" w:rsidP="00031146">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004C1CFE" w:rsidRPr="00E60433">
        <w:rPr>
          <w:sz w:val="18"/>
          <w:szCs w:val="18"/>
        </w:rPr>
        <w:t>onstant</w:t>
      </w:r>
      <w:r w:rsidR="00C21A00">
        <w:rPr>
          <w:rFonts w:hint="eastAsia"/>
          <w:sz w:val="18"/>
          <w:szCs w:val="18"/>
        </w:rPr>
        <w:t>_Up</w:t>
      </w:r>
      <w:r w:rsidR="004C1CFE" w:rsidRPr="00E60433">
        <w:rPr>
          <w:rFonts w:hint="eastAsia"/>
          <w:sz w:val="18"/>
          <w:szCs w:val="18"/>
        </w:rPr>
        <w:t xml:space="preserve"> </w:t>
      </w:r>
      <w:r w:rsidR="004C1CFE" w:rsidRPr="00E60433">
        <w:rPr>
          <w:rFonts w:hint="eastAsia"/>
          <w:sz w:val="18"/>
          <w:szCs w:val="18"/>
        </w:rPr>
        <w:t>；</w:t>
      </w:r>
      <w:r w:rsidRPr="00E60433">
        <w:rPr>
          <w:rFonts w:hint="eastAsia"/>
          <w:sz w:val="18"/>
          <w:szCs w:val="18"/>
        </w:rPr>
        <w:tab/>
      </w:r>
      <w:r w:rsidR="00EE7C4D" w:rsidRPr="00E60433">
        <w:rPr>
          <w:rFonts w:hint="eastAsia"/>
          <w:sz w:val="18"/>
          <w:szCs w:val="18"/>
        </w:rPr>
        <w:tab/>
        <w:t>//</w:t>
      </w:r>
      <w:r w:rsidRPr="00E60433">
        <w:rPr>
          <w:rFonts w:hint="eastAsia"/>
          <w:sz w:val="18"/>
          <w:szCs w:val="18"/>
        </w:rPr>
        <w:t>2</w:t>
      </w:r>
      <w:r w:rsidRPr="00E60433">
        <w:rPr>
          <w:rFonts w:hint="eastAsia"/>
          <w:sz w:val="18"/>
          <w:szCs w:val="18"/>
        </w:rPr>
        <w:t>字节，</w:t>
      </w:r>
      <w:r w:rsidR="005632D2">
        <w:rPr>
          <w:rFonts w:hint="eastAsia"/>
          <w:sz w:val="18"/>
          <w:szCs w:val="18"/>
        </w:rPr>
        <w:t>前导字符，</w:t>
      </w:r>
      <w:r w:rsidR="004C1CFE" w:rsidRPr="00E60433">
        <w:rPr>
          <w:rFonts w:hint="eastAsia"/>
          <w:sz w:val="18"/>
          <w:szCs w:val="18"/>
        </w:rPr>
        <w:t>固定为</w:t>
      </w:r>
      <w:r w:rsidR="004C1CFE" w:rsidRPr="00E60433">
        <w:rPr>
          <w:rFonts w:hint="eastAsia"/>
          <w:sz w:val="18"/>
          <w:szCs w:val="18"/>
        </w:rPr>
        <w:t>0XAAAA</w:t>
      </w:r>
      <w:r w:rsidR="004C1CFE" w:rsidRPr="00E60433">
        <w:rPr>
          <w:rFonts w:hint="eastAsia"/>
          <w:sz w:val="18"/>
          <w:szCs w:val="18"/>
        </w:rPr>
        <w:t>，表示为上行数据包</w:t>
      </w:r>
    </w:p>
    <w:p w:rsidR="00031146" w:rsidRDefault="004E0B8D" w:rsidP="00031146">
      <w:pPr>
        <w:pStyle w:val="ab"/>
        <w:ind w:left="987" w:firstLineChars="0" w:firstLine="0"/>
        <w:rPr>
          <w:sz w:val="18"/>
          <w:szCs w:val="18"/>
        </w:rPr>
      </w:pPr>
      <w:r w:rsidRPr="00E60433">
        <w:rPr>
          <w:rFonts w:hint="eastAsia"/>
          <w:sz w:val="18"/>
          <w:szCs w:val="18"/>
        </w:rPr>
        <w:t>unsigend int</w:t>
      </w:r>
      <w:r w:rsidR="00031146" w:rsidRPr="00E60433">
        <w:rPr>
          <w:rFonts w:hint="eastAsia"/>
          <w:sz w:val="18"/>
          <w:szCs w:val="18"/>
        </w:rPr>
        <w:t xml:space="preserve">  </w:t>
      </w:r>
      <w:r w:rsidR="00B5433C">
        <w:rPr>
          <w:rFonts w:hint="eastAsia"/>
          <w:sz w:val="18"/>
          <w:szCs w:val="18"/>
        </w:rPr>
        <w:tab/>
      </w:r>
      <w:r w:rsidR="00EE7C4D" w:rsidRPr="00E60433">
        <w:rPr>
          <w:rFonts w:hint="eastAsia"/>
          <w:sz w:val="18"/>
          <w:szCs w:val="18"/>
        </w:rPr>
        <w:t>I</w:t>
      </w:r>
      <w:r w:rsidR="00031146" w:rsidRPr="00E60433">
        <w:rPr>
          <w:rFonts w:hint="eastAsia"/>
          <w:sz w:val="18"/>
          <w:szCs w:val="18"/>
        </w:rPr>
        <w:t>d</w:t>
      </w:r>
      <w:r w:rsidR="00031146" w:rsidRPr="00E60433">
        <w:rPr>
          <w:rFonts w:hint="eastAsia"/>
          <w:sz w:val="18"/>
          <w:szCs w:val="18"/>
        </w:rPr>
        <w:t>；</w:t>
      </w:r>
      <w:r w:rsidR="00031146" w:rsidRPr="00E60433">
        <w:rPr>
          <w:rFonts w:hint="eastAsia"/>
          <w:sz w:val="18"/>
          <w:szCs w:val="18"/>
        </w:rPr>
        <w:tab/>
      </w:r>
      <w:r w:rsidRPr="00E60433">
        <w:rPr>
          <w:rFonts w:hint="eastAsia"/>
          <w:sz w:val="18"/>
          <w:szCs w:val="18"/>
        </w:rPr>
        <w:tab/>
      </w:r>
      <w:r w:rsidR="00EE7C4D" w:rsidRPr="00E60433">
        <w:rPr>
          <w:rFonts w:hint="eastAsia"/>
          <w:sz w:val="18"/>
          <w:szCs w:val="18"/>
        </w:rPr>
        <w:tab/>
      </w:r>
      <w:r w:rsidR="00E60433">
        <w:rPr>
          <w:rFonts w:hint="eastAsia"/>
          <w:sz w:val="18"/>
          <w:szCs w:val="18"/>
        </w:rPr>
        <w:tab/>
      </w:r>
      <w:r w:rsidR="00EE7C4D" w:rsidRPr="00E60433">
        <w:rPr>
          <w:rFonts w:hint="eastAsia"/>
          <w:sz w:val="18"/>
          <w:szCs w:val="18"/>
        </w:rPr>
        <w:t>//</w:t>
      </w:r>
      <w:r w:rsidRPr="00E60433">
        <w:rPr>
          <w:rFonts w:hint="eastAsia"/>
          <w:sz w:val="18"/>
          <w:szCs w:val="18"/>
        </w:rPr>
        <w:t>4</w:t>
      </w:r>
      <w:r w:rsidRPr="00E60433">
        <w:rPr>
          <w:rFonts w:hint="eastAsia"/>
          <w:sz w:val="18"/>
          <w:szCs w:val="18"/>
        </w:rPr>
        <w:t>字节，</w:t>
      </w:r>
      <w:r w:rsidR="00031146" w:rsidRPr="00E60433">
        <w:rPr>
          <w:rFonts w:hint="eastAsia"/>
          <w:sz w:val="18"/>
          <w:szCs w:val="18"/>
        </w:rPr>
        <w:t>传感器</w:t>
      </w:r>
      <w:r w:rsidR="00031146" w:rsidRPr="00E60433">
        <w:rPr>
          <w:rFonts w:hint="eastAsia"/>
          <w:sz w:val="18"/>
          <w:szCs w:val="18"/>
        </w:rPr>
        <w:t>id</w:t>
      </w:r>
      <w:r w:rsidR="00031146" w:rsidRPr="00E60433">
        <w:rPr>
          <w:rFonts w:hint="eastAsia"/>
          <w:sz w:val="18"/>
          <w:szCs w:val="18"/>
        </w:rPr>
        <w:t>号</w:t>
      </w:r>
    </w:p>
    <w:p w:rsidR="00641A77" w:rsidRDefault="00641A77" w:rsidP="00031146">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655B68" w:rsidRPr="00E21F2C">
        <w:rPr>
          <w:rFonts w:hint="eastAsia"/>
          <w:sz w:val="18"/>
          <w:szCs w:val="18"/>
        </w:rPr>
        <w:t>Package_Type</w:t>
      </w:r>
      <w:r w:rsidR="00655B68">
        <w:rPr>
          <w:rFonts w:hint="eastAsia"/>
          <w:sz w:val="18"/>
          <w:szCs w:val="18"/>
        </w:rPr>
        <w:t xml:space="preserve">   </w:t>
      </w:r>
      <w:r>
        <w:rPr>
          <w:rFonts w:hint="eastAsia"/>
          <w:sz w:val="18"/>
          <w:szCs w:val="18"/>
        </w:rPr>
        <w:tab/>
        <w:t>//1</w:t>
      </w:r>
      <w:r>
        <w:rPr>
          <w:rFonts w:hint="eastAsia"/>
          <w:sz w:val="18"/>
          <w:szCs w:val="18"/>
        </w:rPr>
        <w:t>字节，协议号</w:t>
      </w:r>
      <w:r>
        <w:rPr>
          <w:rFonts w:hint="eastAsia"/>
          <w:sz w:val="18"/>
          <w:szCs w:val="18"/>
        </w:rPr>
        <w:t>=0x02</w:t>
      </w:r>
    </w:p>
    <w:p w:rsidR="00D10981" w:rsidRDefault="00D10981" w:rsidP="00D10981">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r>
        <w:rPr>
          <w:rFonts w:hint="eastAsia"/>
          <w:sz w:val="18"/>
          <w:szCs w:val="18"/>
        </w:rPr>
        <w:t>嵌入式软件版本</w:t>
      </w:r>
    </w:p>
    <w:p w:rsidR="004C1F3F" w:rsidRDefault="009E3070" w:rsidP="004C1F3F">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r w:rsidR="004C1F3F" w:rsidRPr="00E60433">
        <w:rPr>
          <w:rFonts w:hint="eastAsia"/>
          <w:sz w:val="18"/>
          <w:szCs w:val="18"/>
        </w:rPr>
        <w:t>u</w:t>
      </w:r>
      <w:r w:rsidR="004C1F3F" w:rsidRPr="00E60433">
        <w:rPr>
          <w:sz w:val="18"/>
          <w:szCs w:val="18"/>
        </w:rPr>
        <w:t>short</w:t>
      </w:r>
      <w:r w:rsidR="004C1F3F" w:rsidRPr="00E60433">
        <w:rPr>
          <w:rFonts w:hint="eastAsia"/>
          <w:sz w:val="18"/>
          <w:szCs w:val="18"/>
        </w:rPr>
        <w:tab/>
      </w:r>
      <w:r w:rsidR="004C1F3F" w:rsidRPr="00E60433">
        <w:rPr>
          <w:rFonts w:hint="eastAsia"/>
          <w:sz w:val="18"/>
          <w:szCs w:val="18"/>
        </w:rPr>
        <w:tab/>
        <w:t>Package</w:t>
      </w:r>
      <w:r w:rsidR="004C1F3F">
        <w:rPr>
          <w:rFonts w:hint="eastAsia"/>
          <w:sz w:val="18"/>
          <w:szCs w:val="18"/>
        </w:rPr>
        <w:t>_</w:t>
      </w:r>
      <w:r w:rsidR="004C1F3F" w:rsidRPr="004C1F3F">
        <w:rPr>
          <w:rFonts w:hint="eastAsia"/>
          <w:sz w:val="18"/>
          <w:szCs w:val="18"/>
        </w:rPr>
        <w:t xml:space="preserve"> </w:t>
      </w:r>
      <w:r w:rsidR="004C1F3F">
        <w:rPr>
          <w:rFonts w:hint="eastAsia"/>
          <w:sz w:val="18"/>
          <w:szCs w:val="18"/>
        </w:rPr>
        <w:t>Number</w:t>
      </w:r>
      <w:r w:rsidR="004C1F3F">
        <w:rPr>
          <w:rFonts w:hint="eastAsia"/>
          <w:sz w:val="18"/>
          <w:szCs w:val="18"/>
        </w:rPr>
        <w:tab/>
        <w:t>//2</w:t>
      </w:r>
      <w:r w:rsidR="004C1F3F">
        <w:rPr>
          <w:rFonts w:hint="eastAsia"/>
          <w:sz w:val="18"/>
          <w:szCs w:val="18"/>
        </w:rPr>
        <w:t>字节，包序号，递增即可，上位机会针对该序号回应</w:t>
      </w:r>
    </w:p>
    <w:p w:rsidR="00F20012" w:rsidRPr="00F20012" w:rsidRDefault="00F20012" w:rsidP="00F20012">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字节，命令属性为</w:t>
      </w:r>
      <w:r>
        <w:rPr>
          <w:rFonts w:cstheme="minorHAnsi"/>
          <w:bCs/>
          <w:color w:val="2B2B2B"/>
          <w:sz w:val="18"/>
          <w:szCs w:val="18"/>
          <w:shd w:val="clear" w:color="auto" w:fill="F8F8F8"/>
        </w:rPr>
        <w:t>0X01</w:t>
      </w:r>
      <w:r>
        <w:rPr>
          <w:rFonts w:cstheme="minorHAnsi" w:hint="eastAsia"/>
          <w:bCs/>
          <w:color w:val="2B2B2B"/>
          <w:sz w:val="18"/>
          <w:szCs w:val="18"/>
          <w:shd w:val="clear" w:color="auto" w:fill="F8F8F8"/>
        </w:rPr>
        <w:t>，</w:t>
      </w:r>
      <w:r w:rsidRPr="00242902">
        <w:rPr>
          <w:rFonts w:asciiTheme="minorEastAsia" w:eastAsiaTheme="minorEastAsia" w:hAnsiTheme="minorEastAsia" w:cstheme="minorHAnsi" w:hint="eastAsia"/>
          <w:bCs/>
          <w:color w:val="000000" w:themeColor="text1"/>
          <w:sz w:val="18"/>
          <w:szCs w:val="18"/>
        </w:rPr>
        <w:t>表示传感节点</w:t>
      </w:r>
      <w:r w:rsidR="0085434B">
        <w:rPr>
          <w:rFonts w:asciiTheme="minorEastAsia" w:eastAsiaTheme="minorEastAsia" w:hAnsiTheme="minorEastAsia" w:cstheme="minorHAnsi" w:hint="eastAsia"/>
          <w:bCs/>
          <w:color w:val="000000" w:themeColor="text1"/>
          <w:sz w:val="18"/>
          <w:szCs w:val="18"/>
        </w:rPr>
        <w:t>定时采集</w:t>
      </w:r>
      <w:r w:rsidRPr="00242902">
        <w:rPr>
          <w:rFonts w:asciiTheme="minorEastAsia" w:eastAsiaTheme="minorEastAsia" w:hAnsiTheme="minorEastAsia" w:cstheme="minorHAnsi" w:hint="eastAsia"/>
          <w:bCs/>
          <w:color w:val="000000" w:themeColor="text1"/>
          <w:sz w:val="18"/>
          <w:szCs w:val="18"/>
        </w:rPr>
        <w:t>数据</w:t>
      </w:r>
      <w:r w:rsidR="0085434B">
        <w:rPr>
          <w:rFonts w:asciiTheme="minorEastAsia" w:eastAsiaTheme="minorEastAsia" w:hAnsiTheme="minorEastAsia" w:cstheme="minorHAnsi" w:hint="eastAsia"/>
          <w:bCs/>
          <w:color w:val="000000" w:themeColor="text1"/>
          <w:sz w:val="18"/>
          <w:szCs w:val="18"/>
        </w:rPr>
        <w:t>上传给网关。</w:t>
      </w:r>
    </w:p>
    <w:p w:rsidR="0003699B" w:rsidRDefault="00D3442C" w:rsidP="00031146">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t>Battery</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t>//1</w:t>
      </w:r>
      <w:r w:rsidRPr="00E60433">
        <w:rPr>
          <w:rFonts w:hint="eastAsia"/>
          <w:sz w:val="18"/>
          <w:szCs w:val="18"/>
        </w:rPr>
        <w:t>字节，电池电量</w:t>
      </w:r>
      <w:r w:rsidRPr="00E60433">
        <w:rPr>
          <w:rFonts w:hint="eastAsia"/>
          <w:sz w:val="18"/>
          <w:szCs w:val="18"/>
        </w:rPr>
        <w:t>,</w:t>
      </w:r>
      <w:r w:rsidRPr="00E60433">
        <w:rPr>
          <w:rFonts w:hint="eastAsia"/>
          <w:sz w:val="18"/>
          <w:szCs w:val="18"/>
        </w:rPr>
        <w:t>百分数</w:t>
      </w:r>
    </w:p>
    <w:p w:rsidR="00D3442C" w:rsidRPr="00E60433" w:rsidRDefault="00F62891" w:rsidP="00D3442C">
      <w:pPr>
        <w:pStyle w:val="ab"/>
        <w:ind w:left="987" w:firstLineChars="0" w:firstLine="0"/>
        <w:rPr>
          <w:sz w:val="18"/>
          <w:szCs w:val="18"/>
        </w:rPr>
      </w:pPr>
      <w:r>
        <w:rPr>
          <w:rFonts w:hint="eastAsia"/>
          <w:sz w:val="18"/>
          <w:szCs w:val="18"/>
        </w:rPr>
        <w:t>short</w:t>
      </w:r>
      <w:r w:rsidR="00D3442C" w:rsidRPr="00E60433">
        <w:rPr>
          <w:rFonts w:hint="eastAsia"/>
          <w:sz w:val="18"/>
          <w:szCs w:val="18"/>
        </w:rPr>
        <w:t xml:space="preserve"> </w:t>
      </w:r>
      <w:r w:rsidR="00D3442C" w:rsidRPr="00E60433">
        <w:rPr>
          <w:rFonts w:hint="eastAsia"/>
          <w:sz w:val="18"/>
          <w:szCs w:val="18"/>
        </w:rPr>
        <w:tab/>
      </w:r>
      <w:r w:rsidR="00D3442C" w:rsidRPr="00E60433">
        <w:rPr>
          <w:rFonts w:hint="eastAsia"/>
          <w:sz w:val="18"/>
          <w:szCs w:val="18"/>
        </w:rPr>
        <w:tab/>
        <w:t xml:space="preserve">Temperature; </w:t>
      </w:r>
      <w:r w:rsidR="00D3442C" w:rsidRPr="00E60433">
        <w:rPr>
          <w:rFonts w:hint="eastAsia"/>
          <w:sz w:val="18"/>
          <w:szCs w:val="18"/>
        </w:rPr>
        <w:tab/>
      </w:r>
      <w:r w:rsidR="00D3442C" w:rsidRPr="00E60433">
        <w:rPr>
          <w:rFonts w:hint="eastAsia"/>
          <w:sz w:val="18"/>
          <w:szCs w:val="18"/>
        </w:rPr>
        <w:tab/>
        <w:t>//</w:t>
      </w:r>
      <w:r>
        <w:rPr>
          <w:rFonts w:hint="eastAsia"/>
          <w:sz w:val="18"/>
          <w:szCs w:val="18"/>
        </w:rPr>
        <w:t>2</w:t>
      </w:r>
      <w:r w:rsidR="00D3442C" w:rsidRPr="00E60433">
        <w:rPr>
          <w:rFonts w:hint="eastAsia"/>
          <w:sz w:val="18"/>
          <w:szCs w:val="18"/>
        </w:rPr>
        <w:t>字节，温度值</w:t>
      </w:r>
      <w:r w:rsidR="005C28D6">
        <w:rPr>
          <w:rFonts w:hint="eastAsia"/>
          <w:sz w:val="18"/>
          <w:szCs w:val="18"/>
        </w:rPr>
        <w:t>,</w:t>
      </w:r>
      <w:r w:rsidR="005C28D6">
        <w:rPr>
          <w:rFonts w:hint="eastAsia"/>
          <w:sz w:val="18"/>
          <w:szCs w:val="18"/>
        </w:rPr>
        <w:t>真实值等于该值</w:t>
      </w:r>
      <w:r w:rsidR="005C28D6">
        <w:rPr>
          <w:rFonts w:hint="eastAsia"/>
          <w:sz w:val="18"/>
          <w:szCs w:val="18"/>
        </w:rPr>
        <w:t>*0.01</w:t>
      </w:r>
    </w:p>
    <w:p w:rsidR="00D771BD" w:rsidRDefault="00D771BD" w:rsidP="00031146">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r>
      <w:r w:rsidRPr="00C931E6">
        <w:rPr>
          <w:sz w:val="18"/>
          <w:szCs w:val="18"/>
        </w:rPr>
        <w:t>Character</w:t>
      </w:r>
      <w:r>
        <w:rPr>
          <w:rFonts w:hint="eastAsia"/>
          <w:sz w:val="18"/>
          <w:szCs w:val="18"/>
        </w:rPr>
        <w:t>_A</w:t>
      </w:r>
      <w:r w:rsidRPr="003552FC">
        <w:rPr>
          <w:sz w:val="18"/>
          <w:szCs w:val="18"/>
        </w:rPr>
        <w:t>ttribute</w:t>
      </w:r>
      <w:r>
        <w:rPr>
          <w:rFonts w:hint="eastAsia"/>
          <w:sz w:val="18"/>
          <w:szCs w:val="18"/>
        </w:rPr>
        <w:tab/>
        <w:t>//1</w:t>
      </w:r>
      <w:r>
        <w:rPr>
          <w:rFonts w:hint="eastAsia"/>
          <w:sz w:val="18"/>
          <w:szCs w:val="18"/>
        </w:rPr>
        <w:t>字节，数据类型</w:t>
      </w:r>
      <w:r w:rsidR="00A927E7">
        <w:rPr>
          <w:rFonts w:hint="eastAsia"/>
          <w:sz w:val="18"/>
          <w:szCs w:val="18"/>
        </w:rPr>
        <w:t>，即后面一组数据的类型。</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p w:rsidR="00D771BD" w:rsidRDefault="00D771BD" w:rsidP="00D771BD">
      <w:pPr>
        <w:pStyle w:val="ab"/>
        <w:ind w:left="3927" w:firstLineChars="0" w:firstLine="273"/>
        <w:rPr>
          <w:sz w:val="18"/>
          <w:szCs w:val="18"/>
        </w:rPr>
      </w:pPr>
      <w:r>
        <w:rPr>
          <w:rFonts w:hint="eastAsia"/>
          <w:sz w:val="18"/>
          <w:szCs w:val="18"/>
        </w:rPr>
        <w:t>=1</w:t>
      </w:r>
      <w:r>
        <w:rPr>
          <w:rFonts w:hint="eastAsia"/>
          <w:sz w:val="18"/>
          <w:szCs w:val="18"/>
        </w:rPr>
        <w:t>加速度</w:t>
      </w:r>
    </w:p>
    <w:p w:rsidR="00D771BD" w:rsidRDefault="00D771BD" w:rsidP="00031146">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=2</w:t>
      </w:r>
      <w:r>
        <w:rPr>
          <w:rFonts w:hint="eastAsia"/>
          <w:sz w:val="18"/>
          <w:szCs w:val="18"/>
        </w:rPr>
        <w:t>速度</w:t>
      </w:r>
    </w:p>
    <w:p w:rsidR="00E85DFB" w:rsidRDefault="00E85DFB" w:rsidP="00031146">
      <w:pPr>
        <w:pStyle w:val="ab"/>
        <w:ind w:left="987" w:firstLineChars="0" w:firstLine="0"/>
        <w:rPr>
          <w:sz w:val="18"/>
          <w:szCs w:val="18"/>
        </w:rPr>
      </w:pPr>
    </w:p>
    <w:p w:rsidR="00C54552" w:rsidRPr="00376990" w:rsidRDefault="00C54552">
      <w:pPr>
        <w:pStyle w:val="ab"/>
        <w:ind w:left="987" w:firstLineChars="0" w:firstLine="0"/>
        <w:rPr>
          <w:sz w:val="18"/>
          <w:szCs w:val="18"/>
        </w:rPr>
      </w:pPr>
      <w:r w:rsidRPr="00376990">
        <w:rPr>
          <w:sz w:val="18"/>
          <w:szCs w:val="18"/>
        </w:rPr>
        <w:t>ushort</w:t>
      </w:r>
      <w:r w:rsidRPr="00376990">
        <w:rPr>
          <w:sz w:val="18"/>
          <w:szCs w:val="18"/>
        </w:rPr>
        <w:tab/>
      </w:r>
      <w:r w:rsidRPr="00376990">
        <w:rPr>
          <w:sz w:val="18"/>
          <w:szCs w:val="18"/>
        </w:rPr>
        <w:tab/>
      </w:r>
      <w:bookmarkStart w:id="106" w:name="OLE_LINK1"/>
      <w:r w:rsidR="00D771BD" w:rsidRPr="00376990">
        <w:rPr>
          <w:sz w:val="18"/>
          <w:szCs w:val="18"/>
        </w:rPr>
        <w:t>Data</w:t>
      </w:r>
      <w:r w:rsidRPr="00376990">
        <w:rPr>
          <w:sz w:val="18"/>
          <w:szCs w:val="18"/>
        </w:rPr>
        <w:t>_</w:t>
      </w:r>
      <w:r w:rsidR="003E563B" w:rsidRPr="003E563B">
        <w:rPr>
          <w:sz w:val="18"/>
          <w:szCs w:val="18"/>
        </w:rPr>
        <w:t xml:space="preserve"> </w:t>
      </w:r>
      <w:r w:rsidRPr="00376990">
        <w:rPr>
          <w:sz w:val="18"/>
          <w:szCs w:val="18"/>
        </w:rPr>
        <w:t>coefficient</w:t>
      </w:r>
      <w:r w:rsidRPr="00376990">
        <w:rPr>
          <w:sz w:val="18"/>
          <w:szCs w:val="18"/>
        </w:rPr>
        <w:tab/>
      </w:r>
      <w:bookmarkEnd w:id="106"/>
      <w:r w:rsidRPr="00376990">
        <w:rPr>
          <w:sz w:val="18"/>
          <w:szCs w:val="18"/>
        </w:rPr>
        <w:tab/>
        <w:t>//</w:t>
      </w:r>
      <w:r w:rsidRPr="00376990">
        <w:rPr>
          <w:rFonts w:hint="eastAsia"/>
          <w:sz w:val="18"/>
          <w:szCs w:val="18"/>
        </w:rPr>
        <w:t>系数</w:t>
      </w:r>
      <w:r w:rsidR="00E85DFB" w:rsidRPr="00376990">
        <w:rPr>
          <w:sz w:val="18"/>
          <w:szCs w:val="18"/>
        </w:rPr>
        <w:t>,</w:t>
      </w:r>
      <w:r w:rsidR="00376990" w:rsidRPr="00376990">
        <w:rPr>
          <w:rFonts w:hint="eastAsia"/>
          <w:sz w:val="18"/>
          <w:szCs w:val="18"/>
        </w:rPr>
        <w:t>计算方法见</w:t>
      </w:r>
      <w:r w:rsidR="004B768B">
        <w:rPr>
          <w:rFonts w:hint="eastAsia"/>
          <w:sz w:val="18"/>
          <w:szCs w:val="18"/>
        </w:rPr>
        <w:t>本协议备注</w:t>
      </w:r>
      <w:r w:rsidR="00376990" w:rsidRPr="00376990">
        <w:rPr>
          <w:rFonts w:hint="eastAsia"/>
          <w:sz w:val="18"/>
          <w:szCs w:val="18"/>
        </w:rPr>
        <w:t>的</w:t>
      </w:r>
      <w:r w:rsidR="003E563B" w:rsidRPr="003E563B">
        <w:rPr>
          <w:sz w:val="18"/>
          <w:szCs w:val="18"/>
        </w:rPr>
        <w:t>Data_ coefficient</w:t>
      </w:r>
      <w:r w:rsidR="003E563B" w:rsidRPr="003E563B">
        <w:rPr>
          <w:rFonts w:hint="eastAsia"/>
          <w:sz w:val="18"/>
          <w:szCs w:val="18"/>
        </w:rPr>
        <w:t>的</w:t>
      </w:r>
      <w:r w:rsidR="00D67134">
        <w:rPr>
          <w:rFonts w:hint="eastAsia"/>
          <w:sz w:val="18"/>
          <w:szCs w:val="18"/>
        </w:rPr>
        <w:t>计算及</w:t>
      </w:r>
      <w:r w:rsidR="003E563B" w:rsidRPr="003E563B">
        <w:rPr>
          <w:rFonts w:hint="eastAsia"/>
          <w:sz w:val="18"/>
          <w:szCs w:val="18"/>
        </w:rPr>
        <w:t>使用</w:t>
      </w:r>
      <w:r w:rsidR="00173C80" w:rsidRPr="00376990">
        <w:rPr>
          <w:rFonts w:hint="eastAsia"/>
          <w:sz w:val="18"/>
          <w:szCs w:val="18"/>
        </w:rPr>
        <w:t>。</w:t>
      </w:r>
    </w:p>
    <w:p w:rsidR="00C54552" w:rsidRDefault="00C54552" w:rsidP="00C5455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r>
      <w:r w:rsidR="00D771BD">
        <w:rPr>
          <w:rFonts w:hint="eastAsia"/>
          <w:sz w:val="18"/>
          <w:szCs w:val="18"/>
        </w:rPr>
        <w:t xml:space="preserve">Data </w:t>
      </w:r>
      <w:r>
        <w:rPr>
          <w:rFonts w:hint="eastAsia"/>
          <w:sz w:val="18"/>
          <w:szCs w:val="18"/>
        </w:rPr>
        <w:t>_x</w:t>
      </w:r>
      <w:r w:rsidRPr="00E60433">
        <w:rPr>
          <w:rFonts w:hint="eastAsia"/>
          <w:sz w:val="18"/>
          <w:szCs w:val="18"/>
        </w:rPr>
        <w:t>_Rms;</w:t>
      </w:r>
      <w:r w:rsidRPr="00E60433">
        <w:rPr>
          <w:rFonts w:hint="eastAsia"/>
          <w:sz w:val="18"/>
          <w:szCs w:val="18"/>
        </w:rPr>
        <w:tab/>
      </w:r>
      <w:r w:rsidRPr="00E60433">
        <w:rPr>
          <w:rFonts w:hint="eastAsia"/>
          <w:sz w:val="18"/>
          <w:szCs w:val="18"/>
        </w:rPr>
        <w:tab/>
        <w:t>//</w:t>
      </w:r>
      <w:r>
        <w:rPr>
          <w:rFonts w:hint="eastAsia"/>
          <w:sz w:val="18"/>
          <w:szCs w:val="18"/>
        </w:rPr>
        <w:t>2</w:t>
      </w:r>
      <w:r w:rsidRPr="00E60433">
        <w:rPr>
          <w:rFonts w:hint="eastAsia"/>
          <w:sz w:val="18"/>
          <w:szCs w:val="18"/>
        </w:rPr>
        <w:t>字节，</w:t>
      </w:r>
      <w:r w:rsidR="00A810F7">
        <w:rPr>
          <w:rFonts w:hint="eastAsia"/>
          <w:sz w:val="18"/>
          <w:szCs w:val="18"/>
        </w:rPr>
        <w:t>x</w:t>
      </w:r>
      <w:r w:rsidR="00A810F7">
        <w:rPr>
          <w:rFonts w:hint="eastAsia"/>
          <w:sz w:val="18"/>
          <w:szCs w:val="18"/>
        </w:rPr>
        <w:t>方向</w:t>
      </w:r>
      <w:r w:rsidRPr="00E60433">
        <w:rPr>
          <w:rFonts w:hint="eastAsia"/>
          <w:sz w:val="18"/>
          <w:szCs w:val="18"/>
        </w:rPr>
        <w:t>RMS</w:t>
      </w:r>
      <w:r w:rsidRPr="00E60433">
        <w:rPr>
          <w:rFonts w:hint="eastAsia"/>
          <w:sz w:val="18"/>
          <w:szCs w:val="18"/>
        </w:rPr>
        <w:t>值</w:t>
      </w:r>
    </w:p>
    <w:p w:rsidR="002B4CDA" w:rsidRDefault="002B4CDA" w:rsidP="00C5455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r>
      <w:r>
        <w:rPr>
          <w:rFonts w:hint="eastAsia"/>
          <w:sz w:val="18"/>
          <w:szCs w:val="18"/>
        </w:rPr>
        <w:t>Data _x</w:t>
      </w:r>
      <w:r w:rsidRPr="00E60433">
        <w:rPr>
          <w:rFonts w:hint="eastAsia"/>
          <w:sz w:val="18"/>
          <w:szCs w:val="18"/>
        </w:rPr>
        <w:t>_</w:t>
      </w:r>
      <w:r>
        <w:rPr>
          <w:rFonts w:hint="eastAsia"/>
          <w:sz w:val="18"/>
          <w:szCs w:val="18"/>
        </w:rPr>
        <w:t>PP</w:t>
      </w:r>
      <w:r w:rsidRPr="00E60433">
        <w:rPr>
          <w:rFonts w:hint="eastAsia"/>
          <w:sz w:val="18"/>
          <w:szCs w:val="18"/>
        </w:rPr>
        <w:t>;</w:t>
      </w:r>
      <w:r>
        <w:rPr>
          <w:rFonts w:hint="eastAsia"/>
          <w:sz w:val="18"/>
          <w:szCs w:val="18"/>
        </w:rPr>
        <w:tab/>
      </w:r>
      <w:r>
        <w:rPr>
          <w:rFonts w:hint="eastAsia"/>
          <w:sz w:val="18"/>
          <w:szCs w:val="18"/>
        </w:rPr>
        <w:tab/>
      </w:r>
      <w:r w:rsidRPr="00E60433">
        <w:rPr>
          <w:rFonts w:hint="eastAsia"/>
          <w:sz w:val="18"/>
          <w:szCs w:val="18"/>
        </w:rPr>
        <w:t>//</w:t>
      </w:r>
      <w:r w:rsidR="00593F1E">
        <w:rPr>
          <w:rFonts w:hint="eastAsia"/>
          <w:sz w:val="18"/>
          <w:szCs w:val="18"/>
        </w:rPr>
        <w:t>2</w:t>
      </w:r>
      <w:r w:rsidR="00593F1E" w:rsidRPr="00E60433">
        <w:rPr>
          <w:rFonts w:hint="eastAsia"/>
          <w:sz w:val="18"/>
          <w:szCs w:val="18"/>
        </w:rPr>
        <w:t>字节，</w:t>
      </w:r>
      <w:r>
        <w:rPr>
          <w:rFonts w:hint="eastAsia"/>
          <w:sz w:val="18"/>
          <w:szCs w:val="18"/>
        </w:rPr>
        <w:t>x</w:t>
      </w:r>
      <w:r>
        <w:rPr>
          <w:rFonts w:hint="eastAsia"/>
          <w:sz w:val="18"/>
          <w:szCs w:val="18"/>
        </w:rPr>
        <w:t>方向峰峰值</w:t>
      </w:r>
    </w:p>
    <w:p w:rsidR="002B4CDA" w:rsidRDefault="002B4CDA" w:rsidP="002B4CDA">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r>
      <w:r>
        <w:rPr>
          <w:rFonts w:hint="eastAsia"/>
          <w:sz w:val="18"/>
          <w:szCs w:val="18"/>
        </w:rPr>
        <w:t>Data _x</w:t>
      </w:r>
      <w:r w:rsidRPr="00E60433">
        <w:rPr>
          <w:rFonts w:hint="eastAsia"/>
          <w:sz w:val="18"/>
          <w:szCs w:val="18"/>
        </w:rPr>
        <w:t>_P;</w:t>
      </w:r>
      <w:r w:rsidRPr="00E60433">
        <w:rPr>
          <w:rFonts w:hint="eastAsia"/>
          <w:sz w:val="18"/>
          <w:szCs w:val="18"/>
        </w:rPr>
        <w:tab/>
      </w:r>
      <w:r>
        <w:rPr>
          <w:rFonts w:hint="eastAsia"/>
          <w:sz w:val="18"/>
          <w:szCs w:val="18"/>
        </w:rPr>
        <w:tab/>
      </w:r>
      <w:r>
        <w:rPr>
          <w:rFonts w:hint="eastAsia"/>
          <w:sz w:val="18"/>
          <w:szCs w:val="18"/>
        </w:rPr>
        <w:tab/>
      </w:r>
      <w:r w:rsidRPr="00E60433">
        <w:rPr>
          <w:rFonts w:hint="eastAsia"/>
          <w:sz w:val="18"/>
          <w:szCs w:val="18"/>
        </w:rPr>
        <w:t>//</w:t>
      </w:r>
      <w:r w:rsidR="00593F1E">
        <w:rPr>
          <w:rFonts w:hint="eastAsia"/>
          <w:sz w:val="18"/>
          <w:szCs w:val="18"/>
        </w:rPr>
        <w:t>2</w:t>
      </w:r>
      <w:r w:rsidR="00593F1E" w:rsidRPr="00E60433">
        <w:rPr>
          <w:rFonts w:hint="eastAsia"/>
          <w:sz w:val="18"/>
          <w:szCs w:val="18"/>
        </w:rPr>
        <w:t>字节，</w:t>
      </w:r>
      <w:r>
        <w:rPr>
          <w:rFonts w:hint="eastAsia"/>
          <w:sz w:val="18"/>
          <w:szCs w:val="18"/>
        </w:rPr>
        <w:t>x</w:t>
      </w:r>
      <w:r>
        <w:rPr>
          <w:rFonts w:hint="eastAsia"/>
          <w:sz w:val="18"/>
          <w:szCs w:val="18"/>
        </w:rPr>
        <w:t>方向峰值</w:t>
      </w:r>
    </w:p>
    <w:p w:rsidR="002B4CDA" w:rsidRDefault="002B4CDA" w:rsidP="00C54552">
      <w:pPr>
        <w:pStyle w:val="ab"/>
        <w:ind w:left="987" w:firstLineChars="0" w:firstLine="0"/>
        <w:rPr>
          <w:sz w:val="18"/>
          <w:szCs w:val="18"/>
        </w:rPr>
      </w:pPr>
    </w:p>
    <w:p w:rsidR="00C54552" w:rsidRDefault="00C54552" w:rsidP="00C54552">
      <w:pPr>
        <w:pStyle w:val="ab"/>
        <w:ind w:left="987" w:firstLineChars="0" w:firstLine="0"/>
        <w:rPr>
          <w:sz w:val="18"/>
          <w:szCs w:val="18"/>
        </w:rPr>
      </w:pPr>
      <w:proofErr w:type="gramStart"/>
      <w:r w:rsidRPr="00E60433">
        <w:rPr>
          <w:rFonts w:hint="eastAsia"/>
          <w:sz w:val="18"/>
          <w:szCs w:val="18"/>
        </w:rPr>
        <w:t>u</w:t>
      </w:r>
      <w:r w:rsidRPr="00E60433">
        <w:rPr>
          <w:sz w:val="18"/>
          <w:szCs w:val="18"/>
        </w:rPr>
        <w:t>short</w:t>
      </w:r>
      <w:proofErr w:type="gramEnd"/>
      <w:r w:rsidRPr="00E60433">
        <w:rPr>
          <w:rFonts w:hint="eastAsia"/>
          <w:sz w:val="18"/>
          <w:szCs w:val="18"/>
        </w:rPr>
        <w:tab/>
      </w:r>
      <w:r w:rsidRPr="00E60433">
        <w:rPr>
          <w:rFonts w:hint="eastAsia"/>
          <w:sz w:val="18"/>
          <w:szCs w:val="18"/>
        </w:rPr>
        <w:tab/>
      </w:r>
      <w:r w:rsidR="00D771BD">
        <w:rPr>
          <w:rFonts w:hint="eastAsia"/>
          <w:sz w:val="18"/>
          <w:szCs w:val="18"/>
        </w:rPr>
        <w:t xml:space="preserve">Data </w:t>
      </w:r>
      <w:r>
        <w:rPr>
          <w:rFonts w:hint="eastAsia"/>
          <w:sz w:val="18"/>
          <w:szCs w:val="18"/>
        </w:rPr>
        <w:t>_y</w:t>
      </w:r>
      <w:r w:rsidRPr="00E60433">
        <w:rPr>
          <w:rFonts w:hint="eastAsia"/>
          <w:sz w:val="18"/>
          <w:szCs w:val="18"/>
        </w:rPr>
        <w:t>_Rms;</w:t>
      </w:r>
      <w:r w:rsidRPr="00E60433">
        <w:rPr>
          <w:rFonts w:hint="eastAsia"/>
          <w:sz w:val="18"/>
          <w:szCs w:val="18"/>
        </w:rPr>
        <w:tab/>
      </w:r>
      <w:r w:rsidRPr="00E60433">
        <w:rPr>
          <w:rFonts w:hint="eastAsia"/>
          <w:sz w:val="18"/>
          <w:szCs w:val="18"/>
        </w:rPr>
        <w:tab/>
        <w:t>//</w:t>
      </w:r>
    </w:p>
    <w:p w:rsidR="002B4CDA" w:rsidRPr="00E60433" w:rsidRDefault="002B4CDA" w:rsidP="002B4CDA">
      <w:pPr>
        <w:pStyle w:val="ab"/>
        <w:ind w:left="987" w:firstLineChars="0" w:firstLine="0"/>
        <w:rPr>
          <w:sz w:val="18"/>
          <w:szCs w:val="18"/>
        </w:rPr>
      </w:pPr>
      <w:proofErr w:type="gramStart"/>
      <w:r w:rsidRPr="00E60433">
        <w:rPr>
          <w:rFonts w:hint="eastAsia"/>
          <w:sz w:val="18"/>
          <w:szCs w:val="18"/>
        </w:rPr>
        <w:lastRenderedPageBreak/>
        <w:t>u</w:t>
      </w:r>
      <w:r w:rsidRPr="00E60433">
        <w:rPr>
          <w:sz w:val="18"/>
          <w:szCs w:val="18"/>
        </w:rPr>
        <w:t>short</w:t>
      </w:r>
      <w:proofErr w:type="gramEnd"/>
      <w:r w:rsidRPr="00E60433">
        <w:rPr>
          <w:rFonts w:hint="eastAsia"/>
          <w:sz w:val="18"/>
          <w:szCs w:val="18"/>
        </w:rPr>
        <w:tab/>
      </w:r>
      <w:r w:rsidRPr="00E60433">
        <w:rPr>
          <w:rFonts w:hint="eastAsia"/>
          <w:sz w:val="18"/>
          <w:szCs w:val="18"/>
        </w:rPr>
        <w:tab/>
      </w:r>
      <w:r>
        <w:rPr>
          <w:rFonts w:hint="eastAsia"/>
          <w:sz w:val="18"/>
          <w:szCs w:val="18"/>
        </w:rPr>
        <w:t>Data _y</w:t>
      </w:r>
      <w:r w:rsidRPr="00E60433">
        <w:rPr>
          <w:rFonts w:hint="eastAsia"/>
          <w:sz w:val="18"/>
          <w:szCs w:val="18"/>
        </w:rPr>
        <w:t>_</w:t>
      </w:r>
      <w:r>
        <w:rPr>
          <w:rFonts w:hint="eastAsia"/>
          <w:sz w:val="18"/>
          <w:szCs w:val="18"/>
        </w:rPr>
        <w:t>PP</w:t>
      </w:r>
      <w:r w:rsidRPr="00E60433">
        <w:rPr>
          <w:rFonts w:hint="eastAsia"/>
          <w:sz w:val="18"/>
          <w:szCs w:val="18"/>
        </w:rPr>
        <w:t>;</w:t>
      </w:r>
      <w:r>
        <w:rPr>
          <w:rFonts w:hint="eastAsia"/>
          <w:sz w:val="18"/>
          <w:szCs w:val="18"/>
        </w:rPr>
        <w:tab/>
      </w:r>
      <w:r w:rsidRPr="00E60433">
        <w:rPr>
          <w:rFonts w:hint="eastAsia"/>
          <w:sz w:val="18"/>
          <w:szCs w:val="18"/>
        </w:rPr>
        <w:tab/>
        <w:t>//</w:t>
      </w:r>
    </w:p>
    <w:p w:rsidR="002B4CDA" w:rsidRDefault="002B4CDA" w:rsidP="002B4CDA">
      <w:pPr>
        <w:pStyle w:val="ab"/>
        <w:ind w:left="987" w:firstLineChars="0" w:firstLine="0"/>
        <w:rPr>
          <w:sz w:val="18"/>
          <w:szCs w:val="18"/>
        </w:rPr>
      </w:pPr>
      <w:proofErr w:type="gramStart"/>
      <w:r w:rsidRPr="00E60433">
        <w:rPr>
          <w:rFonts w:hint="eastAsia"/>
          <w:sz w:val="18"/>
          <w:szCs w:val="18"/>
        </w:rPr>
        <w:t>u</w:t>
      </w:r>
      <w:r w:rsidRPr="00E60433">
        <w:rPr>
          <w:sz w:val="18"/>
          <w:szCs w:val="18"/>
        </w:rPr>
        <w:t>short</w:t>
      </w:r>
      <w:proofErr w:type="gramEnd"/>
      <w:r w:rsidRPr="00E60433">
        <w:rPr>
          <w:rFonts w:hint="eastAsia"/>
          <w:sz w:val="18"/>
          <w:szCs w:val="18"/>
        </w:rPr>
        <w:tab/>
      </w:r>
      <w:r w:rsidRPr="00E60433">
        <w:rPr>
          <w:rFonts w:hint="eastAsia"/>
          <w:sz w:val="18"/>
          <w:szCs w:val="18"/>
        </w:rPr>
        <w:tab/>
      </w:r>
      <w:r>
        <w:rPr>
          <w:rFonts w:hint="eastAsia"/>
          <w:sz w:val="18"/>
          <w:szCs w:val="18"/>
        </w:rPr>
        <w:t>Data _y</w:t>
      </w:r>
      <w:r w:rsidRPr="00E60433">
        <w:rPr>
          <w:rFonts w:hint="eastAsia"/>
          <w:sz w:val="18"/>
          <w:szCs w:val="18"/>
        </w:rPr>
        <w:t>_P;</w:t>
      </w:r>
      <w:r w:rsidRPr="00E60433">
        <w:rPr>
          <w:rFonts w:hint="eastAsia"/>
          <w:sz w:val="18"/>
          <w:szCs w:val="18"/>
        </w:rPr>
        <w:tab/>
      </w:r>
      <w:r>
        <w:rPr>
          <w:rFonts w:hint="eastAsia"/>
          <w:sz w:val="18"/>
          <w:szCs w:val="18"/>
        </w:rPr>
        <w:tab/>
      </w:r>
      <w:r>
        <w:rPr>
          <w:rFonts w:hint="eastAsia"/>
          <w:sz w:val="18"/>
          <w:szCs w:val="18"/>
        </w:rPr>
        <w:tab/>
      </w:r>
      <w:r w:rsidRPr="00E60433">
        <w:rPr>
          <w:rFonts w:hint="eastAsia"/>
          <w:sz w:val="18"/>
          <w:szCs w:val="18"/>
        </w:rPr>
        <w:t>//</w:t>
      </w:r>
    </w:p>
    <w:p w:rsidR="002B4CDA" w:rsidRPr="00E60433" w:rsidRDefault="002B4CDA" w:rsidP="00C54552">
      <w:pPr>
        <w:pStyle w:val="ab"/>
        <w:ind w:left="987" w:firstLineChars="0" w:firstLine="0"/>
        <w:rPr>
          <w:sz w:val="18"/>
          <w:szCs w:val="18"/>
        </w:rPr>
      </w:pPr>
    </w:p>
    <w:p w:rsidR="00C54552" w:rsidRPr="00E60433" w:rsidRDefault="00C54552" w:rsidP="00C54552">
      <w:pPr>
        <w:pStyle w:val="ab"/>
        <w:ind w:left="987" w:firstLineChars="0" w:firstLine="0"/>
        <w:rPr>
          <w:sz w:val="18"/>
          <w:szCs w:val="18"/>
        </w:rPr>
      </w:pPr>
      <w:proofErr w:type="gramStart"/>
      <w:r w:rsidRPr="00E60433">
        <w:rPr>
          <w:rFonts w:hint="eastAsia"/>
          <w:sz w:val="18"/>
          <w:szCs w:val="18"/>
        </w:rPr>
        <w:t>u</w:t>
      </w:r>
      <w:r w:rsidRPr="00E60433">
        <w:rPr>
          <w:sz w:val="18"/>
          <w:szCs w:val="18"/>
        </w:rPr>
        <w:t>short</w:t>
      </w:r>
      <w:proofErr w:type="gramEnd"/>
      <w:r w:rsidRPr="00E60433">
        <w:rPr>
          <w:rFonts w:hint="eastAsia"/>
          <w:sz w:val="18"/>
          <w:szCs w:val="18"/>
        </w:rPr>
        <w:tab/>
      </w:r>
      <w:r w:rsidRPr="00E60433">
        <w:rPr>
          <w:rFonts w:hint="eastAsia"/>
          <w:sz w:val="18"/>
          <w:szCs w:val="18"/>
        </w:rPr>
        <w:tab/>
      </w:r>
      <w:r w:rsidR="00D771BD">
        <w:rPr>
          <w:rFonts w:hint="eastAsia"/>
          <w:sz w:val="18"/>
          <w:szCs w:val="18"/>
        </w:rPr>
        <w:t xml:space="preserve">Data </w:t>
      </w:r>
      <w:r>
        <w:rPr>
          <w:rFonts w:hint="eastAsia"/>
          <w:sz w:val="18"/>
          <w:szCs w:val="18"/>
        </w:rPr>
        <w:t>_z</w:t>
      </w:r>
      <w:r w:rsidRPr="00E60433">
        <w:rPr>
          <w:rFonts w:hint="eastAsia"/>
          <w:sz w:val="18"/>
          <w:szCs w:val="18"/>
        </w:rPr>
        <w:t>_Rms;</w:t>
      </w:r>
      <w:r w:rsidRPr="00E60433">
        <w:rPr>
          <w:rFonts w:hint="eastAsia"/>
          <w:sz w:val="18"/>
          <w:szCs w:val="18"/>
        </w:rPr>
        <w:tab/>
      </w:r>
      <w:r w:rsidRPr="00E60433">
        <w:rPr>
          <w:rFonts w:hint="eastAsia"/>
          <w:sz w:val="18"/>
          <w:szCs w:val="18"/>
        </w:rPr>
        <w:tab/>
        <w:t>//</w:t>
      </w:r>
    </w:p>
    <w:p w:rsidR="00C54552" w:rsidRPr="00E60433" w:rsidRDefault="00C54552" w:rsidP="00C54552">
      <w:pPr>
        <w:pStyle w:val="ab"/>
        <w:ind w:left="987" w:firstLineChars="0" w:firstLine="0"/>
        <w:rPr>
          <w:sz w:val="18"/>
          <w:szCs w:val="18"/>
        </w:rPr>
      </w:pPr>
      <w:proofErr w:type="gramStart"/>
      <w:r w:rsidRPr="00E60433">
        <w:rPr>
          <w:rFonts w:hint="eastAsia"/>
          <w:sz w:val="18"/>
          <w:szCs w:val="18"/>
        </w:rPr>
        <w:t>u</w:t>
      </w:r>
      <w:r w:rsidRPr="00E60433">
        <w:rPr>
          <w:sz w:val="18"/>
          <w:szCs w:val="18"/>
        </w:rPr>
        <w:t>short</w:t>
      </w:r>
      <w:proofErr w:type="gramEnd"/>
      <w:r w:rsidRPr="00E60433">
        <w:rPr>
          <w:rFonts w:hint="eastAsia"/>
          <w:sz w:val="18"/>
          <w:szCs w:val="18"/>
        </w:rPr>
        <w:tab/>
      </w:r>
      <w:r w:rsidRPr="00E60433">
        <w:rPr>
          <w:rFonts w:hint="eastAsia"/>
          <w:sz w:val="18"/>
          <w:szCs w:val="18"/>
        </w:rPr>
        <w:tab/>
      </w:r>
      <w:r w:rsidR="00D771BD">
        <w:rPr>
          <w:rFonts w:hint="eastAsia"/>
          <w:sz w:val="18"/>
          <w:szCs w:val="18"/>
        </w:rPr>
        <w:t xml:space="preserve">Data </w:t>
      </w:r>
      <w:r>
        <w:rPr>
          <w:rFonts w:hint="eastAsia"/>
          <w:sz w:val="18"/>
          <w:szCs w:val="18"/>
        </w:rPr>
        <w:t>_z</w:t>
      </w:r>
      <w:r w:rsidRPr="00E60433">
        <w:rPr>
          <w:rFonts w:hint="eastAsia"/>
          <w:sz w:val="18"/>
          <w:szCs w:val="18"/>
        </w:rPr>
        <w:t>_</w:t>
      </w:r>
      <w:r>
        <w:rPr>
          <w:rFonts w:hint="eastAsia"/>
          <w:sz w:val="18"/>
          <w:szCs w:val="18"/>
        </w:rPr>
        <w:t>P</w:t>
      </w:r>
      <w:r w:rsidR="002B4CDA">
        <w:rPr>
          <w:rFonts w:hint="eastAsia"/>
          <w:sz w:val="18"/>
          <w:szCs w:val="18"/>
        </w:rPr>
        <w:t>P</w:t>
      </w:r>
      <w:r w:rsidRPr="00E60433">
        <w:rPr>
          <w:rFonts w:hint="eastAsia"/>
          <w:sz w:val="18"/>
          <w:szCs w:val="18"/>
        </w:rPr>
        <w:t>;</w:t>
      </w:r>
      <w:r w:rsidRPr="00E60433">
        <w:rPr>
          <w:rFonts w:hint="eastAsia"/>
          <w:sz w:val="18"/>
          <w:szCs w:val="18"/>
        </w:rPr>
        <w:tab/>
      </w:r>
      <w:r>
        <w:rPr>
          <w:rFonts w:hint="eastAsia"/>
          <w:sz w:val="18"/>
          <w:szCs w:val="18"/>
        </w:rPr>
        <w:tab/>
      </w:r>
      <w:r w:rsidRPr="00E60433">
        <w:rPr>
          <w:rFonts w:hint="eastAsia"/>
          <w:sz w:val="18"/>
          <w:szCs w:val="18"/>
        </w:rPr>
        <w:t>//</w:t>
      </w:r>
    </w:p>
    <w:p w:rsidR="00C54552" w:rsidRPr="00E60433" w:rsidRDefault="00C54552" w:rsidP="00C54552">
      <w:pPr>
        <w:pStyle w:val="ab"/>
        <w:ind w:left="987" w:firstLineChars="0" w:firstLine="0"/>
        <w:rPr>
          <w:sz w:val="18"/>
          <w:szCs w:val="18"/>
        </w:rPr>
      </w:pPr>
      <w:proofErr w:type="gramStart"/>
      <w:r w:rsidRPr="00E60433">
        <w:rPr>
          <w:rFonts w:hint="eastAsia"/>
          <w:sz w:val="18"/>
          <w:szCs w:val="18"/>
        </w:rPr>
        <w:t>u</w:t>
      </w:r>
      <w:r w:rsidRPr="00E60433">
        <w:rPr>
          <w:sz w:val="18"/>
          <w:szCs w:val="18"/>
        </w:rPr>
        <w:t>short</w:t>
      </w:r>
      <w:proofErr w:type="gramEnd"/>
      <w:r w:rsidRPr="00E60433">
        <w:rPr>
          <w:rFonts w:hint="eastAsia"/>
          <w:sz w:val="18"/>
          <w:szCs w:val="18"/>
        </w:rPr>
        <w:tab/>
      </w:r>
      <w:r w:rsidRPr="00E60433">
        <w:rPr>
          <w:rFonts w:hint="eastAsia"/>
          <w:sz w:val="18"/>
          <w:szCs w:val="18"/>
        </w:rPr>
        <w:tab/>
      </w:r>
      <w:r w:rsidR="00D771BD">
        <w:rPr>
          <w:rFonts w:hint="eastAsia"/>
          <w:sz w:val="18"/>
          <w:szCs w:val="18"/>
        </w:rPr>
        <w:t xml:space="preserve">Data </w:t>
      </w:r>
      <w:r>
        <w:rPr>
          <w:rFonts w:hint="eastAsia"/>
          <w:sz w:val="18"/>
          <w:szCs w:val="18"/>
        </w:rPr>
        <w:t>_z</w:t>
      </w:r>
      <w:r w:rsidRPr="00E60433">
        <w:rPr>
          <w:rFonts w:hint="eastAsia"/>
          <w:sz w:val="18"/>
          <w:szCs w:val="18"/>
        </w:rPr>
        <w:t>_</w:t>
      </w:r>
      <w:r>
        <w:rPr>
          <w:rFonts w:hint="eastAsia"/>
          <w:sz w:val="18"/>
          <w:szCs w:val="18"/>
        </w:rPr>
        <w:t>P</w:t>
      </w:r>
      <w:r w:rsidRPr="00E60433">
        <w:rPr>
          <w:rFonts w:hint="eastAsia"/>
          <w:sz w:val="18"/>
          <w:szCs w:val="18"/>
        </w:rPr>
        <w:t>;</w:t>
      </w:r>
      <w:r>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w:t>
      </w:r>
    </w:p>
    <w:p w:rsidR="00EE7C4D" w:rsidRPr="00F20012" w:rsidRDefault="00F20012" w:rsidP="00F20012">
      <w:pPr>
        <w:pStyle w:val="ab"/>
        <w:ind w:left="987" w:firstLineChars="0" w:firstLine="0"/>
        <w:rPr>
          <w:sz w:val="18"/>
          <w:szCs w:val="18"/>
        </w:rPr>
      </w:pPr>
      <w:r>
        <w:rPr>
          <w:rFonts w:hint="eastAsia"/>
          <w:sz w:val="18"/>
          <w:szCs w:val="18"/>
        </w:rPr>
        <w:t>char</w:t>
      </w:r>
      <w:r w:rsidR="001B4D04" w:rsidRPr="001B4D04">
        <w:rPr>
          <w:rFonts w:hint="eastAsia"/>
          <w:sz w:val="18"/>
          <w:szCs w:val="18"/>
        </w:rPr>
        <w:tab/>
      </w:r>
      <w:r w:rsidR="001B4D04" w:rsidRPr="001B4D04">
        <w:rPr>
          <w:rFonts w:hint="eastAsia"/>
          <w:sz w:val="18"/>
          <w:szCs w:val="18"/>
        </w:rPr>
        <w:tab/>
      </w:r>
      <w:r w:rsidR="00114624">
        <w:rPr>
          <w:rFonts w:hint="eastAsia"/>
          <w:sz w:val="18"/>
          <w:szCs w:val="18"/>
        </w:rPr>
        <w:t>BCC</w:t>
      </w:r>
      <w:r w:rsidR="001B4D04" w:rsidRPr="001B4D04">
        <w:rPr>
          <w:rFonts w:hint="eastAsia"/>
          <w:sz w:val="18"/>
          <w:szCs w:val="18"/>
        </w:rPr>
        <w:t xml:space="preserve">              //</w:t>
      </w:r>
      <w:r>
        <w:rPr>
          <w:rFonts w:hint="eastAsia"/>
          <w:sz w:val="18"/>
          <w:szCs w:val="18"/>
        </w:rPr>
        <w:t>1</w:t>
      </w:r>
      <w:r w:rsidR="001B4D04"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107" w:author="段道景" w:date="2017-02-14T09:27:00Z"/>
          <w:sz w:val="18"/>
          <w:szCs w:val="18"/>
        </w:rPr>
      </w:pPr>
      <w:ins w:id="108"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Default="00474ECD" w:rsidP="004E0B8D">
      <w:pPr>
        <w:pStyle w:val="ab"/>
        <w:ind w:left="987" w:firstLineChars="0" w:firstLine="0"/>
        <w:rPr>
          <w:ins w:id="109" w:author="段道景" w:date="2017-02-14T09:27:00Z"/>
          <w:sz w:val="18"/>
          <w:szCs w:val="18"/>
        </w:rPr>
      </w:pPr>
    </w:p>
    <w:p w:rsidR="00636ED1" w:rsidRPr="00E60433" w:rsidRDefault="00636ED1" w:rsidP="004E0B8D">
      <w:pPr>
        <w:pStyle w:val="ab"/>
        <w:ind w:left="987" w:firstLineChars="0" w:firstLine="0"/>
        <w:rPr>
          <w:sz w:val="18"/>
          <w:szCs w:val="18"/>
        </w:rPr>
      </w:pPr>
      <w:r w:rsidRPr="00E60433">
        <w:rPr>
          <w:rFonts w:hint="eastAsia"/>
          <w:sz w:val="18"/>
          <w:szCs w:val="18"/>
        </w:rPr>
        <w:t>}</w:t>
      </w:r>
    </w:p>
    <w:p w:rsidR="004E0B8D" w:rsidRDefault="004E0B8D" w:rsidP="00CE5E78">
      <w:pPr>
        <w:pStyle w:val="ab"/>
        <w:ind w:left="987" w:firstLineChars="0" w:firstLine="0"/>
      </w:pPr>
    </w:p>
    <w:p w:rsidR="004E0B8D" w:rsidRPr="00CE5E78" w:rsidRDefault="004B768B" w:rsidP="00490D82">
      <w:pPr>
        <w:pStyle w:val="ab"/>
        <w:numPr>
          <w:ilvl w:val="0"/>
          <w:numId w:val="7"/>
        </w:numPr>
        <w:ind w:firstLineChars="0"/>
      </w:pPr>
      <w:r>
        <w:rPr>
          <w:rFonts w:hint="eastAsia"/>
        </w:rPr>
        <w:t>备注：</w:t>
      </w:r>
      <w:r w:rsidR="00FE39F4" w:rsidRPr="00CE5E78">
        <w:rPr>
          <w:rFonts w:hint="eastAsia"/>
        </w:rPr>
        <w:t>Data_</w:t>
      </w:r>
      <w:r w:rsidR="00FE39F4" w:rsidRPr="00CE5E78">
        <w:t xml:space="preserve"> coefficient</w:t>
      </w:r>
      <w:r w:rsidR="00FE39F4" w:rsidRPr="00CE5E78">
        <w:rPr>
          <w:rFonts w:hint="eastAsia"/>
        </w:rPr>
        <w:t>的</w:t>
      </w:r>
      <w:r w:rsidR="00D67134">
        <w:rPr>
          <w:rFonts w:hint="eastAsia"/>
        </w:rPr>
        <w:t>计算及</w:t>
      </w:r>
      <w:r w:rsidR="00FE39F4" w:rsidRPr="00CE5E78">
        <w:rPr>
          <w:rFonts w:hint="eastAsia"/>
        </w:rPr>
        <w:t>使用</w:t>
      </w:r>
    </w:p>
    <w:p w:rsidR="00CE5E78" w:rsidRDefault="00CE5E78" w:rsidP="00CE5E78">
      <w:pPr>
        <w:ind w:left="987" w:firstLine="273"/>
      </w:pPr>
      <w:r>
        <w:rPr>
          <w:rFonts w:hint="eastAsia"/>
        </w:rPr>
        <w:t>该字节目的是为得到较大的数据宽度，同时较小的数据量</w:t>
      </w:r>
      <w:r w:rsidR="00203621">
        <w:rPr>
          <w:rFonts w:hint="eastAsia"/>
        </w:rPr>
        <w:t>。</w:t>
      </w:r>
      <w:r>
        <w:rPr>
          <w:rFonts w:hint="eastAsia"/>
        </w:rPr>
        <w:t>使数据具有</w:t>
      </w:r>
      <w:r w:rsidR="00203621">
        <w:rPr>
          <w:rFonts w:hint="eastAsia"/>
        </w:rPr>
        <w:t>合适的</w:t>
      </w:r>
      <w:r>
        <w:rPr>
          <w:rFonts w:hint="eastAsia"/>
        </w:rPr>
        <w:t>精度。</w:t>
      </w:r>
    </w:p>
    <w:p w:rsidR="009426C7" w:rsidRDefault="00B52BAC" w:rsidP="00CE5E78">
      <w:pPr>
        <w:ind w:left="987" w:firstLine="273"/>
      </w:pPr>
      <w:r>
        <w:rPr>
          <w:rFonts w:hint="eastAsia"/>
        </w:rPr>
        <w:t>算法：</w:t>
      </w:r>
    </w:p>
    <w:p w:rsidR="00B52BAC" w:rsidRDefault="00B52BAC" w:rsidP="00BF2BD3">
      <w:pPr>
        <w:pStyle w:val="ab"/>
        <w:numPr>
          <w:ilvl w:val="0"/>
          <w:numId w:val="23"/>
        </w:numPr>
        <w:ind w:firstLineChars="0"/>
      </w:pPr>
      <w:r>
        <w:rPr>
          <w:rFonts w:hint="eastAsia"/>
        </w:rPr>
        <w:t>MCU</w:t>
      </w:r>
      <w:r>
        <w:rPr>
          <w:rFonts w:hint="eastAsia"/>
        </w:rPr>
        <w:t>以浮点数（或大于</w:t>
      </w:r>
      <w:r>
        <w:rPr>
          <w:rFonts w:hint="eastAsia"/>
        </w:rPr>
        <w:t>2</w:t>
      </w:r>
      <w:r>
        <w:rPr>
          <w:rFonts w:hint="eastAsia"/>
        </w:rPr>
        <w:t>字节的数据类型）处理完毕</w:t>
      </w:r>
      <w:r w:rsidR="005767A7">
        <w:rPr>
          <w:rFonts w:hint="eastAsia"/>
        </w:rPr>
        <w:t>得到浮点数</w:t>
      </w:r>
      <w:r w:rsidR="005767A7">
        <w:rPr>
          <w:rFonts w:hint="eastAsia"/>
        </w:rPr>
        <w:t>DATA[</w:t>
      </w:r>
      <w:r w:rsidR="005767A7">
        <w:t>…</w:t>
      </w:r>
      <w:r w:rsidR="005767A7">
        <w:rPr>
          <w:rFonts w:hint="eastAsia"/>
        </w:rPr>
        <w:t>]</w:t>
      </w:r>
      <w:r>
        <w:rPr>
          <w:rFonts w:hint="eastAsia"/>
        </w:rPr>
        <w:t>；</w:t>
      </w:r>
    </w:p>
    <w:p w:rsidR="00B52BAC" w:rsidRDefault="00B52BAC" w:rsidP="00BF2BD3">
      <w:pPr>
        <w:pStyle w:val="ab"/>
        <w:numPr>
          <w:ilvl w:val="0"/>
          <w:numId w:val="23"/>
        </w:numPr>
        <w:ind w:firstLineChars="0"/>
      </w:pPr>
      <w:r>
        <w:rPr>
          <w:rFonts w:hint="eastAsia"/>
        </w:rPr>
        <w:t>在处理完毕将要上传的数据中（不含</w:t>
      </w:r>
      <w:r>
        <w:rPr>
          <w:rFonts w:hint="eastAsia"/>
        </w:rPr>
        <w:t>BCC</w:t>
      </w:r>
      <w:r>
        <w:rPr>
          <w:rFonts w:hint="eastAsia"/>
        </w:rPr>
        <w:t>）找到绝对值最大的数</w:t>
      </w:r>
      <w:r w:rsidR="00AE5580">
        <w:rPr>
          <w:rFonts w:hint="eastAsia"/>
        </w:rPr>
        <w:t>MAX</w:t>
      </w:r>
      <w:r w:rsidR="005767A7">
        <w:rPr>
          <w:rFonts w:hint="eastAsia"/>
        </w:rPr>
        <w:t>_DATA</w:t>
      </w:r>
      <w:r>
        <w:rPr>
          <w:rFonts w:hint="eastAsia"/>
        </w:rPr>
        <w:t>；</w:t>
      </w:r>
    </w:p>
    <w:p w:rsidR="00B52BAC" w:rsidRPr="00BF2BD3" w:rsidRDefault="009C543B" w:rsidP="00BF2BD3">
      <w:pPr>
        <w:pStyle w:val="ab"/>
        <w:numPr>
          <w:ilvl w:val="0"/>
          <w:numId w:val="23"/>
        </w:numPr>
        <w:ind w:firstLineChars="0"/>
      </w:pPr>
      <w:r>
        <w:rPr>
          <w:rFonts w:hint="eastAsia"/>
          <w:sz w:val="18"/>
          <w:szCs w:val="18"/>
        </w:rPr>
        <w:t>Data_</w:t>
      </w:r>
      <w:r w:rsidRPr="003860C9">
        <w:t xml:space="preserve"> </w:t>
      </w:r>
      <w:r w:rsidRPr="003860C9">
        <w:rPr>
          <w:sz w:val="18"/>
          <w:szCs w:val="18"/>
        </w:rPr>
        <w:t>coefficient</w:t>
      </w:r>
      <w:r>
        <w:rPr>
          <w:rFonts w:hint="eastAsia"/>
          <w:sz w:val="18"/>
          <w:szCs w:val="18"/>
        </w:rPr>
        <w:tab/>
      </w:r>
      <w:r w:rsidR="00BF2BD3">
        <w:rPr>
          <w:rFonts w:hint="eastAsia"/>
          <w:sz w:val="18"/>
          <w:szCs w:val="18"/>
        </w:rPr>
        <w:t>取值</w:t>
      </w:r>
    </w:p>
    <w:tbl>
      <w:tblPr>
        <w:tblStyle w:val="aa"/>
        <w:tblW w:w="0" w:type="auto"/>
        <w:tblInd w:w="2520" w:type="dxa"/>
        <w:tblLook w:val="04A0" w:firstRow="1" w:lastRow="0" w:firstColumn="1" w:lastColumn="0" w:noHBand="0" w:noVBand="1"/>
      </w:tblPr>
      <w:tblGrid>
        <w:gridCol w:w="2124"/>
        <w:gridCol w:w="2694"/>
      </w:tblGrid>
      <w:tr w:rsidR="00BF2BD3" w:rsidTr="00BF2BD3">
        <w:tc>
          <w:tcPr>
            <w:tcW w:w="2124" w:type="dxa"/>
          </w:tcPr>
          <w:p w:rsidR="00BF2BD3" w:rsidRDefault="00BF2BD3" w:rsidP="00BF2BD3">
            <w:pPr>
              <w:pStyle w:val="ab"/>
              <w:ind w:firstLineChars="0" w:firstLine="0"/>
            </w:pPr>
            <w:r>
              <w:rPr>
                <w:rFonts w:hint="eastAsia"/>
              </w:rPr>
              <w:t>MAX</w:t>
            </w:r>
            <w:r>
              <w:rPr>
                <w:rFonts w:hint="eastAsia"/>
              </w:rPr>
              <w:t>值范围</w:t>
            </w:r>
          </w:p>
        </w:tc>
        <w:tc>
          <w:tcPr>
            <w:tcW w:w="2694" w:type="dxa"/>
          </w:tcPr>
          <w:p w:rsidR="00BF2BD3" w:rsidRDefault="00BF2BD3" w:rsidP="00BF2BD3">
            <w:pPr>
              <w:pStyle w:val="ab"/>
              <w:ind w:firstLineChars="0" w:firstLine="0"/>
            </w:pPr>
            <w:r>
              <w:rPr>
                <w:rFonts w:hint="eastAsia"/>
                <w:sz w:val="18"/>
                <w:szCs w:val="18"/>
              </w:rPr>
              <w:t>Data_</w:t>
            </w:r>
            <w:r w:rsidRPr="003860C9">
              <w:t xml:space="preserve"> </w:t>
            </w:r>
            <w:r w:rsidRPr="003860C9">
              <w:rPr>
                <w:sz w:val="18"/>
                <w:szCs w:val="18"/>
              </w:rPr>
              <w:t>coefficient</w:t>
            </w:r>
            <w:r>
              <w:rPr>
                <w:rFonts w:hint="eastAsia"/>
                <w:sz w:val="18"/>
                <w:szCs w:val="18"/>
              </w:rPr>
              <w:t>取值</w:t>
            </w:r>
          </w:p>
        </w:tc>
      </w:tr>
      <w:tr w:rsidR="00BF2BD3" w:rsidTr="00BF2BD3">
        <w:tc>
          <w:tcPr>
            <w:tcW w:w="2124" w:type="dxa"/>
          </w:tcPr>
          <w:p w:rsidR="00BF2BD3" w:rsidRDefault="00BF2BD3" w:rsidP="00BF2BD3">
            <w:pPr>
              <w:pStyle w:val="ab"/>
              <w:ind w:firstLineChars="0" w:firstLine="0"/>
            </w:pPr>
            <w:r>
              <w:rPr>
                <w:rFonts w:hint="eastAsia"/>
              </w:rPr>
              <w:t>MAX&lt;=10</w:t>
            </w:r>
          </w:p>
        </w:tc>
        <w:tc>
          <w:tcPr>
            <w:tcW w:w="2694" w:type="dxa"/>
          </w:tcPr>
          <w:p w:rsidR="00BF2BD3" w:rsidRDefault="00BF2BD3" w:rsidP="00BF2BD3">
            <w:pPr>
              <w:pStyle w:val="ab"/>
              <w:ind w:firstLineChars="0" w:firstLine="0"/>
            </w:pPr>
            <w:r>
              <w:rPr>
                <w:rFonts w:hint="eastAsia"/>
              </w:rPr>
              <w:t>1000</w:t>
            </w:r>
          </w:p>
        </w:tc>
      </w:tr>
      <w:tr w:rsidR="00BF2BD3" w:rsidTr="00BF2BD3">
        <w:tc>
          <w:tcPr>
            <w:tcW w:w="2124" w:type="dxa"/>
          </w:tcPr>
          <w:p w:rsidR="00BF2BD3" w:rsidRDefault="00BF2BD3" w:rsidP="00BF2BD3">
            <w:pPr>
              <w:pStyle w:val="ab"/>
              <w:ind w:firstLineChars="0" w:firstLine="0"/>
            </w:pPr>
            <w:r>
              <w:rPr>
                <w:rFonts w:hint="eastAsia"/>
              </w:rPr>
              <w:t>10&lt;MAX&lt;100</w:t>
            </w:r>
          </w:p>
        </w:tc>
        <w:tc>
          <w:tcPr>
            <w:tcW w:w="2694" w:type="dxa"/>
          </w:tcPr>
          <w:p w:rsidR="00BF2BD3" w:rsidRDefault="00BF2BD3" w:rsidP="00BF2BD3">
            <w:pPr>
              <w:pStyle w:val="ab"/>
              <w:ind w:firstLineChars="0" w:firstLine="0"/>
            </w:pPr>
            <w:r>
              <w:rPr>
                <w:rFonts w:hint="eastAsia"/>
              </w:rPr>
              <w:t>100</w:t>
            </w:r>
          </w:p>
        </w:tc>
      </w:tr>
      <w:tr w:rsidR="00BF2BD3" w:rsidTr="00BF2BD3">
        <w:tc>
          <w:tcPr>
            <w:tcW w:w="2124" w:type="dxa"/>
          </w:tcPr>
          <w:p w:rsidR="00BF2BD3" w:rsidRDefault="00BF2BD3" w:rsidP="00BF2BD3">
            <w:pPr>
              <w:pStyle w:val="ab"/>
              <w:ind w:firstLineChars="0" w:firstLine="0"/>
            </w:pPr>
            <w:r>
              <w:rPr>
                <w:rFonts w:hint="eastAsia"/>
              </w:rPr>
              <w:t>100&lt;MAX&lt;1000</w:t>
            </w:r>
          </w:p>
        </w:tc>
        <w:tc>
          <w:tcPr>
            <w:tcW w:w="2694" w:type="dxa"/>
          </w:tcPr>
          <w:p w:rsidR="00BF2BD3" w:rsidRDefault="00BF2BD3" w:rsidP="00BF2BD3">
            <w:pPr>
              <w:pStyle w:val="ab"/>
              <w:ind w:firstLineChars="0" w:firstLine="0"/>
            </w:pPr>
            <w:r>
              <w:rPr>
                <w:rFonts w:hint="eastAsia"/>
              </w:rPr>
              <w:t>10</w:t>
            </w:r>
          </w:p>
        </w:tc>
      </w:tr>
      <w:tr w:rsidR="00BF2BD3" w:rsidTr="00BF2BD3">
        <w:tc>
          <w:tcPr>
            <w:tcW w:w="2124" w:type="dxa"/>
          </w:tcPr>
          <w:p w:rsidR="00BF2BD3" w:rsidRDefault="00BF2BD3" w:rsidP="00BF2BD3">
            <w:pPr>
              <w:pStyle w:val="ab"/>
              <w:ind w:firstLineChars="0" w:firstLine="0"/>
            </w:pPr>
            <w:r>
              <w:rPr>
                <w:rFonts w:hint="eastAsia"/>
              </w:rPr>
              <w:t>1000&lt;MAX</w:t>
            </w:r>
          </w:p>
        </w:tc>
        <w:tc>
          <w:tcPr>
            <w:tcW w:w="2694" w:type="dxa"/>
          </w:tcPr>
          <w:p w:rsidR="00BF2BD3" w:rsidRDefault="00BF2BD3" w:rsidP="00BF2BD3">
            <w:pPr>
              <w:pStyle w:val="ab"/>
              <w:ind w:firstLineChars="0" w:firstLine="0"/>
            </w:pPr>
            <w:r>
              <w:rPr>
                <w:rFonts w:hint="eastAsia"/>
              </w:rPr>
              <w:t>1</w:t>
            </w:r>
          </w:p>
        </w:tc>
      </w:tr>
    </w:tbl>
    <w:p w:rsidR="00BF2BD3" w:rsidRPr="00BF2BD3" w:rsidRDefault="00BF2BD3" w:rsidP="00BF2BD3">
      <w:pPr>
        <w:pStyle w:val="ab"/>
        <w:ind w:left="2520" w:firstLineChars="0" w:firstLine="0"/>
      </w:pPr>
    </w:p>
    <w:p w:rsidR="005767A7" w:rsidRPr="005767A7" w:rsidRDefault="005767A7" w:rsidP="00BF2BD3">
      <w:pPr>
        <w:pStyle w:val="ab"/>
        <w:numPr>
          <w:ilvl w:val="0"/>
          <w:numId w:val="23"/>
        </w:numPr>
        <w:ind w:firstLineChars="0"/>
      </w:pPr>
      <w:r>
        <w:rPr>
          <w:rFonts w:hint="eastAsia"/>
          <w:sz w:val="18"/>
          <w:szCs w:val="18"/>
        </w:rPr>
        <w:t>发送的数</w:t>
      </w:r>
      <w:r>
        <w:rPr>
          <w:rFonts w:hint="eastAsia"/>
          <w:sz w:val="18"/>
          <w:szCs w:val="18"/>
        </w:rPr>
        <w:t xml:space="preserve"> </w:t>
      </w:r>
    </w:p>
    <w:p w:rsidR="005767A7" w:rsidRPr="005767A7" w:rsidRDefault="005767A7" w:rsidP="005767A7">
      <w:pPr>
        <w:ind w:left="2100"/>
        <w:rPr>
          <w:sz w:val="18"/>
          <w:szCs w:val="18"/>
        </w:rPr>
      </w:pPr>
      <w:r w:rsidRPr="005767A7">
        <w:rPr>
          <w:rFonts w:hint="eastAsia"/>
          <w:sz w:val="18"/>
          <w:szCs w:val="18"/>
        </w:rPr>
        <w:t>Data_</w:t>
      </w:r>
      <w:r w:rsidRPr="003860C9">
        <w:t xml:space="preserve"> </w:t>
      </w:r>
      <w:r w:rsidRPr="005767A7">
        <w:rPr>
          <w:sz w:val="18"/>
          <w:szCs w:val="18"/>
        </w:rPr>
        <w:t>coefficient</w:t>
      </w:r>
      <w:r w:rsidRPr="005767A7">
        <w:rPr>
          <w:rFonts w:hint="eastAsia"/>
          <w:sz w:val="18"/>
          <w:szCs w:val="18"/>
        </w:rPr>
        <w:t>= 1 or 10 or 100 or 1000</w:t>
      </w:r>
    </w:p>
    <w:p w:rsidR="005767A7" w:rsidRPr="005767A7" w:rsidRDefault="005767A7" w:rsidP="005767A7">
      <w:pPr>
        <w:ind w:left="2100"/>
      </w:pPr>
      <w:r w:rsidRPr="005767A7">
        <w:rPr>
          <w:rFonts w:hint="eastAsia"/>
          <w:sz w:val="18"/>
          <w:szCs w:val="18"/>
        </w:rPr>
        <w:t>Data_x_xx=</w:t>
      </w:r>
      <w:proofErr w:type="gramStart"/>
      <w:r w:rsidRPr="005767A7">
        <w:rPr>
          <w:rFonts w:hint="eastAsia"/>
          <w:sz w:val="18"/>
          <w:szCs w:val="18"/>
        </w:rPr>
        <w:t>DATA[</w:t>
      </w:r>
      <w:proofErr w:type="gramEnd"/>
      <w:r w:rsidRPr="005767A7">
        <w:rPr>
          <w:sz w:val="18"/>
          <w:szCs w:val="18"/>
        </w:rPr>
        <w:t>…</w:t>
      </w:r>
      <w:r w:rsidRPr="005767A7">
        <w:rPr>
          <w:rFonts w:hint="eastAsia"/>
          <w:sz w:val="18"/>
          <w:szCs w:val="18"/>
        </w:rPr>
        <w:t>]* Data_</w:t>
      </w:r>
      <w:r w:rsidRPr="003860C9">
        <w:t xml:space="preserve"> </w:t>
      </w:r>
      <w:r w:rsidRPr="005767A7">
        <w:rPr>
          <w:sz w:val="18"/>
          <w:szCs w:val="18"/>
        </w:rPr>
        <w:t>coefficient</w:t>
      </w:r>
    </w:p>
    <w:p w:rsidR="005767A7" w:rsidRPr="005767A7" w:rsidRDefault="005767A7" w:rsidP="005767A7">
      <w:pPr>
        <w:pStyle w:val="ab"/>
        <w:ind w:left="2520" w:firstLineChars="0" w:firstLine="0"/>
      </w:pPr>
    </w:p>
    <w:p w:rsidR="005767A7" w:rsidRDefault="005767A7" w:rsidP="005767A7">
      <w:pPr>
        <w:pStyle w:val="ab"/>
        <w:numPr>
          <w:ilvl w:val="0"/>
          <w:numId w:val="23"/>
        </w:numPr>
        <w:ind w:firstLineChars="0"/>
      </w:pPr>
      <w:r>
        <w:rPr>
          <w:rFonts w:hint="eastAsia"/>
        </w:rPr>
        <w:t>接收端解析数据</w:t>
      </w:r>
    </w:p>
    <w:p w:rsidR="005767A7" w:rsidRPr="007F1198" w:rsidRDefault="005767A7" w:rsidP="007F1198">
      <w:pPr>
        <w:pStyle w:val="ab"/>
        <w:ind w:left="2520" w:firstLineChars="0" w:firstLine="0"/>
      </w:pPr>
      <w:proofErr w:type="gramStart"/>
      <w:r>
        <w:rPr>
          <w:rFonts w:hint="eastAsia"/>
        </w:rPr>
        <w:t>DATA[</w:t>
      </w:r>
      <w:proofErr w:type="gramEnd"/>
      <w:r>
        <w:t>…</w:t>
      </w:r>
      <w:r>
        <w:rPr>
          <w:rFonts w:hint="eastAsia"/>
        </w:rPr>
        <w:t>]=</w:t>
      </w:r>
      <w:r w:rsidRPr="005767A7">
        <w:rPr>
          <w:rFonts w:hint="eastAsia"/>
          <w:sz w:val="18"/>
          <w:szCs w:val="18"/>
        </w:rPr>
        <w:t xml:space="preserve"> Data_x_xx</w:t>
      </w:r>
      <w:r>
        <w:rPr>
          <w:rFonts w:hint="eastAsia"/>
          <w:sz w:val="18"/>
          <w:szCs w:val="18"/>
        </w:rPr>
        <w:t>/</w:t>
      </w:r>
      <w:r w:rsidRPr="005767A7">
        <w:rPr>
          <w:rFonts w:hint="eastAsia"/>
          <w:sz w:val="18"/>
          <w:szCs w:val="18"/>
        </w:rPr>
        <w:t xml:space="preserve"> Data_</w:t>
      </w:r>
      <w:r w:rsidRPr="003860C9">
        <w:t xml:space="preserve"> </w:t>
      </w:r>
      <w:r w:rsidRPr="005767A7">
        <w:rPr>
          <w:sz w:val="18"/>
          <w:szCs w:val="18"/>
        </w:rPr>
        <w:t>coefficient</w:t>
      </w:r>
    </w:p>
    <w:p w:rsidR="005767A7" w:rsidRPr="005767A7" w:rsidRDefault="005767A7" w:rsidP="005767A7">
      <w:pPr>
        <w:pStyle w:val="ab"/>
        <w:numPr>
          <w:ilvl w:val="0"/>
          <w:numId w:val="23"/>
        </w:numPr>
        <w:ind w:firstLineChars="0"/>
      </w:pPr>
      <w:r>
        <w:rPr>
          <w:rFonts w:hint="eastAsia"/>
          <w:sz w:val="18"/>
          <w:szCs w:val="18"/>
        </w:rPr>
        <w:t>举例</w:t>
      </w:r>
    </w:p>
    <w:tbl>
      <w:tblPr>
        <w:tblStyle w:val="aa"/>
        <w:tblW w:w="0" w:type="auto"/>
        <w:tblInd w:w="2235" w:type="dxa"/>
        <w:tblLook w:val="04A0" w:firstRow="1" w:lastRow="0" w:firstColumn="1" w:lastColumn="0" w:noHBand="0" w:noVBand="1"/>
      </w:tblPr>
      <w:tblGrid>
        <w:gridCol w:w="998"/>
        <w:gridCol w:w="1227"/>
        <w:gridCol w:w="1558"/>
        <w:gridCol w:w="1418"/>
        <w:gridCol w:w="1275"/>
      </w:tblGrid>
      <w:tr w:rsidR="005767A7" w:rsidTr="007F1198">
        <w:tc>
          <w:tcPr>
            <w:tcW w:w="998" w:type="dxa"/>
          </w:tcPr>
          <w:p w:rsidR="005767A7" w:rsidRDefault="005767A7" w:rsidP="005767A7">
            <w:pPr>
              <w:pStyle w:val="ab"/>
              <w:ind w:firstLineChars="0" w:firstLine="0"/>
            </w:pPr>
            <w:r>
              <w:rPr>
                <w:rFonts w:hint="eastAsia"/>
              </w:rPr>
              <w:t>序号</w:t>
            </w:r>
          </w:p>
        </w:tc>
        <w:tc>
          <w:tcPr>
            <w:tcW w:w="1129" w:type="dxa"/>
          </w:tcPr>
          <w:p w:rsidR="005767A7" w:rsidRDefault="005767A7" w:rsidP="005767A7">
            <w:pPr>
              <w:pStyle w:val="ab"/>
              <w:ind w:firstLineChars="0" w:firstLine="0"/>
            </w:pPr>
            <w:r>
              <w:rPr>
                <w:rFonts w:hint="eastAsia"/>
              </w:rPr>
              <w:t>浮点数值</w:t>
            </w:r>
          </w:p>
          <w:p w:rsidR="00F1416C" w:rsidRDefault="00F1416C" w:rsidP="005767A7">
            <w:pPr>
              <w:pStyle w:val="ab"/>
              <w:ind w:firstLineChars="0" w:firstLine="0"/>
            </w:pPr>
            <w:proofErr w:type="gramStart"/>
            <w:r w:rsidRPr="005767A7">
              <w:rPr>
                <w:rFonts w:hint="eastAsia"/>
                <w:sz w:val="18"/>
                <w:szCs w:val="18"/>
              </w:rPr>
              <w:t>DATA[</w:t>
            </w:r>
            <w:proofErr w:type="gramEnd"/>
            <w:r w:rsidRPr="005767A7">
              <w:rPr>
                <w:sz w:val="18"/>
                <w:szCs w:val="18"/>
              </w:rPr>
              <w:t>…</w:t>
            </w:r>
            <w:r w:rsidRPr="005767A7">
              <w:rPr>
                <w:rFonts w:hint="eastAsia"/>
                <w:sz w:val="18"/>
                <w:szCs w:val="18"/>
              </w:rPr>
              <w:t>]</w:t>
            </w:r>
          </w:p>
        </w:tc>
        <w:tc>
          <w:tcPr>
            <w:tcW w:w="1558" w:type="dxa"/>
          </w:tcPr>
          <w:p w:rsidR="005767A7" w:rsidRDefault="005767A7" w:rsidP="005767A7">
            <w:pPr>
              <w:pStyle w:val="ab"/>
              <w:ind w:firstLineChars="0" w:firstLine="0"/>
              <w:rPr>
                <w:sz w:val="18"/>
                <w:szCs w:val="18"/>
              </w:rPr>
            </w:pPr>
            <w:r>
              <w:rPr>
                <w:rFonts w:hint="eastAsia"/>
                <w:sz w:val="18"/>
                <w:szCs w:val="18"/>
              </w:rPr>
              <w:t>发送的</w:t>
            </w:r>
          </w:p>
          <w:p w:rsidR="005767A7" w:rsidRDefault="005767A7" w:rsidP="005767A7">
            <w:pPr>
              <w:pStyle w:val="ab"/>
              <w:ind w:firstLineChars="0" w:firstLine="0"/>
            </w:pPr>
            <w:r>
              <w:rPr>
                <w:rFonts w:hint="eastAsia"/>
                <w:sz w:val="18"/>
                <w:szCs w:val="18"/>
              </w:rPr>
              <w:t>Data_</w:t>
            </w:r>
            <w:r w:rsidRPr="003860C9">
              <w:t xml:space="preserve"> </w:t>
            </w:r>
            <w:r w:rsidRPr="003860C9">
              <w:rPr>
                <w:sz w:val="18"/>
                <w:szCs w:val="18"/>
              </w:rPr>
              <w:t>coefficient</w:t>
            </w:r>
          </w:p>
        </w:tc>
        <w:tc>
          <w:tcPr>
            <w:tcW w:w="1418" w:type="dxa"/>
          </w:tcPr>
          <w:p w:rsidR="005767A7" w:rsidRDefault="005767A7" w:rsidP="005767A7">
            <w:pPr>
              <w:pStyle w:val="ab"/>
              <w:ind w:firstLineChars="0" w:firstLine="0"/>
              <w:rPr>
                <w:sz w:val="18"/>
                <w:szCs w:val="18"/>
              </w:rPr>
            </w:pPr>
            <w:r>
              <w:rPr>
                <w:rFonts w:hint="eastAsia"/>
                <w:sz w:val="18"/>
                <w:szCs w:val="18"/>
              </w:rPr>
              <w:t>发送的</w:t>
            </w:r>
          </w:p>
          <w:p w:rsidR="005767A7" w:rsidRDefault="005767A7" w:rsidP="005767A7">
            <w:pPr>
              <w:pStyle w:val="ab"/>
              <w:ind w:firstLineChars="0" w:firstLine="0"/>
            </w:pPr>
            <w:r w:rsidRPr="005767A7">
              <w:rPr>
                <w:rFonts w:hint="eastAsia"/>
                <w:sz w:val="18"/>
                <w:szCs w:val="18"/>
              </w:rPr>
              <w:t>Data_x_xx</w:t>
            </w:r>
          </w:p>
        </w:tc>
        <w:tc>
          <w:tcPr>
            <w:tcW w:w="1275" w:type="dxa"/>
          </w:tcPr>
          <w:p w:rsidR="005767A7" w:rsidRDefault="005767A7" w:rsidP="005767A7">
            <w:pPr>
              <w:pStyle w:val="ab"/>
              <w:ind w:firstLineChars="0" w:firstLine="0"/>
              <w:rPr>
                <w:sz w:val="18"/>
                <w:szCs w:val="18"/>
              </w:rPr>
            </w:pPr>
            <w:r>
              <w:rPr>
                <w:rFonts w:hint="eastAsia"/>
                <w:sz w:val="18"/>
                <w:szCs w:val="18"/>
              </w:rPr>
              <w:t>接收端解析的数据</w:t>
            </w:r>
          </w:p>
        </w:tc>
      </w:tr>
      <w:tr w:rsidR="005767A7" w:rsidTr="007F1198">
        <w:tc>
          <w:tcPr>
            <w:tcW w:w="998" w:type="dxa"/>
          </w:tcPr>
          <w:p w:rsidR="005767A7" w:rsidRDefault="005767A7" w:rsidP="005767A7">
            <w:pPr>
              <w:pStyle w:val="ab"/>
              <w:ind w:firstLineChars="0" w:firstLine="0"/>
            </w:pPr>
            <w:r>
              <w:rPr>
                <w:rFonts w:hint="eastAsia"/>
              </w:rPr>
              <w:t>1</w:t>
            </w:r>
          </w:p>
        </w:tc>
        <w:tc>
          <w:tcPr>
            <w:tcW w:w="1129" w:type="dxa"/>
          </w:tcPr>
          <w:p w:rsidR="005767A7" w:rsidRDefault="005767A7" w:rsidP="005767A7">
            <w:pPr>
              <w:pStyle w:val="ab"/>
              <w:ind w:firstLineChars="0" w:firstLine="0"/>
            </w:pPr>
            <w:r>
              <w:rPr>
                <w:rFonts w:hint="eastAsia"/>
              </w:rPr>
              <w:t>0.0015456</w:t>
            </w:r>
          </w:p>
        </w:tc>
        <w:tc>
          <w:tcPr>
            <w:tcW w:w="1558" w:type="dxa"/>
          </w:tcPr>
          <w:p w:rsidR="005767A7" w:rsidRDefault="005767A7" w:rsidP="005767A7">
            <w:pPr>
              <w:pStyle w:val="ab"/>
              <w:ind w:firstLineChars="0" w:firstLine="0"/>
            </w:pPr>
            <w:r>
              <w:rPr>
                <w:rFonts w:hint="eastAsia"/>
              </w:rPr>
              <w:t>1000</w:t>
            </w:r>
          </w:p>
        </w:tc>
        <w:tc>
          <w:tcPr>
            <w:tcW w:w="1418" w:type="dxa"/>
          </w:tcPr>
          <w:p w:rsidR="005767A7" w:rsidRDefault="005767A7" w:rsidP="005767A7">
            <w:pPr>
              <w:pStyle w:val="ab"/>
              <w:ind w:firstLineChars="0" w:firstLine="0"/>
            </w:pPr>
            <w:r>
              <w:rPr>
                <w:rFonts w:hint="eastAsia"/>
              </w:rPr>
              <w:t>1</w:t>
            </w:r>
          </w:p>
        </w:tc>
        <w:tc>
          <w:tcPr>
            <w:tcW w:w="1275" w:type="dxa"/>
          </w:tcPr>
          <w:p w:rsidR="005767A7" w:rsidRDefault="005767A7" w:rsidP="005767A7">
            <w:pPr>
              <w:pStyle w:val="ab"/>
              <w:ind w:firstLineChars="0" w:firstLine="0"/>
            </w:pPr>
            <w:r>
              <w:rPr>
                <w:rFonts w:hint="eastAsia"/>
              </w:rPr>
              <w:t>0.001</w:t>
            </w:r>
          </w:p>
        </w:tc>
      </w:tr>
      <w:tr w:rsidR="005767A7" w:rsidTr="007F1198">
        <w:tc>
          <w:tcPr>
            <w:tcW w:w="998" w:type="dxa"/>
          </w:tcPr>
          <w:p w:rsidR="005767A7" w:rsidRDefault="005767A7" w:rsidP="005767A7">
            <w:pPr>
              <w:pStyle w:val="ab"/>
              <w:ind w:firstLineChars="0" w:firstLine="0"/>
            </w:pPr>
            <w:r>
              <w:rPr>
                <w:rFonts w:hint="eastAsia"/>
              </w:rPr>
              <w:t>2</w:t>
            </w:r>
          </w:p>
        </w:tc>
        <w:tc>
          <w:tcPr>
            <w:tcW w:w="1129" w:type="dxa"/>
          </w:tcPr>
          <w:p w:rsidR="005767A7" w:rsidRDefault="005767A7" w:rsidP="005767A7">
            <w:pPr>
              <w:pStyle w:val="ab"/>
              <w:ind w:firstLineChars="0" w:firstLine="0"/>
            </w:pPr>
            <w:r>
              <w:rPr>
                <w:rFonts w:hint="eastAsia"/>
              </w:rPr>
              <w:t>0.2345678</w:t>
            </w:r>
          </w:p>
        </w:tc>
        <w:tc>
          <w:tcPr>
            <w:tcW w:w="1558" w:type="dxa"/>
          </w:tcPr>
          <w:p w:rsidR="005767A7" w:rsidRDefault="005767A7" w:rsidP="005767A7">
            <w:pPr>
              <w:pStyle w:val="ab"/>
              <w:ind w:firstLineChars="0" w:firstLine="0"/>
            </w:pPr>
            <w:r>
              <w:rPr>
                <w:rFonts w:hint="eastAsia"/>
              </w:rPr>
              <w:t>1000</w:t>
            </w:r>
          </w:p>
        </w:tc>
        <w:tc>
          <w:tcPr>
            <w:tcW w:w="1418" w:type="dxa"/>
          </w:tcPr>
          <w:p w:rsidR="005767A7" w:rsidRDefault="005767A7" w:rsidP="005767A7">
            <w:pPr>
              <w:pStyle w:val="ab"/>
              <w:ind w:firstLineChars="0" w:firstLine="0"/>
            </w:pPr>
            <w:r>
              <w:rPr>
                <w:rFonts w:hint="eastAsia"/>
              </w:rPr>
              <w:t>234</w:t>
            </w:r>
          </w:p>
        </w:tc>
        <w:tc>
          <w:tcPr>
            <w:tcW w:w="1275" w:type="dxa"/>
          </w:tcPr>
          <w:p w:rsidR="005767A7" w:rsidRDefault="005767A7" w:rsidP="005767A7">
            <w:pPr>
              <w:pStyle w:val="ab"/>
              <w:ind w:firstLineChars="0" w:firstLine="0"/>
            </w:pPr>
            <w:r>
              <w:rPr>
                <w:rFonts w:hint="eastAsia"/>
              </w:rPr>
              <w:t>0.234</w:t>
            </w:r>
          </w:p>
        </w:tc>
      </w:tr>
      <w:tr w:rsidR="005767A7" w:rsidTr="007F1198">
        <w:tc>
          <w:tcPr>
            <w:tcW w:w="998" w:type="dxa"/>
          </w:tcPr>
          <w:p w:rsidR="005767A7" w:rsidRDefault="005767A7" w:rsidP="005767A7">
            <w:pPr>
              <w:pStyle w:val="ab"/>
              <w:ind w:firstLineChars="0" w:firstLine="0"/>
            </w:pPr>
            <w:r>
              <w:rPr>
                <w:rFonts w:hint="eastAsia"/>
              </w:rPr>
              <w:t>3</w:t>
            </w:r>
          </w:p>
        </w:tc>
        <w:tc>
          <w:tcPr>
            <w:tcW w:w="1129" w:type="dxa"/>
          </w:tcPr>
          <w:p w:rsidR="005767A7" w:rsidRDefault="005767A7" w:rsidP="005767A7">
            <w:pPr>
              <w:pStyle w:val="ab"/>
              <w:ind w:firstLineChars="0" w:firstLine="0"/>
            </w:pPr>
            <w:r>
              <w:rPr>
                <w:rFonts w:hint="eastAsia"/>
              </w:rPr>
              <w:t>5.97876876</w:t>
            </w:r>
          </w:p>
        </w:tc>
        <w:tc>
          <w:tcPr>
            <w:tcW w:w="1558" w:type="dxa"/>
          </w:tcPr>
          <w:p w:rsidR="005767A7" w:rsidRDefault="005767A7" w:rsidP="005767A7">
            <w:pPr>
              <w:pStyle w:val="ab"/>
              <w:ind w:firstLineChars="0" w:firstLine="0"/>
            </w:pPr>
            <w:r>
              <w:rPr>
                <w:rFonts w:hint="eastAsia"/>
              </w:rPr>
              <w:t>1000</w:t>
            </w:r>
          </w:p>
        </w:tc>
        <w:tc>
          <w:tcPr>
            <w:tcW w:w="1418" w:type="dxa"/>
          </w:tcPr>
          <w:p w:rsidR="005767A7" w:rsidRDefault="005767A7" w:rsidP="005767A7">
            <w:pPr>
              <w:pStyle w:val="ab"/>
              <w:ind w:firstLineChars="0" w:firstLine="0"/>
            </w:pPr>
            <w:r>
              <w:rPr>
                <w:rFonts w:hint="eastAsia"/>
              </w:rPr>
              <w:t>5978</w:t>
            </w:r>
          </w:p>
        </w:tc>
        <w:tc>
          <w:tcPr>
            <w:tcW w:w="1275" w:type="dxa"/>
          </w:tcPr>
          <w:p w:rsidR="005767A7" w:rsidRDefault="005767A7" w:rsidP="005767A7">
            <w:pPr>
              <w:pStyle w:val="ab"/>
              <w:ind w:firstLineChars="0" w:firstLine="0"/>
            </w:pPr>
            <w:r>
              <w:rPr>
                <w:rFonts w:hint="eastAsia"/>
              </w:rPr>
              <w:t>5.978</w:t>
            </w:r>
          </w:p>
        </w:tc>
      </w:tr>
      <w:tr w:rsidR="005767A7" w:rsidTr="007F1198">
        <w:tc>
          <w:tcPr>
            <w:tcW w:w="998" w:type="dxa"/>
          </w:tcPr>
          <w:p w:rsidR="005767A7" w:rsidRDefault="005767A7" w:rsidP="005767A7">
            <w:pPr>
              <w:pStyle w:val="ab"/>
              <w:ind w:firstLineChars="0" w:firstLine="0"/>
            </w:pPr>
            <w:r>
              <w:rPr>
                <w:rFonts w:hint="eastAsia"/>
              </w:rPr>
              <w:t>4</w:t>
            </w:r>
          </w:p>
        </w:tc>
        <w:tc>
          <w:tcPr>
            <w:tcW w:w="1129" w:type="dxa"/>
          </w:tcPr>
          <w:p w:rsidR="005767A7" w:rsidRDefault="005767A7" w:rsidP="005767A7">
            <w:pPr>
              <w:pStyle w:val="ab"/>
              <w:ind w:firstLineChars="0" w:firstLine="0"/>
            </w:pPr>
            <w:r>
              <w:rPr>
                <w:rFonts w:hint="eastAsia"/>
              </w:rPr>
              <w:t>15.123654</w:t>
            </w:r>
          </w:p>
        </w:tc>
        <w:tc>
          <w:tcPr>
            <w:tcW w:w="1558" w:type="dxa"/>
          </w:tcPr>
          <w:p w:rsidR="005767A7" w:rsidRDefault="005767A7" w:rsidP="005767A7">
            <w:pPr>
              <w:pStyle w:val="ab"/>
              <w:ind w:firstLineChars="0" w:firstLine="0"/>
            </w:pPr>
            <w:r>
              <w:rPr>
                <w:rFonts w:hint="eastAsia"/>
              </w:rPr>
              <w:t>100</w:t>
            </w:r>
          </w:p>
        </w:tc>
        <w:tc>
          <w:tcPr>
            <w:tcW w:w="1418" w:type="dxa"/>
          </w:tcPr>
          <w:p w:rsidR="005767A7" w:rsidRDefault="005767A7" w:rsidP="005767A7">
            <w:pPr>
              <w:pStyle w:val="ab"/>
              <w:ind w:firstLineChars="0" w:firstLine="0"/>
            </w:pPr>
            <w:r>
              <w:rPr>
                <w:rFonts w:hint="eastAsia"/>
              </w:rPr>
              <w:t>1512</w:t>
            </w:r>
          </w:p>
        </w:tc>
        <w:tc>
          <w:tcPr>
            <w:tcW w:w="1275" w:type="dxa"/>
          </w:tcPr>
          <w:p w:rsidR="005767A7" w:rsidRDefault="005767A7" w:rsidP="005767A7">
            <w:pPr>
              <w:pStyle w:val="ab"/>
              <w:ind w:firstLineChars="0" w:firstLine="0"/>
            </w:pPr>
            <w:r>
              <w:rPr>
                <w:rFonts w:hint="eastAsia"/>
              </w:rPr>
              <w:t>15.12</w:t>
            </w:r>
          </w:p>
        </w:tc>
      </w:tr>
      <w:tr w:rsidR="005767A7" w:rsidTr="007F1198">
        <w:tc>
          <w:tcPr>
            <w:tcW w:w="998" w:type="dxa"/>
          </w:tcPr>
          <w:p w:rsidR="005767A7" w:rsidRDefault="005767A7" w:rsidP="005767A7">
            <w:pPr>
              <w:pStyle w:val="ab"/>
              <w:ind w:firstLineChars="0" w:firstLine="0"/>
            </w:pPr>
            <w:r>
              <w:rPr>
                <w:rFonts w:hint="eastAsia"/>
              </w:rPr>
              <w:t>5</w:t>
            </w:r>
          </w:p>
        </w:tc>
        <w:tc>
          <w:tcPr>
            <w:tcW w:w="1129" w:type="dxa"/>
          </w:tcPr>
          <w:p w:rsidR="005767A7" w:rsidRDefault="005767A7" w:rsidP="005767A7">
            <w:pPr>
              <w:pStyle w:val="ab"/>
              <w:ind w:firstLineChars="0" w:firstLine="0"/>
            </w:pPr>
            <w:r>
              <w:rPr>
                <w:rFonts w:hint="eastAsia"/>
              </w:rPr>
              <w:t>89.23565</w:t>
            </w:r>
            <w:r w:rsidR="003841B7">
              <w:rPr>
                <w:rFonts w:hint="eastAsia"/>
              </w:rPr>
              <w:t>4</w:t>
            </w:r>
          </w:p>
        </w:tc>
        <w:tc>
          <w:tcPr>
            <w:tcW w:w="1558" w:type="dxa"/>
          </w:tcPr>
          <w:p w:rsidR="005767A7" w:rsidRDefault="005767A7" w:rsidP="005767A7">
            <w:pPr>
              <w:pStyle w:val="ab"/>
              <w:ind w:firstLineChars="0" w:firstLine="0"/>
            </w:pPr>
            <w:r>
              <w:rPr>
                <w:rFonts w:hint="eastAsia"/>
              </w:rPr>
              <w:t>100</w:t>
            </w:r>
          </w:p>
        </w:tc>
        <w:tc>
          <w:tcPr>
            <w:tcW w:w="1418" w:type="dxa"/>
          </w:tcPr>
          <w:p w:rsidR="005767A7" w:rsidRDefault="005767A7" w:rsidP="005767A7">
            <w:pPr>
              <w:pStyle w:val="ab"/>
              <w:ind w:firstLineChars="0" w:firstLine="0"/>
            </w:pPr>
            <w:r>
              <w:rPr>
                <w:rFonts w:hint="eastAsia"/>
              </w:rPr>
              <w:t>8923</w:t>
            </w:r>
          </w:p>
        </w:tc>
        <w:tc>
          <w:tcPr>
            <w:tcW w:w="1275" w:type="dxa"/>
          </w:tcPr>
          <w:p w:rsidR="005767A7" w:rsidRDefault="005767A7" w:rsidP="005767A7">
            <w:pPr>
              <w:pStyle w:val="ab"/>
              <w:ind w:firstLineChars="0" w:firstLine="0"/>
            </w:pPr>
            <w:r>
              <w:rPr>
                <w:rFonts w:hint="eastAsia"/>
              </w:rPr>
              <w:t>89.23</w:t>
            </w:r>
          </w:p>
        </w:tc>
      </w:tr>
      <w:tr w:rsidR="005767A7" w:rsidTr="007F1198">
        <w:tc>
          <w:tcPr>
            <w:tcW w:w="998" w:type="dxa"/>
          </w:tcPr>
          <w:p w:rsidR="005767A7" w:rsidRDefault="005767A7" w:rsidP="005767A7">
            <w:pPr>
              <w:pStyle w:val="ab"/>
              <w:ind w:firstLineChars="0" w:firstLine="0"/>
            </w:pPr>
            <w:r>
              <w:rPr>
                <w:rFonts w:hint="eastAsia"/>
              </w:rPr>
              <w:t>6</w:t>
            </w:r>
          </w:p>
        </w:tc>
        <w:tc>
          <w:tcPr>
            <w:tcW w:w="1129" w:type="dxa"/>
          </w:tcPr>
          <w:p w:rsidR="005767A7" w:rsidRDefault="005767A7" w:rsidP="005767A7">
            <w:pPr>
              <w:pStyle w:val="ab"/>
              <w:ind w:firstLineChars="0" w:firstLine="0"/>
            </w:pPr>
            <w:r>
              <w:rPr>
                <w:rFonts w:hint="eastAsia"/>
              </w:rPr>
              <w:t>321.2365</w:t>
            </w:r>
            <w:r w:rsidR="003841B7">
              <w:rPr>
                <w:rFonts w:hint="eastAsia"/>
              </w:rPr>
              <w:t>4</w:t>
            </w:r>
          </w:p>
        </w:tc>
        <w:tc>
          <w:tcPr>
            <w:tcW w:w="1558" w:type="dxa"/>
          </w:tcPr>
          <w:p w:rsidR="005767A7" w:rsidRDefault="005767A7" w:rsidP="005767A7">
            <w:pPr>
              <w:pStyle w:val="ab"/>
              <w:ind w:firstLineChars="0" w:firstLine="0"/>
            </w:pPr>
            <w:r>
              <w:rPr>
                <w:rFonts w:hint="eastAsia"/>
              </w:rPr>
              <w:t>10</w:t>
            </w:r>
          </w:p>
        </w:tc>
        <w:tc>
          <w:tcPr>
            <w:tcW w:w="1418" w:type="dxa"/>
          </w:tcPr>
          <w:p w:rsidR="005767A7" w:rsidRDefault="003841B7" w:rsidP="005767A7">
            <w:pPr>
              <w:pStyle w:val="ab"/>
              <w:ind w:firstLineChars="0" w:firstLine="0"/>
            </w:pPr>
            <w:r>
              <w:rPr>
                <w:rFonts w:hint="eastAsia"/>
              </w:rPr>
              <w:t>3212</w:t>
            </w:r>
          </w:p>
        </w:tc>
        <w:tc>
          <w:tcPr>
            <w:tcW w:w="1275" w:type="dxa"/>
          </w:tcPr>
          <w:p w:rsidR="005767A7" w:rsidRDefault="003841B7" w:rsidP="005767A7">
            <w:pPr>
              <w:pStyle w:val="ab"/>
              <w:ind w:firstLineChars="0" w:firstLine="0"/>
            </w:pPr>
            <w:r>
              <w:rPr>
                <w:rFonts w:hint="eastAsia"/>
              </w:rPr>
              <w:t>321.2</w:t>
            </w:r>
          </w:p>
        </w:tc>
      </w:tr>
      <w:tr w:rsidR="005767A7" w:rsidTr="007F1198">
        <w:tc>
          <w:tcPr>
            <w:tcW w:w="998" w:type="dxa"/>
          </w:tcPr>
          <w:p w:rsidR="005767A7" w:rsidRDefault="005767A7" w:rsidP="005767A7">
            <w:pPr>
              <w:pStyle w:val="ab"/>
              <w:ind w:firstLineChars="0" w:firstLine="0"/>
            </w:pPr>
            <w:r>
              <w:rPr>
                <w:rFonts w:hint="eastAsia"/>
              </w:rPr>
              <w:t>7</w:t>
            </w:r>
          </w:p>
        </w:tc>
        <w:tc>
          <w:tcPr>
            <w:tcW w:w="1129" w:type="dxa"/>
          </w:tcPr>
          <w:p w:rsidR="005767A7" w:rsidRDefault="003841B7" w:rsidP="005767A7">
            <w:pPr>
              <w:pStyle w:val="ab"/>
              <w:ind w:firstLineChars="0" w:firstLine="0"/>
            </w:pPr>
            <w:r>
              <w:rPr>
                <w:rFonts w:hint="eastAsia"/>
              </w:rPr>
              <w:t>5462.43554</w:t>
            </w:r>
          </w:p>
        </w:tc>
        <w:tc>
          <w:tcPr>
            <w:tcW w:w="1558" w:type="dxa"/>
          </w:tcPr>
          <w:p w:rsidR="005767A7" w:rsidRDefault="003841B7" w:rsidP="005767A7">
            <w:pPr>
              <w:pStyle w:val="ab"/>
              <w:ind w:firstLineChars="0" w:firstLine="0"/>
            </w:pPr>
            <w:r>
              <w:rPr>
                <w:rFonts w:hint="eastAsia"/>
              </w:rPr>
              <w:t>1</w:t>
            </w:r>
          </w:p>
        </w:tc>
        <w:tc>
          <w:tcPr>
            <w:tcW w:w="1418" w:type="dxa"/>
          </w:tcPr>
          <w:p w:rsidR="005767A7" w:rsidRDefault="003841B7" w:rsidP="003841B7">
            <w:pPr>
              <w:pStyle w:val="ab"/>
              <w:ind w:firstLineChars="0" w:firstLine="0"/>
            </w:pPr>
            <w:r>
              <w:rPr>
                <w:rFonts w:hint="eastAsia"/>
              </w:rPr>
              <w:t>5462</w:t>
            </w:r>
          </w:p>
        </w:tc>
        <w:tc>
          <w:tcPr>
            <w:tcW w:w="1275" w:type="dxa"/>
          </w:tcPr>
          <w:p w:rsidR="005767A7" w:rsidRDefault="003841B7" w:rsidP="003841B7">
            <w:pPr>
              <w:pStyle w:val="ab"/>
              <w:ind w:firstLineChars="0" w:firstLine="0"/>
            </w:pPr>
            <w:r>
              <w:rPr>
                <w:rFonts w:hint="eastAsia"/>
              </w:rPr>
              <w:t>5462</w:t>
            </w:r>
          </w:p>
        </w:tc>
      </w:tr>
      <w:tr w:rsidR="003841B7" w:rsidTr="005767A7">
        <w:tc>
          <w:tcPr>
            <w:tcW w:w="998" w:type="dxa"/>
          </w:tcPr>
          <w:p w:rsidR="003841B7" w:rsidRDefault="003841B7" w:rsidP="005767A7">
            <w:pPr>
              <w:pStyle w:val="ab"/>
              <w:ind w:firstLineChars="0" w:firstLine="0"/>
            </w:pPr>
            <w:r>
              <w:rPr>
                <w:rFonts w:hint="eastAsia"/>
              </w:rPr>
              <w:t>8</w:t>
            </w:r>
          </w:p>
        </w:tc>
        <w:tc>
          <w:tcPr>
            <w:tcW w:w="1129" w:type="dxa"/>
          </w:tcPr>
          <w:p w:rsidR="003841B7" w:rsidRDefault="003841B7" w:rsidP="005767A7">
            <w:pPr>
              <w:pStyle w:val="ab"/>
              <w:ind w:firstLineChars="0" w:firstLine="0"/>
            </w:pPr>
            <w:r>
              <w:rPr>
                <w:rFonts w:hint="eastAsia"/>
              </w:rPr>
              <w:t>65535</w:t>
            </w:r>
          </w:p>
        </w:tc>
        <w:tc>
          <w:tcPr>
            <w:tcW w:w="1558" w:type="dxa"/>
          </w:tcPr>
          <w:p w:rsidR="003841B7" w:rsidRDefault="003841B7" w:rsidP="005767A7">
            <w:pPr>
              <w:pStyle w:val="ab"/>
              <w:ind w:firstLineChars="0" w:firstLine="0"/>
            </w:pPr>
            <w:r>
              <w:rPr>
                <w:rFonts w:hint="eastAsia"/>
              </w:rPr>
              <w:t>1</w:t>
            </w:r>
          </w:p>
        </w:tc>
        <w:tc>
          <w:tcPr>
            <w:tcW w:w="1418" w:type="dxa"/>
          </w:tcPr>
          <w:p w:rsidR="003841B7" w:rsidRDefault="003841B7" w:rsidP="005767A7">
            <w:pPr>
              <w:pStyle w:val="ab"/>
              <w:ind w:firstLineChars="0" w:firstLine="0"/>
            </w:pPr>
            <w:r>
              <w:rPr>
                <w:rFonts w:hint="eastAsia"/>
              </w:rPr>
              <w:t>65535</w:t>
            </w:r>
          </w:p>
        </w:tc>
        <w:tc>
          <w:tcPr>
            <w:tcW w:w="1275" w:type="dxa"/>
          </w:tcPr>
          <w:p w:rsidR="003841B7" w:rsidRDefault="003841B7" w:rsidP="003841B7">
            <w:pPr>
              <w:pStyle w:val="ab"/>
              <w:ind w:firstLineChars="0" w:firstLine="0"/>
            </w:pPr>
            <w:r>
              <w:rPr>
                <w:rFonts w:hint="eastAsia"/>
              </w:rPr>
              <w:t>65535</w:t>
            </w:r>
          </w:p>
        </w:tc>
      </w:tr>
    </w:tbl>
    <w:p w:rsidR="00A61EB3" w:rsidRDefault="00D45A57">
      <w:pPr>
        <w:pStyle w:val="St03"/>
        <w:numPr>
          <w:ilvl w:val="0"/>
          <w:numId w:val="107"/>
        </w:numPr>
        <w:spacing w:before="240"/>
      </w:pPr>
      <w:bookmarkStart w:id="110" w:name="_Toc474744393"/>
      <w:bookmarkStart w:id="111" w:name="_Toc474744394"/>
      <w:bookmarkStart w:id="112" w:name="_Toc474744395"/>
      <w:bookmarkStart w:id="113" w:name="_Toc474744396"/>
      <w:bookmarkStart w:id="114" w:name="_Toc474744397"/>
      <w:bookmarkStart w:id="115" w:name="_Toc474744398"/>
      <w:bookmarkStart w:id="116" w:name="_Toc474744399"/>
      <w:bookmarkStart w:id="117" w:name="_Toc474744400"/>
      <w:bookmarkStart w:id="118" w:name="_Toc474744401"/>
      <w:bookmarkStart w:id="119" w:name="_Toc474744402"/>
      <w:bookmarkStart w:id="120" w:name="_Toc474744403"/>
      <w:bookmarkStart w:id="121" w:name="_Toc474744404"/>
      <w:bookmarkStart w:id="122" w:name="_Toc474744405"/>
      <w:bookmarkStart w:id="123" w:name="_Toc474744406"/>
      <w:bookmarkStart w:id="124" w:name="_Toc474744407"/>
      <w:bookmarkStart w:id="125" w:name="_Toc474744408"/>
      <w:bookmarkStart w:id="126" w:name="_Toc474744409"/>
      <w:bookmarkStart w:id="127" w:name="_Toc474744410"/>
      <w:bookmarkStart w:id="128" w:name="_Toc474744411"/>
      <w:bookmarkStart w:id="129" w:name="_Toc474744412"/>
      <w:bookmarkStart w:id="130" w:name="_Toc474744413"/>
      <w:bookmarkStart w:id="131" w:name="_Toc474744414"/>
      <w:bookmarkStart w:id="132" w:name="_Toc474744415"/>
      <w:bookmarkStart w:id="133" w:name="_Toc474744416"/>
      <w:bookmarkStart w:id="134" w:name="_Toc474744417"/>
      <w:bookmarkStart w:id="135" w:name="_Toc474744418"/>
      <w:bookmarkStart w:id="136" w:name="_Toc474744419"/>
      <w:bookmarkStart w:id="137" w:name="_Toc474744420"/>
      <w:bookmarkStart w:id="138" w:name="_Toc474744421"/>
      <w:bookmarkStart w:id="139" w:name="_Toc474744422"/>
      <w:bookmarkStart w:id="140" w:name="_Toc474744423"/>
      <w:bookmarkStart w:id="141" w:name="_Toc474744424"/>
      <w:bookmarkStart w:id="142" w:name="_Toc474744425"/>
      <w:bookmarkStart w:id="143" w:name="_Toc474744426"/>
      <w:bookmarkStart w:id="144" w:name="_Toc474744427"/>
      <w:bookmarkStart w:id="145" w:name="_Toc474744428"/>
      <w:bookmarkStart w:id="146" w:name="_Toc474744528"/>
      <w:bookmarkStart w:id="147" w:name="_Toc474744529"/>
      <w:bookmarkStart w:id="148" w:name="_Toc474744530"/>
      <w:bookmarkStart w:id="149" w:name="_Toc474744531"/>
      <w:bookmarkStart w:id="150" w:name="_Toc474744532"/>
      <w:bookmarkStart w:id="151" w:name="_Toc474744533"/>
      <w:bookmarkStart w:id="152" w:name="_Toc474744534"/>
      <w:bookmarkStart w:id="153" w:name="_Toc474744535"/>
      <w:bookmarkStart w:id="154" w:name="_Toc474744536"/>
      <w:bookmarkStart w:id="155" w:name="_Toc474744537"/>
      <w:bookmarkStart w:id="156" w:name="_Toc474744538"/>
      <w:bookmarkStart w:id="157" w:name="_Toc474744539"/>
      <w:bookmarkStart w:id="158" w:name="_Toc474744540"/>
      <w:bookmarkStart w:id="159" w:name="_Toc474744541"/>
      <w:bookmarkStart w:id="160" w:name="_Toc474744542"/>
      <w:bookmarkStart w:id="161" w:name="_Toc474744543"/>
      <w:bookmarkStart w:id="162" w:name="_Toc474744544"/>
      <w:bookmarkStart w:id="163" w:name="_Toc474744545"/>
      <w:bookmarkStart w:id="164" w:name="_Toc474744546"/>
      <w:bookmarkStart w:id="165" w:name="_Toc474744547"/>
      <w:bookmarkStart w:id="166" w:name="_Toc474744548"/>
      <w:bookmarkStart w:id="167" w:name="_Toc474744549"/>
      <w:bookmarkStart w:id="168" w:name="_Toc474744550"/>
      <w:bookmarkStart w:id="169" w:name="_Toc474744551"/>
      <w:bookmarkStart w:id="170" w:name="_Toc474744552"/>
      <w:bookmarkStart w:id="171" w:name="_Toc474744553"/>
      <w:bookmarkStart w:id="172" w:name="_Toc474744554"/>
      <w:bookmarkStart w:id="173" w:name="_Toc474744555"/>
      <w:bookmarkStart w:id="174" w:name="_Toc474744556"/>
      <w:bookmarkStart w:id="175" w:name="_Toc474744557"/>
      <w:bookmarkStart w:id="176" w:name="_Toc474744558"/>
      <w:bookmarkStart w:id="177" w:name="_Toc474744559"/>
      <w:bookmarkStart w:id="178" w:name="_Toc474744560"/>
      <w:bookmarkStart w:id="179" w:name="_Toc474744561"/>
      <w:bookmarkStart w:id="180" w:name="_Toc474744562"/>
      <w:bookmarkStart w:id="181" w:name="_Toc474744563"/>
      <w:bookmarkStart w:id="182" w:name="_Toc474744564"/>
      <w:bookmarkStart w:id="183" w:name="_Toc474744565"/>
      <w:bookmarkStart w:id="184" w:name="_Toc474744566"/>
      <w:bookmarkStart w:id="185" w:name="_Toc474744567"/>
      <w:bookmarkStart w:id="186" w:name="_Toc474744568"/>
      <w:bookmarkStart w:id="187" w:name="_Toc474744569"/>
      <w:bookmarkStart w:id="188" w:name="_Toc474744570"/>
      <w:bookmarkStart w:id="189" w:name="_Toc474744571"/>
      <w:bookmarkStart w:id="190" w:name="_Toc474744572"/>
      <w:bookmarkStart w:id="191" w:name="_Toc474744573"/>
      <w:bookmarkStart w:id="192" w:name="_Toc474744574"/>
      <w:bookmarkStart w:id="193" w:name="_Toc474744575"/>
      <w:bookmarkStart w:id="194" w:name="_Toc474744576"/>
      <w:bookmarkStart w:id="195" w:name="_Toc474744577"/>
      <w:bookmarkStart w:id="196" w:name="_Toc474744578"/>
      <w:bookmarkStart w:id="197" w:name="_Toc474744579"/>
      <w:bookmarkStart w:id="198" w:name="_Toc474744580"/>
      <w:bookmarkStart w:id="199" w:name="_Toc474744581"/>
      <w:bookmarkStart w:id="200" w:name="_Ref471287669"/>
      <w:bookmarkStart w:id="201" w:name="_Toc47476365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rFonts w:hint="eastAsia"/>
        </w:rPr>
        <w:t>、</w:t>
      </w:r>
      <w:r w:rsidR="003E563B" w:rsidRPr="003E563B">
        <w:rPr>
          <w:rFonts w:hint="eastAsia"/>
        </w:rPr>
        <w:t>传波形</w:t>
      </w:r>
      <w:r w:rsidR="003E563B" w:rsidRPr="003E563B">
        <w:t>(0x04)</w:t>
      </w:r>
      <w:bookmarkEnd w:id="200"/>
      <w:bookmarkEnd w:id="201"/>
    </w:p>
    <w:p w:rsidR="00EF5FEA" w:rsidRDefault="0080569A" w:rsidP="003322AC">
      <w:pPr>
        <w:pStyle w:val="ab"/>
        <w:ind w:left="987" w:firstLineChars="0" w:firstLine="0"/>
      </w:pPr>
      <w:r>
        <w:rPr>
          <w:rFonts w:hint="eastAsia"/>
        </w:rPr>
        <w:t>作用：</w:t>
      </w:r>
    </w:p>
    <w:p w:rsidR="0080569A" w:rsidRDefault="0080569A" w:rsidP="003322AC">
      <w:pPr>
        <w:pStyle w:val="ab"/>
        <w:ind w:left="987" w:firstLineChars="0" w:firstLine="0"/>
      </w:pPr>
      <w:r>
        <w:rPr>
          <w:rFonts w:hint="eastAsia"/>
        </w:rPr>
        <w:t>用于</w:t>
      </w:r>
      <w:r w:rsidR="002A0CA4">
        <w:rPr>
          <w:rFonts w:hint="eastAsia"/>
        </w:rPr>
        <w:t>上传</w:t>
      </w:r>
      <w:r>
        <w:rPr>
          <w:rFonts w:hint="eastAsia"/>
        </w:rPr>
        <w:t>传感器</w:t>
      </w:r>
      <w:r w:rsidR="00F8331D">
        <w:rPr>
          <w:rFonts w:hint="eastAsia"/>
        </w:rPr>
        <w:t>的波形</w:t>
      </w:r>
      <w:r w:rsidR="00FA495C">
        <w:rPr>
          <w:rFonts w:hint="eastAsia"/>
        </w:rPr>
        <w:t>，第一包传送传感器工作参数，该包同时具有传感器请求波形通讯功能。</w:t>
      </w:r>
    </w:p>
    <w:p w:rsidR="007A5362" w:rsidRDefault="007A5362" w:rsidP="003322AC">
      <w:pPr>
        <w:pStyle w:val="ab"/>
        <w:ind w:left="987" w:firstLineChars="0" w:firstLine="0"/>
      </w:pPr>
      <w:r>
        <w:rPr>
          <w:rFonts w:hint="eastAsia"/>
        </w:rPr>
        <w:t>因波形是分包传输，需要有错误重传功能。</w:t>
      </w:r>
    </w:p>
    <w:p w:rsidR="0080569A" w:rsidRDefault="0080569A" w:rsidP="00490D82">
      <w:pPr>
        <w:pStyle w:val="ab"/>
        <w:numPr>
          <w:ilvl w:val="0"/>
          <w:numId w:val="7"/>
        </w:numPr>
        <w:ind w:firstLineChars="0"/>
      </w:pPr>
      <w:r>
        <w:rPr>
          <w:rFonts w:hint="eastAsia"/>
        </w:rPr>
        <w:t>上行：</w:t>
      </w:r>
    </w:p>
    <w:p w:rsidR="00A61EB3" w:rsidRDefault="007F0F96">
      <w:pPr>
        <w:pStyle w:val="ab"/>
        <w:numPr>
          <w:ilvl w:val="0"/>
          <w:numId w:val="25"/>
        </w:numPr>
        <w:ind w:firstLineChars="0"/>
      </w:pPr>
      <w:r>
        <w:rPr>
          <w:rFonts w:hint="eastAsia"/>
        </w:rPr>
        <w:t>波形上传第一包</w:t>
      </w:r>
    </w:p>
    <w:p w:rsidR="00F8331D" w:rsidRDefault="00C95E9A" w:rsidP="00F8331D">
      <w:pPr>
        <w:pStyle w:val="ab"/>
        <w:ind w:left="987" w:firstLineChars="0" w:firstLine="0"/>
      </w:pPr>
      <w:r>
        <w:rPr>
          <w:rFonts w:hint="eastAsia"/>
          <w:sz w:val="18"/>
          <w:szCs w:val="18"/>
        </w:rPr>
        <w:t>Sensor_Gateway</w:t>
      </w:r>
      <w:r>
        <w:rPr>
          <w:rFonts w:hint="eastAsia"/>
        </w:rPr>
        <w:t xml:space="preserve"> _</w:t>
      </w:r>
      <w:r w:rsidR="00064E9C">
        <w:rPr>
          <w:rFonts w:hint="eastAsia"/>
        </w:rPr>
        <w:t>W</w:t>
      </w:r>
      <w:r w:rsidR="00F8331D">
        <w:rPr>
          <w:rFonts w:hint="eastAsia"/>
        </w:rPr>
        <w:t>ave</w:t>
      </w:r>
    </w:p>
    <w:p w:rsidR="00F8331D" w:rsidRPr="00E60433" w:rsidRDefault="00F8331D" w:rsidP="00F8331D">
      <w:pPr>
        <w:pStyle w:val="ab"/>
        <w:ind w:left="987" w:firstLineChars="0" w:firstLine="0"/>
        <w:rPr>
          <w:sz w:val="18"/>
          <w:szCs w:val="18"/>
        </w:rPr>
      </w:pPr>
      <w:r w:rsidRPr="00E60433">
        <w:rPr>
          <w:rFonts w:hint="eastAsia"/>
          <w:sz w:val="18"/>
          <w:szCs w:val="18"/>
        </w:rPr>
        <w:t>{</w:t>
      </w:r>
    </w:p>
    <w:p w:rsidR="00F123C3" w:rsidRPr="00E60433" w:rsidRDefault="00F123C3" w:rsidP="00F123C3">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sidR="00C21A00">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0XAAAA</w:t>
      </w:r>
      <w:r w:rsidRPr="00E60433">
        <w:rPr>
          <w:rFonts w:hint="eastAsia"/>
          <w:sz w:val="18"/>
          <w:szCs w:val="18"/>
        </w:rPr>
        <w:t>，表示为上行数据包</w:t>
      </w:r>
    </w:p>
    <w:p w:rsidR="00F123C3" w:rsidRDefault="00F123C3" w:rsidP="00F123C3">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641A77" w:rsidRPr="00735EAD" w:rsidRDefault="00641A77" w:rsidP="00735EAD">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735EAD" w:rsidRPr="00E21F2C">
        <w:rPr>
          <w:rFonts w:hint="eastAsia"/>
          <w:sz w:val="18"/>
          <w:szCs w:val="18"/>
        </w:rPr>
        <w:t>Package_Type</w:t>
      </w:r>
      <w:r w:rsidR="00735EAD">
        <w:rPr>
          <w:rFonts w:hint="eastAsia"/>
          <w:sz w:val="18"/>
          <w:szCs w:val="18"/>
        </w:rPr>
        <w:t xml:space="preserve">   </w:t>
      </w:r>
      <w:r w:rsidR="001359A2">
        <w:rPr>
          <w:rFonts w:hint="eastAsia"/>
          <w:sz w:val="18"/>
          <w:szCs w:val="18"/>
        </w:rPr>
        <w:tab/>
        <w:t>//</w:t>
      </w:r>
      <w:r w:rsidRPr="00735EAD">
        <w:rPr>
          <w:rFonts w:hint="eastAsia"/>
          <w:sz w:val="18"/>
          <w:szCs w:val="18"/>
        </w:rPr>
        <w:t>1</w:t>
      </w:r>
      <w:r w:rsidRPr="00735EAD">
        <w:rPr>
          <w:rFonts w:hint="eastAsia"/>
          <w:sz w:val="18"/>
          <w:szCs w:val="18"/>
        </w:rPr>
        <w:t>字节，协议号</w:t>
      </w:r>
      <w:r w:rsidRPr="00735EAD">
        <w:rPr>
          <w:rFonts w:hint="eastAsia"/>
          <w:sz w:val="18"/>
          <w:szCs w:val="18"/>
        </w:rPr>
        <w:t>=0x0</w:t>
      </w:r>
      <w:r w:rsidR="006A4615" w:rsidRPr="00735EAD">
        <w:rPr>
          <w:rFonts w:hint="eastAsia"/>
          <w:sz w:val="18"/>
          <w:szCs w:val="18"/>
        </w:rPr>
        <w:t>4</w:t>
      </w:r>
    </w:p>
    <w:p w:rsidR="006329B0" w:rsidRDefault="006329B0" w:rsidP="006329B0">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sidR="006A4615">
        <w:rPr>
          <w:rFonts w:hint="eastAsia"/>
          <w:sz w:val="18"/>
          <w:szCs w:val="18"/>
        </w:rPr>
        <w:t>，</w:t>
      </w:r>
      <w:r>
        <w:rPr>
          <w:rFonts w:hint="eastAsia"/>
          <w:sz w:val="18"/>
          <w:szCs w:val="18"/>
        </w:rPr>
        <w:t>嵌入式软件版本</w:t>
      </w:r>
    </w:p>
    <w:p w:rsidR="009E3070" w:rsidRDefault="009E3070" w:rsidP="006329B0">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6A4615" w:rsidRDefault="006A4615" w:rsidP="006A4615">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w:t>
      </w:r>
      <w:r w:rsidRPr="004C1F3F">
        <w:rPr>
          <w:rFonts w:hint="eastAsia"/>
          <w:sz w:val="18"/>
          <w:szCs w:val="18"/>
        </w:rPr>
        <w:t xml:space="preserve"> </w:t>
      </w:r>
      <w:r>
        <w:rPr>
          <w:rFonts w:hint="eastAsia"/>
          <w:sz w:val="18"/>
          <w:szCs w:val="18"/>
        </w:rPr>
        <w:t>Number</w:t>
      </w:r>
      <w:r>
        <w:rPr>
          <w:rFonts w:hint="eastAsia"/>
          <w:sz w:val="18"/>
          <w:szCs w:val="18"/>
        </w:rPr>
        <w:tab/>
        <w:t>//2</w:t>
      </w:r>
      <w:r>
        <w:rPr>
          <w:rFonts w:hint="eastAsia"/>
          <w:sz w:val="18"/>
          <w:szCs w:val="18"/>
        </w:rPr>
        <w:t>字节，包序号，递增即可，上位机会针对该序号回应</w:t>
      </w:r>
    </w:p>
    <w:p w:rsidR="006A4615" w:rsidRPr="003665F7" w:rsidRDefault="003665F7" w:rsidP="003665F7">
      <w:pPr>
        <w:pStyle w:val="ab"/>
        <w:ind w:left="987" w:firstLineChars="0" w:firstLine="0"/>
        <w:rPr>
          <w:rFonts w:cstheme="minorHAnsi"/>
          <w:bCs/>
          <w:color w:val="2B2B2B"/>
          <w:sz w:val="18"/>
          <w:szCs w:val="18"/>
          <w:shd w:val="clear" w:color="auto" w:fill="F8F8F8"/>
        </w:rPr>
      </w:pPr>
      <w:r>
        <w:rPr>
          <w:sz w:val="18"/>
          <w:szCs w:val="18"/>
        </w:rPr>
        <w:lastRenderedPageBreak/>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字节，命令属性为</w:t>
      </w:r>
      <w:r>
        <w:rPr>
          <w:rFonts w:cstheme="minorHAnsi"/>
          <w:bCs/>
          <w:color w:val="2B2B2B"/>
          <w:sz w:val="18"/>
          <w:szCs w:val="18"/>
          <w:shd w:val="clear" w:color="auto" w:fill="F8F8F8"/>
        </w:rPr>
        <w:t>0X01</w:t>
      </w:r>
      <w:r>
        <w:rPr>
          <w:rFonts w:cstheme="minorHAnsi" w:hint="eastAsia"/>
          <w:bCs/>
          <w:color w:val="2B2B2B"/>
          <w:sz w:val="18"/>
          <w:szCs w:val="18"/>
          <w:shd w:val="clear" w:color="auto" w:fill="F8F8F8"/>
        </w:rPr>
        <w:t>，</w:t>
      </w:r>
      <w:r w:rsidRPr="00242902">
        <w:rPr>
          <w:rFonts w:asciiTheme="minorEastAsia" w:eastAsiaTheme="minorEastAsia" w:hAnsiTheme="minorEastAsia" w:cstheme="minorHAnsi" w:hint="eastAsia"/>
          <w:bCs/>
          <w:color w:val="000000" w:themeColor="text1"/>
          <w:sz w:val="18"/>
          <w:szCs w:val="18"/>
        </w:rPr>
        <w:t>表示传感</w:t>
      </w:r>
      <w:r>
        <w:rPr>
          <w:rFonts w:asciiTheme="minorEastAsia" w:eastAsiaTheme="minorEastAsia" w:hAnsiTheme="minorEastAsia" w:cstheme="minorHAnsi" w:hint="eastAsia"/>
          <w:bCs/>
          <w:color w:val="000000" w:themeColor="text1"/>
          <w:sz w:val="18"/>
          <w:szCs w:val="18"/>
        </w:rPr>
        <w:t>节点申请波形上传。</w:t>
      </w:r>
    </w:p>
    <w:p w:rsidR="00F123C3" w:rsidRDefault="00F123C3" w:rsidP="00F123C3">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r>
      <w:r w:rsidR="0081002E">
        <w:rPr>
          <w:rFonts w:hint="eastAsia"/>
          <w:sz w:val="18"/>
          <w:szCs w:val="18"/>
        </w:rPr>
        <w:t>Wave_</w:t>
      </w:r>
      <w:r w:rsidRPr="003552FC">
        <w:rPr>
          <w:sz w:val="18"/>
          <w:szCs w:val="18"/>
        </w:rPr>
        <w:t>attribute</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字节，当前数据属性</w:t>
      </w:r>
    </w:p>
    <w:p w:rsidR="00F123C3" w:rsidRDefault="00F123C3" w:rsidP="00F123C3">
      <w:pPr>
        <w:pStyle w:val="ab"/>
        <w:ind w:left="3927" w:firstLineChars="0" w:firstLine="273"/>
        <w:rPr>
          <w:sz w:val="18"/>
          <w:szCs w:val="18"/>
        </w:rPr>
      </w:pPr>
      <w:proofErr w:type="gramStart"/>
      <w:r>
        <w:rPr>
          <w:rFonts w:hint="eastAsia"/>
          <w:sz w:val="18"/>
          <w:szCs w:val="18"/>
        </w:rPr>
        <w:t>bit</w:t>
      </w:r>
      <w:proofErr w:type="gramEnd"/>
      <w:r w:rsidR="00D45F8D">
        <w:rPr>
          <w:rFonts w:hint="eastAsia"/>
          <w:sz w:val="18"/>
          <w:szCs w:val="18"/>
        </w:rPr>
        <w:t xml:space="preserve"> 2</w:t>
      </w:r>
      <w:r w:rsidR="0081002E">
        <w:rPr>
          <w:rFonts w:hint="eastAsia"/>
          <w:sz w:val="18"/>
          <w:szCs w:val="18"/>
        </w:rPr>
        <w:t>,</w:t>
      </w:r>
      <w:r w:rsidR="000A424B">
        <w:rPr>
          <w:rFonts w:hint="eastAsia"/>
          <w:sz w:val="18"/>
          <w:szCs w:val="18"/>
        </w:rPr>
        <w:t>1,</w:t>
      </w:r>
      <w:r>
        <w:rPr>
          <w:rFonts w:hint="eastAsia"/>
          <w:sz w:val="18"/>
          <w:szCs w:val="18"/>
        </w:rPr>
        <w:t xml:space="preserve">0 </w:t>
      </w:r>
    </w:p>
    <w:p w:rsidR="00F123C3" w:rsidRDefault="00F123C3" w:rsidP="00F123C3">
      <w:pPr>
        <w:pStyle w:val="ab"/>
        <w:ind w:left="4347" w:firstLineChars="0" w:firstLine="273"/>
        <w:rPr>
          <w:sz w:val="18"/>
          <w:szCs w:val="18"/>
        </w:rPr>
      </w:pPr>
      <w:r>
        <w:rPr>
          <w:rFonts w:hint="eastAsia"/>
          <w:sz w:val="18"/>
          <w:szCs w:val="18"/>
        </w:rPr>
        <w:t xml:space="preserve">=0  </w:t>
      </w:r>
    </w:p>
    <w:p w:rsidR="00F123C3" w:rsidRDefault="00F123C3" w:rsidP="00F123C3">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 xml:space="preserve">=1  </w:t>
      </w:r>
      <w:r w:rsidR="000A424B">
        <w:rPr>
          <w:rFonts w:hint="eastAsia"/>
          <w:sz w:val="18"/>
          <w:szCs w:val="18"/>
        </w:rPr>
        <w:t>加速度</w:t>
      </w:r>
      <w:r w:rsidR="00D1680D">
        <w:rPr>
          <w:rFonts w:hint="eastAsia"/>
          <w:sz w:val="18"/>
          <w:szCs w:val="18"/>
        </w:rPr>
        <w:t>波形</w:t>
      </w:r>
    </w:p>
    <w:p w:rsidR="000A424B" w:rsidRDefault="000A424B" w:rsidP="000A424B">
      <w:pPr>
        <w:pStyle w:val="ab"/>
        <w:ind w:left="4347" w:firstLineChars="0" w:firstLine="273"/>
        <w:rPr>
          <w:sz w:val="18"/>
          <w:szCs w:val="18"/>
        </w:rPr>
      </w:pPr>
      <w:r>
        <w:rPr>
          <w:rFonts w:hint="eastAsia"/>
          <w:sz w:val="18"/>
          <w:szCs w:val="18"/>
        </w:rPr>
        <w:t xml:space="preserve">=2  </w:t>
      </w:r>
      <w:r>
        <w:rPr>
          <w:rFonts w:hint="eastAsia"/>
          <w:sz w:val="18"/>
          <w:szCs w:val="18"/>
        </w:rPr>
        <w:t>速度</w:t>
      </w:r>
      <w:r w:rsidR="00D1680D">
        <w:rPr>
          <w:rFonts w:hint="eastAsia"/>
          <w:sz w:val="18"/>
          <w:szCs w:val="18"/>
        </w:rPr>
        <w:t>波形</w:t>
      </w:r>
    </w:p>
    <w:p w:rsidR="001A636D" w:rsidRDefault="00D45F8D" w:rsidP="001A636D">
      <w:pPr>
        <w:pStyle w:val="ab"/>
        <w:ind w:left="3927" w:firstLineChars="0" w:firstLine="273"/>
        <w:rPr>
          <w:sz w:val="18"/>
          <w:szCs w:val="18"/>
        </w:rPr>
      </w:pPr>
      <w:r>
        <w:rPr>
          <w:sz w:val="18"/>
          <w:szCs w:val="18"/>
        </w:rPr>
        <w:t>B</w:t>
      </w:r>
      <w:r w:rsidR="001A636D">
        <w:rPr>
          <w:rFonts w:hint="eastAsia"/>
          <w:sz w:val="18"/>
          <w:szCs w:val="18"/>
        </w:rPr>
        <w:t>it</w:t>
      </w:r>
      <w:r w:rsidR="00031739">
        <w:rPr>
          <w:rFonts w:hint="eastAsia"/>
          <w:sz w:val="18"/>
          <w:szCs w:val="18"/>
        </w:rPr>
        <w:t>4</w:t>
      </w:r>
      <w:proofErr w:type="gramStart"/>
      <w:r w:rsidR="001A636D">
        <w:rPr>
          <w:rFonts w:hint="eastAsia"/>
          <w:sz w:val="18"/>
          <w:szCs w:val="18"/>
        </w:rPr>
        <w:t>,</w:t>
      </w:r>
      <w:r>
        <w:rPr>
          <w:rFonts w:hint="eastAsia"/>
          <w:sz w:val="18"/>
          <w:szCs w:val="18"/>
        </w:rPr>
        <w:t>3</w:t>
      </w:r>
      <w:proofErr w:type="gramEnd"/>
      <w:r w:rsidR="001A636D">
        <w:rPr>
          <w:rFonts w:hint="eastAsia"/>
          <w:sz w:val="18"/>
          <w:szCs w:val="18"/>
        </w:rPr>
        <w:t xml:space="preserve"> </w:t>
      </w:r>
    </w:p>
    <w:p w:rsidR="001A636D" w:rsidRDefault="001A636D" w:rsidP="001A636D">
      <w:pPr>
        <w:pStyle w:val="ab"/>
        <w:ind w:left="4347" w:firstLineChars="0" w:firstLine="273"/>
        <w:rPr>
          <w:sz w:val="18"/>
          <w:szCs w:val="18"/>
        </w:rPr>
      </w:pPr>
      <w:r>
        <w:rPr>
          <w:rFonts w:hint="eastAsia"/>
          <w:sz w:val="18"/>
          <w:szCs w:val="18"/>
        </w:rPr>
        <w:t xml:space="preserve">=0  </w:t>
      </w:r>
      <w:r w:rsidR="005F1685">
        <w:rPr>
          <w:rFonts w:hint="eastAsia"/>
          <w:sz w:val="18"/>
          <w:szCs w:val="18"/>
        </w:rPr>
        <w:t>x</w:t>
      </w:r>
      <w:r w:rsidR="005F1685">
        <w:rPr>
          <w:rFonts w:hint="eastAsia"/>
          <w:sz w:val="18"/>
          <w:szCs w:val="18"/>
        </w:rPr>
        <w:t>方向</w:t>
      </w:r>
    </w:p>
    <w:p w:rsidR="001A636D" w:rsidRDefault="001A636D" w:rsidP="001A636D">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 xml:space="preserve">=1  </w:t>
      </w:r>
      <w:r w:rsidR="005F1685">
        <w:rPr>
          <w:rFonts w:hint="eastAsia"/>
          <w:sz w:val="18"/>
          <w:szCs w:val="18"/>
        </w:rPr>
        <w:t>y</w:t>
      </w:r>
      <w:r w:rsidR="005F1685">
        <w:rPr>
          <w:rFonts w:hint="eastAsia"/>
          <w:sz w:val="18"/>
          <w:szCs w:val="18"/>
        </w:rPr>
        <w:t>方向</w:t>
      </w:r>
    </w:p>
    <w:p w:rsidR="001A636D" w:rsidRDefault="001A636D" w:rsidP="001A636D">
      <w:pPr>
        <w:pStyle w:val="ab"/>
        <w:ind w:left="4347" w:firstLineChars="0" w:firstLine="273"/>
        <w:rPr>
          <w:sz w:val="18"/>
          <w:szCs w:val="18"/>
        </w:rPr>
      </w:pPr>
      <w:r>
        <w:rPr>
          <w:rFonts w:hint="eastAsia"/>
          <w:sz w:val="18"/>
          <w:szCs w:val="18"/>
        </w:rPr>
        <w:t xml:space="preserve">=2  </w:t>
      </w:r>
      <w:r w:rsidR="005F1685">
        <w:rPr>
          <w:rFonts w:hint="eastAsia"/>
          <w:sz w:val="18"/>
          <w:szCs w:val="18"/>
        </w:rPr>
        <w:t>z</w:t>
      </w:r>
      <w:r w:rsidR="005F1685">
        <w:rPr>
          <w:rFonts w:hint="eastAsia"/>
          <w:sz w:val="18"/>
          <w:szCs w:val="18"/>
        </w:rPr>
        <w:t>方向</w:t>
      </w:r>
    </w:p>
    <w:p w:rsidR="00390528" w:rsidRDefault="00390528" w:rsidP="00390528">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bit</w:t>
      </w:r>
      <w:r w:rsidR="00D45F8D">
        <w:rPr>
          <w:rFonts w:hint="eastAsia"/>
          <w:sz w:val="18"/>
          <w:szCs w:val="18"/>
        </w:rPr>
        <w:t>5</w:t>
      </w:r>
    </w:p>
    <w:p w:rsidR="00D37CBD" w:rsidRDefault="00D37CBD" w:rsidP="00D37CBD">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=0  </w:t>
      </w:r>
      <w:r>
        <w:rPr>
          <w:rFonts w:hint="eastAsia"/>
          <w:sz w:val="18"/>
          <w:szCs w:val="18"/>
        </w:rPr>
        <w:t>正常数据</w:t>
      </w:r>
    </w:p>
    <w:p w:rsidR="00D37CBD" w:rsidRPr="00031739" w:rsidRDefault="00D37CBD" w:rsidP="00D37CBD">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=1  </w:t>
      </w:r>
      <w:r>
        <w:rPr>
          <w:rFonts w:hint="eastAsia"/>
          <w:sz w:val="18"/>
          <w:szCs w:val="18"/>
        </w:rPr>
        <w:t>报警数据</w:t>
      </w:r>
    </w:p>
    <w:p w:rsidR="00390528" w:rsidRDefault="00031739" w:rsidP="00031739">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r>
        <w:rPr>
          <w:rFonts w:hint="eastAsia"/>
          <w:sz w:val="18"/>
          <w:szCs w:val="18"/>
        </w:rPr>
        <w:t>it7</w:t>
      </w:r>
      <w:r w:rsidR="00D37CBD">
        <w:rPr>
          <w:rFonts w:hint="eastAsia"/>
          <w:sz w:val="18"/>
          <w:szCs w:val="18"/>
        </w:rPr>
        <w:t>，</w:t>
      </w:r>
      <w:r w:rsidR="00D37CBD">
        <w:rPr>
          <w:rFonts w:hint="eastAsia"/>
          <w:sz w:val="18"/>
          <w:szCs w:val="18"/>
        </w:rPr>
        <w:t>6</w:t>
      </w:r>
      <w:r>
        <w:rPr>
          <w:rFonts w:hint="eastAsia"/>
          <w:sz w:val="18"/>
          <w:szCs w:val="18"/>
        </w:rPr>
        <w:t xml:space="preserve"> </w:t>
      </w:r>
    </w:p>
    <w:p w:rsidR="00D37CBD" w:rsidRDefault="00D37CBD" w:rsidP="00D37CBD">
      <w:pPr>
        <w:pStyle w:val="ab"/>
        <w:ind w:left="4347" w:firstLineChars="0" w:firstLine="273"/>
        <w:rPr>
          <w:sz w:val="18"/>
          <w:szCs w:val="18"/>
        </w:rPr>
      </w:pPr>
      <w:r>
        <w:rPr>
          <w:rFonts w:hint="eastAsia"/>
          <w:sz w:val="18"/>
          <w:szCs w:val="18"/>
        </w:rPr>
        <w:t xml:space="preserve">=0  </w:t>
      </w:r>
      <w:r>
        <w:rPr>
          <w:rFonts w:hint="eastAsia"/>
          <w:sz w:val="18"/>
          <w:szCs w:val="18"/>
        </w:rPr>
        <w:t>无压缩</w:t>
      </w:r>
    </w:p>
    <w:p w:rsidR="00D37CBD" w:rsidRDefault="00D37CBD" w:rsidP="00D37CBD">
      <w:pPr>
        <w:pStyle w:val="ab"/>
        <w:ind w:left="4347" w:firstLineChars="0" w:firstLine="273"/>
        <w:rPr>
          <w:sz w:val="18"/>
          <w:szCs w:val="18"/>
        </w:rPr>
      </w:pPr>
      <w:r>
        <w:rPr>
          <w:rFonts w:hint="eastAsia"/>
          <w:sz w:val="18"/>
          <w:szCs w:val="18"/>
        </w:rPr>
        <w:t>=1</w:t>
      </w:r>
      <w:r>
        <w:rPr>
          <w:rFonts w:hint="eastAsia"/>
          <w:sz w:val="18"/>
          <w:szCs w:val="18"/>
        </w:rPr>
        <w:tab/>
      </w:r>
      <w:r>
        <w:rPr>
          <w:rFonts w:hint="eastAsia"/>
          <w:sz w:val="18"/>
          <w:szCs w:val="18"/>
        </w:rPr>
        <w:t>压缩方式</w:t>
      </w:r>
      <w:r>
        <w:rPr>
          <w:rFonts w:hint="eastAsia"/>
          <w:sz w:val="18"/>
          <w:szCs w:val="18"/>
        </w:rPr>
        <w:t>1</w:t>
      </w:r>
    </w:p>
    <w:p w:rsidR="00D37CBD" w:rsidRDefault="00D37CBD" w:rsidP="00D37CBD">
      <w:pPr>
        <w:pStyle w:val="ab"/>
        <w:ind w:left="4347" w:firstLineChars="0" w:firstLine="273"/>
        <w:rPr>
          <w:sz w:val="18"/>
          <w:szCs w:val="18"/>
        </w:rPr>
      </w:pPr>
      <w:r>
        <w:rPr>
          <w:rFonts w:hint="eastAsia"/>
          <w:sz w:val="18"/>
          <w:szCs w:val="18"/>
        </w:rPr>
        <w:t>=2</w:t>
      </w:r>
      <w:r w:rsidRPr="00390528">
        <w:rPr>
          <w:rFonts w:hint="eastAsia"/>
          <w:sz w:val="18"/>
          <w:szCs w:val="18"/>
        </w:rPr>
        <w:t xml:space="preserve"> </w:t>
      </w:r>
      <w:r>
        <w:rPr>
          <w:rFonts w:hint="eastAsia"/>
          <w:sz w:val="18"/>
          <w:szCs w:val="18"/>
        </w:rPr>
        <w:tab/>
      </w:r>
      <w:r>
        <w:rPr>
          <w:rFonts w:hint="eastAsia"/>
          <w:sz w:val="18"/>
          <w:szCs w:val="18"/>
        </w:rPr>
        <w:t>压缩方式</w:t>
      </w:r>
      <w:r>
        <w:rPr>
          <w:rFonts w:hint="eastAsia"/>
          <w:sz w:val="18"/>
          <w:szCs w:val="18"/>
        </w:rPr>
        <w:t>2</w:t>
      </w:r>
    </w:p>
    <w:p w:rsidR="00D37CBD" w:rsidRDefault="00D37CBD" w:rsidP="00D37CBD">
      <w:pPr>
        <w:pStyle w:val="ab"/>
        <w:ind w:left="4347" w:firstLineChars="0" w:firstLine="273"/>
        <w:rPr>
          <w:sz w:val="18"/>
          <w:szCs w:val="18"/>
        </w:rPr>
      </w:pPr>
      <w:r>
        <w:rPr>
          <w:rFonts w:hint="eastAsia"/>
          <w:sz w:val="18"/>
          <w:szCs w:val="18"/>
        </w:rPr>
        <w:t>=3</w:t>
      </w:r>
      <w:r>
        <w:rPr>
          <w:rFonts w:hint="eastAsia"/>
          <w:sz w:val="18"/>
          <w:szCs w:val="18"/>
        </w:rPr>
        <w:tab/>
      </w:r>
      <w:r>
        <w:rPr>
          <w:rFonts w:hint="eastAsia"/>
          <w:sz w:val="18"/>
          <w:szCs w:val="18"/>
        </w:rPr>
        <w:t>压缩方式</w:t>
      </w:r>
      <w:r>
        <w:rPr>
          <w:rFonts w:hint="eastAsia"/>
          <w:sz w:val="18"/>
          <w:szCs w:val="18"/>
        </w:rPr>
        <w:t>3</w:t>
      </w:r>
    </w:p>
    <w:p w:rsidR="00031739" w:rsidRDefault="00031739" w:rsidP="001A636D">
      <w:pPr>
        <w:pStyle w:val="ab"/>
        <w:ind w:left="4347" w:firstLineChars="0" w:firstLine="273"/>
        <w:rPr>
          <w:sz w:val="18"/>
          <w:szCs w:val="18"/>
        </w:rPr>
      </w:pPr>
    </w:p>
    <w:p w:rsidR="001A636D" w:rsidRDefault="0081002E" w:rsidP="0081002E">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Wave_long</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字节，波形长度</w:t>
      </w:r>
      <w:r w:rsidR="001A636D">
        <w:rPr>
          <w:rFonts w:hint="eastAsia"/>
          <w:sz w:val="18"/>
          <w:szCs w:val="18"/>
        </w:rPr>
        <w:tab/>
      </w:r>
      <w:r w:rsidR="001A636D">
        <w:rPr>
          <w:rFonts w:hint="eastAsia"/>
          <w:sz w:val="18"/>
          <w:szCs w:val="18"/>
        </w:rPr>
        <w:tab/>
      </w:r>
      <w:r w:rsidR="001A636D">
        <w:rPr>
          <w:rFonts w:hint="eastAsia"/>
          <w:sz w:val="18"/>
          <w:szCs w:val="18"/>
        </w:rPr>
        <w:tab/>
      </w:r>
      <w:r w:rsidR="001A636D">
        <w:rPr>
          <w:rFonts w:hint="eastAsia"/>
          <w:sz w:val="18"/>
          <w:szCs w:val="18"/>
        </w:rPr>
        <w:tab/>
      </w:r>
      <w:r w:rsidR="001A636D">
        <w:rPr>
          <w:rFonts w:hint="eastAsia"/>
          <w:sz w:val="18"/>
          <w:szCs w:val="18"/>
        </w:rPr>
        <w:tab/>
      </w:r>
      <w:r w:rsidR="001A636D">
        <w:rPr>
          <w:rFonts w:hint="eastAsia"/>
          <w:sz w:val="18"/>
          <w:szCs w:val="18"/>
        </w:rPr>
        <w:tab/>
      </w:r>
      <w:r w:rsidR="001A636D">
        <w:rPr>
          <w:rFonts w:hint="eastAsia"/>
          <w:sz w:val="18"/>
          <w:szCs w:val="18"/>
        </w:rPr>
        <w:tab/>
      </w:r>
      <w:r w:rsidR="001A636D">
        <w:rPr>
          <w:rFonts w:hint="eastAsia"/>
          <w:sz w:val="18"/>
          <w:szCs w:val="18"/>
        </w:rPr>
        <w:tab/>
        <w:t xml:space="preserve">  </w:t>
      </w:r>
      <w:r w:rsidR="001A636D">
        <w:rPr>
          <w:rFonts w:hint="eastAsia"/>
          <w:sz w:val="18"/>
          <w:szCs w:val="18"/>
        </w:rPr>
        <w:tab/>
      </w:r>
    </w:p>
    <w:p w:rsidR="001A636D" w:rsidRDefault="001A636D" w:rsidP="001A636D">
      <w:pPr>
        <w:pStyle w:val="ab"/>
        <w:ind w:left="4347" w:firstLineChars="0" w:firstLine="273"/>
        <w:rPr>
          <w:sz w:val="18"/>
          <w:szCs w:val="18"/>
        </w:rPr>
      </w:pPr>
      <w:r>
        <w:rPr>
          <w:rFonts w:hint="eastAsia"/>
          <w:sz w:val="18"/>
          <w:szCs w:val="18"/>
        </w:rPr>
        <w:t xml:space="preserve">=0  </w:t>
      </w:r>
      <w:r w:rsidR="00B862CC">
        <w:rPr>
          <w:rFonts w:hint="eastAsia"/>
          <w:sz w:val="18"/>
          <w:szCs w:val="18"/>
        </w:rPr>
        <w:tab/>
        <w:t>512</w:t>
      </w:r>
      <w:r>
        <w:rPr>
          <w:rFonts w:hint="eastAsia"/>
          <w:sz w:val="18"/>
          <w:szCs w:val="18"/>
        </w:rPr>
        <w:t>点</w:t>
      </w:r>
      <w:r>
        <w:rPr>
          <w:rFonts w:hint="eastAsia"/>
          <w:sz w:val="18"/>
          <w:szCs w:val="18"/>
        </w:rPr>
        <w:t xml:space="preserve">  </w:t>
      </w:r>
    </w:p>
    <w:p w:rsidR="001A636D" w:rsidRDefault="001A636D" w:rsidP="001A636D">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 xml:space="preserve">=1  </w:t>
      </w:r>
      <w:r w:rsidR="00B862CC">
        <w:rPr>
          <w:rFonts w:hint="eastAsia"/>
          <w:sz w:val="18"/>
          <w:szCs w:val="18"/>
        </w:rPr>
        <w:tab/>
        <w:t>1024</w:t>
      </w:r>
      <w:r>
        <w:rPr>
          <w:rFonts w:hint="eastAsia"/>
          <w:sz w:val="18"/>
          <w:szCs w:val="18"/>
        </w:rPr>
        <w:t>点</w:t>
      </w:r>
    </w:p>
    <w:p w:rsidR="0081002E" w:rsidRDefault="001A636D" w:rsidP="0081002E">
      <w:pPr>
        <w:pStyle w:val="ab"/>
        <w:ind w:left="4620" w:firstLineChars="0" w:firstLine="0"/>
        <w:rPr>
          <w:sz w:val="18"/>
          <w:szCs w:val="18"/>
        </w:rPr>
      </w:pPr>
      <w:r>
        <w:rPr>
          <w:rFonts w:hint="eastAsia"/>
          <w:sz w:val="18"/>
          <w:szCs w:val="18"/>
        </w:rPr>
        <w:t xml:space="preserve">=2  </w:t>
      </w:r>
      <w:r w:rsidR="00B862CC">
        <w:rPr>
          <w:rFonts w:hint="eastAsia"/>
          <w:sz w:val="18"/>
          <w:szCs w:val="18"/>
        </w:rPr>
        <w:tab/>
        <w:t>2048</w:t>
      </w:r>
      <w:r>
        <w:rPr>
          <w:rFonts w:hint="eastAsia"/>
          <w:sz w:val="18"/>
          <w:szCs w:val="18"/>
        </w:rPr>
        <w:t>点</w:t>
      </w:r>
      <w:r>
        <w:rPr>
          <w:rFonts w:hint="eastAsia"/>
          <w:sz w:val="18"/>
          <w:szCs w:val="18"/>
        </w:rPr>
        <w:tab/>
      </w:r>
    </w:p>
    <w:p w:rsidR="001A636D" w:rsidRDefault="0081002E" w:rsidP="0081002E">
      <w:pPr>
        <w:pStyle w:val="ab"/>
        <w:ind w:left="4620" w:firstLineChars="0" w:firstLine="0"/>
        <w:rPr>
          <w:sz w:val="18"/>
          <w:szCs w:val="18"/>
        </w:rPr>
      </w:pPr>
      <w:r>
        <w:rPr>
          <w:rFonts w:hint="eastAsia"/>
          <w:sz w:val="18"/>
          <w:szCs w:val="18"/>
        </w:rPr>
        <w:t>=3</w:t>
      </w:r>
      <w:r>
        <w:rPr>
          <w:rFonts w:hint="eastAsia"/>
          <w:sz w:val="18"/>
          <w:szCs w:val="18"/>
        </w:rPr>
        <w:tab/>
      </w:r>
      <w:r w:rsidR="00B862CC">
        <w:rPr>
          <w:rFonts w:hint="eastAsia"/>
          <w:sz w:val="18"/>
          <w:szCs w:val="18"/>
        </w:rPr>
        <w:t>4096</w:t>
      </w:r>
      <w:r w:rsidR="001A636D">
        <w:rPr>
          <w:rFonts w:hint="eastAsia"/>
          <w:sz w:val="18"/>
          <w:szCs w:val="18"/>
        </w:rPr>
        <w:t>点</w:t>
      </w:r>
    </w:p>
    <w:p w:rsidR="001A636D" w:rsidRDefault="001A636D" w:rsidP="001A636D">
      <w:pPr>
        <w:pStyle w:val="ab"/>
        <w:ind w:left="4347" w:firstLineChars="0" w:firstLine="273"/>
        <w:rPr>
          <w:sz w:val="18"/>
          <w:szCs w:val="18"/>
        </w:rPr>
      </w:pPr>
      <w:r>
        <w:rPr>
          <w:rFonts w:hint="eastAsia"/>
          <w:sz w:val="18"/>
          <w:szCs w:val="18"/>
        </w:rPr>
        <w:t>=4</w:t>
      </w:r>
      <w:r>
        <w:rPr>
          <w:rFonts w:hint="eastAsia"/>
          <w:sz w:val="18"/>
          <w:szCs w:val="18"/>
        </w:rPr>
        <w:tab/>
        <w:t>8192</w:t>
      </w:r>
      <w:r>
        <w:rPr>
          <w:rFonts w:hint="eastAsia"/>
          <w:sz w:val="18"/>
          <w:szCs w:val="18"/>
        </w:rPr>
        <w:t>点</w:t>
      </w:r>
    </w:p>
    <w:p w:rsidR="00C30996" w:rsidRPr="00C30996" w:rsidRDefault="00C30996" w:rsidP="00C30996">
      <w:pPr>
        <w:pStyle w:val="ab"/>
        <w:ind w:left="987" w:firstLineChars="0" w:firstLine="0"/>
        <w:rPr>
          <w:sz w:val="18"/>
          <w:szCs w:val="18"/>
        </w:rPr>
      </w:pPr>
      <w:r w:rsidRPr="00C30996">
        <w:rPr>
          <w:rFonts w:hint="eastAsia"/>
          <w:sz w:val="18"/>
          <w:szCs w:val="18"/>
        </w:rPr>
        <w:t xml:space="preserve">short </w:t>
      </w:r>
      <w:r w:rsidRPr="00C30996">
        <w:rPr>
          <w:rFonts w:hint="eastAsia"/>
          <w:sz w:val="18"/>
          <w:szCs w:val="18"/>
        </w:rPr>
        <w:tab/>
      </w:r>
      <w:r w:rsidRPr="00C30996">
        <w:rPr>
          <w:rFonts w:hint="eastAsia"/>
          <w:sz w:val="18"/>
          <w:szCs w:val="18"/>
        </w:rPr>
        <w:tab/>
        <w:t xml:space="preserve">Temperature; </w:t>
      </w:r>
      <w:r w:rsidRPr="00C30996">
        <w:rPr>
          <w:rFonts w:hint="eastAsia"/>
          <w:sz w:val="18"/>
          <w:szCs w:val="18"/>
        </w:rPr>
        <w:tab/>
      </w:r>
      <w:r w:rsidRPr="00C30996">
        <w:rPr>
          <w:rFonts w:hint="eastAsia"/>
          <w:sz w:val="18"/>
          <w:szCs w:val="18"/>
        </w:rPr>
        <w:tab/>
      </w:r>
      <w:r>
        <w:rPr>
          <w:rFonts w:hint="eastAsia"/>
          <w:sz w:val="18"/>
          <w:szCs w:val="18"/>
        </w:rPr>
        <w:tab/>
      </w:r>
      <w:r w:rsidRPr="00C30996">
        <w:rPr>
          <w:rFonts w:hint="eastAsia"/>
          <w:sz w:val="18"/>
          <w:szCs w:val="18"/>
        </w:rPr>
        <w:t>//2</w:t>
      </w:r>
      <w:r w:rsidRPr="00C30996">
        <w:rPr>
          <w:rFonts w:hint="eastAsia"/>
          <w:sz w:val="18"/>
          <w:szCs w:val="18"/>
        </w:rPr>
        <w:t>字节，温度值</w:t>
      </w:r>
      <w:r w:rsidRPr="00C30996">
        <w:rPr>
          <w:rFonts w:hint="eastAsia"/>
          <w:sz w:val="18"/>
          <w:szCs w:val="18"/>
        </w:rPr>
        <w:t>,</w:t>
      </w:r>
      <w:r w:rsidRPr="00C30996">
        <w:rPr>
          <w:rFonts w:hint="eastAsia"/>
          <w:sz w:val="18"/>
          <w:szCs w:val="18"/>
        </w:rPr>
        <w:t>真实值等于该值</w:t>
      </w:r>
      <w:r w:rsidRPr="00C30996">
        <w:rPr>
          <w:rFonts w:hint="eastAsia"/>
          <w:sz w:val="18"/>
          <w:szCs w:val="18"/>
        </w:rPr>
        <w:t>*0.01</w:t>
      </w:r>
    </w:p>
    <w:p w:rsidR="00DA1893" w:rsidRPr="00DA1893" w:rsidRDefault="00DA1893" w:rsidP="00DA1893">
      <w:pPr>
        <w:pStyle w:val="ab"/>
        <w:ind w:left="987" w:firstLineChars="0" w:firstLine="0"/>
        <w:rPr>
          <w:sz w:val="18"/>
          <w:szCs w:val="18"/>
        </w:rPr>
      </w:pPr>
      <w:r w:rsidRPr="00DA1893">
        <w:rPr>
          <w:rFonts w:hint="eastAsia"/>
          <w:sz w:val="18"/>
          <w:szCs w:val="18"/>
        </w:rPr>
        <w:t>u</w:t>
      </w:r>
      <w:r w:rsidRPr="00DA1893">
        <w:rPr>
          <w:sz w:val="18"/>
          <w:szCs w:val="18"/>
        </w:rPr>
        <w:t>short</w:t>
      </w:r>
      <w:r w:rsidRPr="00DA1893">
        <w:rPr>
          <w:rFonts w:hint="eastAsia"/>
          <w:sz w:val="18"/>
          <w:szCs w:val="18"/>
        </w:rPr>
        <w:tab/>
      </w:r>
      <w:r w:rsidRPr="00DA1893">
        <w:rPr>
          <w:rFonts w:hint="eastAsia"/>
          <w:sz w:val="18"/>
          <w:szCs w:val="18"/>
        </w:rPr>
        <w:tab/>
      </w:r>
      <w:r w:rsidR="005140EA">
        <w:rPr>
          <w:rFonts w:hint="eastAsia"/>
          <w:sz w:val="18"/>
          <w:szCs w:val="18"/>
        </w:rPr>
        <w:t>Sample</w:t>
      </w:r>
      <w:r w:rsidRPr="00DA1893">
        <w:rPr>
          <w:rFonts w:hint="eastAsia"/>
          <w:sz w:val="18"/>
          <w:szCs w:val="18"/>
        </w:rPr>
        <w:t>_F</w:t>
      </w:r>
      <w:r w:rsidRPr="00DA1893">
        <w:rPr>
          <w:sz w:val="18"/>
          <w:szCs w:val="18"/>
        </w:rPr>
        <w:t>requency</w:t>
      </w:r>
      <w:r w:rsidRPr="00DA1893">
        <w:rPr>
          <w:rFonts w:hint="eastAsia"/>
          <w:sz w:val="18"/>
          <w:szCs w:val="18"/>
        </w:rPr>
        <w:tab/>
      </w:r>
      <w:r w:rsidRPr="00DA1893">
        <w:rPr>
          <w:rFonts w:hint="eastAsia"/>
          <w:sz w:val="18"/>
          <w:szCs w:val="18"/>
        </w:rPr>
        <w:tab/>
        <w:t>//2</w:t>
      </w:r>
      <w:r w:rsidRPr="00DA1893">
        <w:rPr>
          <w:rFonts w:hint="eastAsia"/>
          <w:sz w:val="18"/>
          <w:szCs w:val="18"/>
        </w:rPr>
        <w:t>字节，</w:t>
      </w:r>
      <w:r w:rsidR="005140EA">
        <w:rPr>
          <w:rFonts w:hint="eastAsia"/>
          <w:sz w:val="18"/>
          <w:szCs w:val="18"/>
        </w:rPr>
        <w:t>采样频率</w:t>
      </w:r>
    </w:p>
    <w:p w:rsidR="001A636D" w:rsidRPr="00C30996" w:rsidRDefault="001A636D" w:rsidP="001A636D">
      <w:pPr>
        <w:pStyle w:val="ab"/>
        <w:ind w:left="4347" w:firstLineChars="0" w:firstLine="273"/>
        <w:rPr>
          <w:sz w:val="18"/>
          <w:szCs w:val="18"/>
        </w:rPr>
      </w:pPr>
    </w:p>
    <w:p w:rsidR="0028106E" w:rsidRPr="003665F7" w:rsidRDefault="003860C9" w:rsidP="003665F7">
      <w:pPr>
        <w:pStyle w:val="ab"/>
        <w:ind w:left="987"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Wave _</w:t>
      </w:r>
      <w:r w:rsidRPr="003860C9">
        <w:t xml:space="preserve"> </w:t>
      </w:r>
      <w:r w:rsidRPr="003860C9">
        <w:rPr>
          <w:sz w:val="18"/>
          <w:szCs w:val="18"/>
        </w:rPr>
        <w:t>coefficient</w:t>
      </w:r>
      <w:r>
        <w:rPr>
          <w:rFonts w:hint="eastAsia"/>
          <w:sz w:val="18"/>
          <w:szCs w:val="18"/>
        </w:rPr>
        <w:tab/>
      </w:r>
      <w:r>
        <w:rPr>
          <w:rFonts w:hint="eastAsia"/>
          <w:sz w:val="18"/>
          <w:szCs w:val="18"/>
        </w:rPr>
        <w:tab/>
        <w:t>//</w:t>
      </w:r>
      <w:r>
        <w:rPr>
          <w:rFonts w:hint="eastAsia"/>
          <w:sz w:val="18"/>
          <w:szCs w:val="18"/>
        </w:rPr>
        <w:t>系数，</w:t>
      </w:r>
      <w:r w:rsidR="004C1503">
        <w:rPr>
          <w:rFonts w:hint="eastAsia"/>
          <w:sz w:val="18"/>
          <w:szCs w:val="18"/>
        </w:rPr>
        <w:t>计算方法见</w:t>
      </w:r>
      <w:r w:rsidR="00A61EB3">
        <w:rPr>
          <w:sz w:val="18"/>
          <w:szCs w:val="18"/>
        </w:rPr>
        <w:fldChar w:fldCharType="begin"/>
      </w:r>
      <w:r w:rsidR="004C1503">
        <w:rPr>
          <w:sz w:val="18"/>
          <w:szCs w:val="18"/>
        </w:rPr>
        <w:instrText xml:space="preserve"> </w:instrText>
      </w:r>
      <w:r w:rsidR="004C1503">
        <w:rPr>
          <w:rFonts w:hint="eastAsia"/>
          <w:sz w:val="18"/>
          <w:szCs w:val="18"/>
        </w:rPr>
        <w:instrText>REF _Ref471287624 \r \h</w:instrText>
      </w:r>
      <w:r w:rsidR="004C1503">
        <w:rPr>
          <w:sz w:val="18"/>
          <w:szCs w:val="18"/>
        </w:rPr>
        <w:instrText xml:space="preserve"> </w:instrText>
      </w:r>
      <w:r w:rsidR="00A61EB3">
        <w:rPr>
          <w:sz w:val="18"/>
          <w:szCs w:val="18"/>
        </w:rPr>
      </w:r>
      <w:r w:rsidR="00A61EB3">
        <w:rPr>
          <w:sz w:val="18"/>
          <w:szCs w:val="18"/>
        </w:rPr>
        <w:fldChar w:fldCharType="separate"/>
      </w:r>
      <w:r w:rsidR="004C1503">
        <w:rPr>
          <w:sz w:val="18"/>
          <w:szCs w:val="18"/>
        </w:rPr>
        <w:t>5.11</w:t>
      </w:r>
      <w:r w:rsidR="00A61EB3">
        <w:rPr>
          <w:sz w:val="18"/>
          <w:szCs w:val="18"/>
        </w:rPr>
        <w:fldChar w:fldCharType="end"/>
      </w:r>
      <w:r w:rsidR="004C1503">
        <w:rPr>
          <w:rFonts w:hint="eastAsia"/>
          <w:sz w:val="18"/>
          <w:szCs w:val="18"/>
        </w:rPr>
        <w:t>中</w:t>
      </w:r>
      <w:r w:rsidR="004C1503" w:rsidRPr="00CE5E78">
        <w:rPr>
          <w:rFonts w:hint="eastAsia"/>
        </w:rPr>
        <w:t>Data_</w:t>
      </w:r>
      <w:r w:rsidR="004C1503" w:rsidRPr="00CE5E78">
        <w:t xml:space="preserve"> coefficient</w:t>
      </w:r>
      <w:r w:rsidR="004C1503">
        <w:rPr>
          <w:rFonts w:hint="eastAsia"/>
        </w:rPr>
        <w:t>字段。</w:t>
      </w:r>
    </w:p>
    <w:p w:rsidR="00C17B54" w:rsidRPr="00F20012" w:rsidRDefault="00C17B54" w:rsidP="00C17B54">
      <w:pPr>
        <w:pStyle w:val="ab"/>
        <w:ind w:left="987" w:firstLineChars="0" w:firstLine="0"/>
        <w:rPr>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1B4D04" w:rsidRPr="00C17B54" w:rsidRDefault="001B4D04" w:rsidP="00F123C3">
      <w:pPr>
        <w:pStyle w:val="ab"/>
        <w:ind w:left="987" w:firstLineChars="0" w:firstLine="0"/>
        <w:rPr>
          <w:sz w:val="18"/>
          <w:szCs w:val="18"/>
        </w:rPr>
      </w:pPr>
    </w:p>
    <w:p w:rsidR="00F8331D" w:rsidRDefault="00F8331D" w:rsidP="00F8331D">
      <w:pPr>
        <w:pStyle w:val="ab"/>
        <w:ind w:left="987" w:firstLineChars="0" w:firstLine="0"/>
        <w:rPr>
          <w:sz w:val="18"/>
          <w:szCs w:val="18"/>
        </w:rPr>
      </w:pPr>
      <w:r w:rsidRPr="00E60433">
        <w:rPr>
          <w:rFonts w:hint="eastAsia"/>
          <w:sz w:val="18"/>
          <w:szCs w:val="18"/>
        </w:rPr>
        <w:t>}</w:t>
      </w:r>
    </w:p>
    <w:p w:rsidR="007F0F96" w:rsidRDefault="007F0F96" w:rsidP="00F8331D">
      <w:pPr>
        <w:pStyle w:val="ab"/>
        <w:ind w:left="987" w:firstLineChars="0" w:firstLine="0"/>
        <w:rPr>
          <w:sz w:val="18"/>
          <w:szCs w:val="18"/>
        </w:rPr>
      </w:pPr>
    </w:p>
    <w:p w:rsidR="003665F7" w:rsidRDefault="00C17B54" w:rsidP="00F8331D">
      <w:pPr>
        <w:pStyle w:val="ab"/>
        <w:ind w:left="987" w:firstLineChars="0" w:firstLine="0"/>
        <w:rPr>
          <w:sz w:val="18"/>
          <w:szCs w:val="18"/>
        </w:rPr>
      </w:pPr>
      <w:r>
        <w:rPr>
          <w:rFonts w:hint="eastAsia"/>
          <w:sz w:val="18"/>
          <w:szCs w:val="18"/>
        </w:rPr>
        <w:t>波形数据传输</w:t>
      </w:r>
    </w:p>
    <w:p w:rsidR="00C17B54" w:rsidRDefault="00C17B54" w:rsidP="00C17B54">
      <w:pPr>
        <w:pStyle w:val="ab"/>
        <w:ind w:left="987" w:firstLineChars="0" w:firstLine="0"/>
      </w:pPr>
      <w:r>
        <w:rPr>
          <w:rFonts w:hint="eastAsia"/>
          <w:sz w:val="18"/>
          <w:szCs w:val="18"/>
        </w:rPr>
        <w:t>Sensor_Gateway</w:t>
      </w:r>
      <w:r>
        <w:rPr>
          <w:rFonts w:hint="eastAsia"/>
        </w:rPr>
        <w:t xml:space="preserve"> _Wave</w:t>
      </w:r>
    </w:p>
    <w:p w:rsidR="00C17B54" w:rsidRPr="00E60433" w:rsidRDefault="00C17B54" w:rsidP="00C17B54">
      <w:pPr>
        <w:pStyle w:val="ab"/>
        <w:ind w:left="987" w:firstLineChars="0" w:firstLine="0"/>
        <w:rPr>
          <w:sz w:val="18"/>
          <w:szCs w:val="18"/>
        </w:rPr>
      </w:pPr>
      <w:r w:rsidRPr="00E60433">
        <w:rPr>
          <w:rFonts w:hint="eastAsia"/>
          <w:sz w:val="18"/>
          <w:szCs w:val="18"/>
        </w:rPr>
        <w:t>{</w:t>
      </w:r>
    </w:p>
    <w:p w:rsidR="00C17B54" w:rsidRPr="00E60433" w:rsidRDefault="00C17B54" w:rsidP="00C17B54">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0XAAAA</w:t>
      </w:r>
      <w:r w:rsidRPr="00E60433">
        <w:rPr>
          <w:rFonts w:hint="eastAsia"/>
          <w:sz w:val="18"/>
          <w:szCs w:val="18"/>
        </w:rPr>
        <w:t>，表示为上行数据包</w:t>
      </w:r>
    </w:p>
    <w:p w:rsidR="00C17B54" w:rsidRDefault="00C17B54" w:rsidP="00C17B54">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C17B54" w:rsidRPr="00735EAD" w:rsidRDefault="00C17B54" w:rsidP="00C17B54">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 xml:space="preserve">   </w:t>
      </w:r>
      <w:r w:rsidR="001359A2">
        <w:rPr>
          <w:rFonts w:hint="eastAsia"/>
          <w:sz w:val="18"/>
          <w:szCs w:val="18"/>
        </w:rPr>
        <w:tab/>
        <w:t>//</w:t>
      </w:r>
      <w:r w:rsidRPr="00735EAD">
        <w:rPr>
          <w:rFonts w:hint="eastAsia"/>
          <w:sz w:val="18"/>
          <w:szCs w:val="18"/>
        </w:rPr>
        <w:t>1</w:t>
      </w:r>
      <w:r w:rsidRPr="00735EAD">
        <w:rPr>
          <w:rFonts w:hint="eastAsia"/>
          <w:sz w:val="18"/>
          <w:szCs w:val="18"/>
        </w:rPr>
        <w:t>字节，协议号</w:t>
      </w:r>
      <w:r w:rsidRPr="00735EAD">
        <w:rPr>
          <w:rFonts w:hint="eastAsia"/>
          <w:sz w:val="18"/>
          <w:szCs w:val="18"/>
        </w:rPr>
        <w:t>=0x04</w:t>
      </w:r>
    </w:p>
    <w:p w:rsidR="00C17B54" w:rsidRDefault="00C17B54" w:rsidP="00C17B54">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字节，嵌入式软件版本</w:t>
      </w:r>
    </w:p>
    <w:p w:rsidR="009E3070" w:rsidRDefault="009E3070" w:rsidP="00C17B54">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C17B54" w:rsidRDefault="00C17B54" w:rsidP="00C17B54">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w:t>
      </w:r>
      <w:r w:rsidRPr="004C1F3F">
        <w:rPr>
          <w:rFonts w:hint="eastAsia"/>
          <w:sz w:val="18"/>
          <w:szCs w:val="18"/>
        </w:rPr>
        <w:t xml:space="preserve"> </w:t>
      </w:r>
      <w:r>
        <w:rPr>
          <w:rFonts w:hint="eastAsia"/>
          <w:sz w:val="18"/>
          <w:szCs w:val="18"/>
        </w:rPr>
        <w:t>Number</w:t>
      </w:r>
      <w:r>
        <w:rPr>
          <w:rFonts w:hint="eastAsia"/>
          <w:sz w:val="18"/>
          <w:szCs w:val="18"/>
        </w:rPr>
        <w:tab/>
        <w:t>//2</w:t>
      </w:r>
      <w:r>
        <w:rPr>
          <w:rFonts w:hint="eastAsia"/>
          <w:sz w:val="18"/>
          <w:szCs w:val="18"/>
        </w:rPr>
        <w:t>字节，包序号，递增即可，上位机会针对该序号回应</w:t>
      </w:r>
    </w:p>
    <w:p w:rsidR="00C17B54" w:rsidRPr="003665F7" w:rsidRDefault="00C17B54" w:rsidP="00C17B54">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字节，命令属性为</w:t>
      </w:r>
      <w:r>
        <w:rPr>
          <w:rFonts w:cstheme="minorHAnsi"/>
          <w:bCs/>
          <w:color w:val="2B2B2B"/>
          <w:sz w:val="18"/>
          <w:szCs w:val="18"/>
          <w:shd w:val="clear" w:color="auto" w:fill="F8F8F8"/>
        </w:rPr>
        <w:t>0X0</w:t>
      </w:r>
      <w:r>
        <w:rPr>
          <w:rFonts w:cstheme="minorHAnsi" w:hint="eastAsia"/>
          <w:bCs/>
          <w:color w:val="2B2B2B"/>
          <w:sz w:val="18"/>
          <w:szCs w:val="18"/>
          <w:shd w:val="clear" w:color="auto" w:fill="F8F8F8"/>
        </w:rPr>
        <w:t>2</w:t>
      </w:r>
      <w:r>
        <w:rPr>
          <w:rFonts w:cstheme="minorHAnsi" w:hint="eastAsia"/>
          <w:bCs/>
          <w:color w:val="2B2B2B"/>
          <w:sz w:val="18"/>
          <w:szCs w:val="18"/>
          <w:shd w:val="clear" w:color="auto" w:fill="F8F8F8"/>
        </w:rPr>
        <w:t>，</w:t>
      </w:r>
      <w:r w:rsidRPr="00242902">
        <w:rPr>
          <w:rFonts w:asciiTheme="minorEastAsia" w:eastAsiaTheme="minorEastAsia" w:hAnsiTheme="minorEastAsia" w:cstheme="minorHAnsi" w:hint="eastAsia"/>
          <w:bCs/>
          <w:color w:val="000000" w:themeColor="text1"/>
          <w:sz w:val="18"/>
          <w:szCs w:val="18"/>
        </w:rPr>
        <w:t>表示传感</w:t>
      </w:r>
      <w:r>
        <w:rPr>
          <w:rFonts w:asciiTheme="minorEastAsia" w:eastAsiaTheme="minorEastAsia" w:hAnsiTheme="minorEastAsia" w:cstheme="minorHAnsi" w:hint="eastAsia"/>
          <w:bCs/>
          <w:color w:val="000000" w:themeColor="text1"/>
          <w:sz w:val="18"/>
          <w:szCs w:val="18"/>
        </w:rPr>
        <w:t>节点申请波形上传。</w:t>
      </w:r>
    </w:p>
    <w:p w:rsidR="00C17B54" w:rsidRPr="00E60433" w:rsidRDefault="00C17B54" w:rsidP="00F8331D">
      <w:pPr>
        <w:pStyle w:val="ab"/>
        <w:ind w:left="987" w:firstLineChars="0" w:firstLine="0"/>
        <w:rPr>
          <w:sz w:val="18"/>
          <w:szCs w:val="18"/>
        </w:rPr>
      </w:pPr>
    </w:p>
    <w:p w:rsidR="003665F7" w:rsidRDefault="00C31F7E" w:rsidP="003665F7">
      <w:pPr>
        <w:pStyle w:val="ab"/>
        <w:ind w:left="987" w:firstLineChars="0" w:firstLine="0"/>
        <w:rPr>
          <w:sz w:val="18"/>
          <w:szCs w:val="18"/>
        </w:rPr>
      </w:pPr>
      <w:r>
        <w:rPr>
          <w:rFonts w:hint="eastAsia"/>
          <w:sz w:val="18"/>
          <w:szCs w:val="18"/>
        </w:rPr>
        <w:t>ushort</w:t>
      </w:r>
      <w:r w:rsidR="00C17B54">
        <w:rPr>
          <w:sz w:val="18"/>
          <w:szCs w:val="18"/>
        </w:rPr>
        <w:t xml:space="preserve">      </w:t>
      </w:r>
      <w:r w:rsidR="00C17B54">
        <w:rPr>
          <w:rFonts w:cstheme="minorHAnsi"/>
          <w:sz w:val="18"/>
          <w:szCs w:val="18"/>
        </w:rPr>
        <w:t xml:space="preserve"> </w:t>
      </w:r>
      <w:r w:rsidR="003665F7">
        <w:rPr>
          <w:rFonts w:hint="eastAsia"/>
          <w:sz w:val="18"/>
          <w:szCs w:val="18"/>
        </w:rPr>
        <w:t>Wave_data(</w:t>
      </w:r>
      <w:r w:rsidR="00C17B54">
        <w:rPr>
          <w:rFonts w:hint="eastAsia"/>
          <w:sz w:val="18"/>
          <w:szCs w:val="18"/>
        </w:rPr>
        <w:t>128</w:t>
      </w:r>
      <w:r w:rsidR="003665F7">
        <w:rPr>
          <w:rFonts w:hint="eastAsia"/>
          <w:sz w:val="18"/>
          <w:szCs w:val="18"/>
        </w:rPr>
        <w:t>)</w:t>
      </w:r>
      <w:r w:rsidR="003665F7" w:rsidRPr="00E60433">
        <w:rPr>
          <w:rFonts w:hint="eastAsia"/>
          <w:sz w:val="18"/>
          <w:szCs w:val="18"/>
        </w:rPr>
        <w:tab/>
      </w:r>
      <w:r w:rsidR="003665F7">
        <w:rPr>
          <w:rFonts w:hint="eastAsia"/>
          <w:sz w:val="18"/>
          <w:szCs w:val="18"/>
        </w:rPr>
        <w:tab/>
      </w:r>
      <w:r w:rsidR="003665F7" w:rsidRPr="00E60433">
        <w:rPr>
          <w:rFonts w:hint="eastAsia"/>
          <w:sz w:val="18"/>
          <w:szCs w:val="18"/>
        </w:rPr>
        <w:t>//</w:t>
      </w:r>
      <w:r w:rsidR="00C17B54">
        <w:rPr>
          <w:rFonts w:hint="eastAsia"/>
          <w:sz w:val="18"/>
          <w:szCs w:val="18"/>
        </w:rPr>
        <w:t>128</w:t>
      </w:r>
      <w:r w:rsidR="00C17B54">
        <w:rPr>
          <w:rFonts w:hint="eastAsia"/>
          <w:sz w:val="18"/>
          <w:szCs w:val="18"/>
        </w:rPr>
        <w:t>个</w:t>
      </w:r>
      <w:r>
        <w:rPr>
          <w:rFonts w:hint="eastAsia"/>
          <w:sz w:val="18"/>
          <w:szCs w:val="18"/>
        </w:rPr>
        <w:t>数据</w:t>
      </w:r>
      <w:r w:rsidR="005C131A">
        <w:rPr>
          <w:rFonts w:hint="eastAsia"/>
          <w:sz w:val="18"/>
          <w:szCs w:val="18"/>
        </w:rPr>
        <w:t>，</w:t>
      </w:r>
      <w:r w:rsidR="004C1503">
        <w:rPr>
          <w:rFonts w:hint="eastAsia"/>
          <w:sz w:val="18"/>
          <w:szCs w:val="18"/>
        </w:rPr>
        <w:t>每包</w:t>
      </w:r>
      <w:r w:rsidR="004C1503">
        <w:rPr>
          <w:rFonts w:hint="eastAsia"/>
          <w:sz w:val="18"/>
          <w:szCs w:val="18"/>
        </w:rPr>
        <w:t>128</w:t>
      </w:r>
      <w:r w:rsidR="004C1503">
        <w:rPr>
          <w:rFonts w:hint="eastAsia"/>
          <w:sz w:val="18"/>
          <w:szCs w:val="18"/>
        </w:rPr>
        <w:t>个</w:t>
      </w:r>
      <w:r w:rsidR="000E76B1">
        <w:rPr>
          <w:rFonts w:hint="eastAsia"/>
          <w:sz w:val="18"/>
          <w:szCs w:val="18"/>
        </w:rPr>
        <w:t>数据，最后一包按实际剩余数据量</w:t>
      </w:r>
    </w:p>
    <w:p w:rsidR="00C17B54" w:rsidRPr="00C76D42" w:rsidRDefault="00C17B54" w:rsidP="00C76D42">
      <w:pPr>
        <w:pStyle w:val="ab"/>
        <w:ind w:left="987" w:firstLineChars="0" w:firstLine="0"/>
        <w:rPr>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202" w:author="段道景" w:date="2017-02-14T09:27:00Z"/>
          <w:sz w:val="18"/>
          <w:szCs w:val="18"/>
        </w:rPr>
      </w:pPr>
      <w:ins w:id="203"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Default="00474ECD" w:rsidP="00F8331D">
      <w:pPr>
        <w:pStyle w:val="ab"/>
        <w:ind w:left="987" w:firstLineChars="0" w:firstLine="0"/>
        <w:rPr>
          <w:ins w:id="204" w:author="段道景" w:date="2017-02-14T09:27:00Z"/>
        </w:rPr>
      </w:pPr>
    </w:p>
    <w:p w:rsidR="00F8331D" w:rsidRDefault="00C17B54" w:rsidP="00F8331D">
      <w:pPr>
        <w:pStyle w:val="ab"/>
        <w:ind w:left="987" w:firstLineChars="0" w:firstLine="0"/>
      </w:pPr>
      <w:r>
        <w:rPr>
          <w:rFonts w:hint="eastAsia"/>
        </w:rPr>
        <w:t>}</w:t>
      </w:r>
    </w:p>
    <w:p w:rsidR="00A61EB3" w:rsidRDefault="00C54552">
      <w:pPr>
        <w:pStyle w:val="St02"/>
        <w:keepNext w:val="0"/>
        <w:numPr>
          <w:ilvl w:val="0"/>
          <w:numId w:val="102"/>
        </w:numPr>
        <w:spacing w:before="240" w:after="120"/>
        <w:ind w:left="426"/>
      </w:pPr>
      <w:bookmarkStart w:id="205" w:name="_Toc474763660"/>
      <w:r w:rsidRPr="00670A69">
        <w:rPr>
          <w:rFonts w:hint="eastAsia"/>
        </w:rPr>
        <w:t>、网关</w:t>
      </w:r>
      <w:r w:rsidR="000D162D">
        <w:rPr>
          <w:rFonts w:hint="eastAsia"/>
        </w:rPr>
        <w:t>---&gt;</w:t>
      </w:r>
      <w:r w:rsidR="0053149C">
        <w:rPr>
          <w:rFonts w:hint="eastAsia"/>
        </w:rPr>
        <w:t>传感</w:t>
      </w:r>
      <w:r w:rsidR="000D162D">
        <w:rPr>
          <w:rFonts w:hint="eastAsia"/>
        </w:rPr>
        <w:t>器</w:t>
      </w:r>
      <w:bookmarkEnd w:id="205"/>
    </w:p>
    <w:p w:rsidR="00A61EB3" w:rsidRDefault="006A2524">
      <w:r>
        <w:rPr>
          <w:rFonts w:hint="eastAsia"/>
        </w:rPr>
        <w:t>所有通讯最大包长不超过</w:t>
      </w:r>
      <w:r>
        <w:rPr>
          <w:rFonts w:hint="eastAsia"/>
        </w:rPr>
        <w:t>1024</w:t>
      </w:r>
      <w:r>
        <w:rPr>
          <w:rFonts w:hint="eastAsia"/>
        </w:rPr>
        <w:t>字节，当超过该长度即认为数据已经出错。</w:t>
      </w:r>
    </w:p>
    <w:p w:rsidR="00A61EB3" w:rsidRDefault="00D45A57">
      <w:pPr>
        <w:pStyle w:val="St03"/>
        <w:numPr>
          <w:ilvl w:val="0"/>
          <w:numId w:val="108"/>
        </w:numPr>
        <w:spacing w:before="240"/>
      </w:pPr>
      <w:bookmarkStart w:id="206" w:name="_Toc474763661"/>
      <w:r>
        <w:rPr>
          <w:rFonts w:hint="eastAsia"/>
        </w:rPr>
        <w:t>、</w:t>
      </w:r>
      <w:r w:rsidR="0064771A" w:rsidRPr="00B40DA8">
        <w:rPr>
          <w:rFonts w:hint="eastAsia"/>
        </w:rPr>
        <w:t>通讯</w:t>
      </w:r>
      <w:r w:rsidR="00650645" w:rsidRPr="00B40DA8">
        <w:rPr>
          <w:rFonts w:hint="eastAsia"/>
        </w:rPr>
        <w:t>确认</w:t>
      </w:r>
      <w:r w:rsidR="003F610B" w:rsidRPr="00B40DA8">
        <w:t>(0x01)</w:t>
      </w:r>
      <w:bookmarkEnd w:id="206"/>
    </w:p>
    <w:p w:rsidR="00C21A00" w:rsidRDefault="00C21A00" w:rsidP="00F43A56">
      <w:pPr>
        <w:pStyle w:val="ab"/>
        <w:ind w:left="987" w:firstLineChars="0" w:firstLine="0"/>
      </w:pPr>
      <w:r>
        <w:rPr>
          <w:rFonts w:hint="eastAsia"/>
        </w:rPr>
        <w:t>作用：用于传感器的通讯确认</w:t>
      </w:r>
      <w:r w:rsidR="00C54552">
        <w:rPr>
          <w:rFonts w:hint="eastAsia"/>
        </w:rPr>
        <w:t>，在收到传感器的测试、</w:t>
      </w:r>
      <w:r w:rsidR="00A62A91">
        <w:rPr>
          <w:rFonts w:hint="eastAsia"/>
        </w:rPr>
        <w:t>特征值传输包后的对传感器回应</w:t>
      </w:r>
    </w:p>
    <w:p w:rsidR="00C21A00" w:rsidRDefault="00C21A00" w:rsidP="00490D82">
      <w:pPr>
        <w:pStyle w:val="ab"/>
        <w:numPr>
          <w:ilvl w:val="0"/>
          <w:numId w:val="7"/>
        </w:numPr>
        <w:ind w:firstLineChars="0"/>
      </w:pPr>
      <w:r>
        <w:rPr>
          <w:rFonts w:hint="eastAsia"/>
        </w:rPr>
        <w:t>下行：</w:t>
      </w:r>
    </w:p>
    <w:p w:rsidR="00C21A00" w:rsidRDefault="00C95E9A" w:rsidP="00C21A00">
      <w:pPr>
        <w:pStyle w:val="ab"/>
        <w:ind w:left="987" w:firstLineChars="0" w:firstLine="0"/>
      </w:pPr>
      <w:r>
        <w:rPr>
          <w:rFonts w:hint="eastAsia"/>
          <w:sz w:val="18"/>
          <w:szCs w:val="18"/>
        </w:rPr>
        <w:t>Gateway_</w:t>
      </w:r>
      <w:r>
        <w:rPr>
          <w:rFonts w:hint="eastAsia"/>
        </w:rPr>
        <w:t xml:space="preserve"> </w:t>
      </w:r>
      <w:r>
        <w:rPr>
          <w:rFonts w:hint="eastAsia"/>
          <w:sz w:val="18"/>
          <w:szCs w:val="18"/>
        </w:rPr>
        <w:t>Sensor_</w:t>
      </w:r>
      <w:r>
        <w:rPr>
          <w:rFonts w:hint="eastAsia"/>
        </w:rPr>
        <w:t xml:space="preserve"> </w:t>
      </w:r>
      <w:r w:rsidR="00B41312">
        <w:rPr>
          <w:rFonts w:hint="eastAsia"/>
        </w:rPr>
        <w:t>ACK</w:t>
      </w:r>
    </w:p>
    <w:p w:rsidR="00C21A00" w:rsidRPr="00E60433" w:rsidRDefault="00C21A00" w:rsidP="00C21A00">
      <w:pPr>
        <w:pStyle w:val="ab"/>
        <w:ind w:left="987" w:firstLineChars="0" w:firstLine="0"/>
        <w:rPr>
          <w:sz w:val="18"/>
          <w:szCs w:val="18"/>
        </w:rPr>
      </w:pPr>
      <w:r w:rsidRPr="00E60433">
        <w:rPr>
          <w:rFonts w:hint="eastAsia"/>
          <w:sz w:val="18"/>
          <w:szCs w:val="18"/>
        </w:rPr>
        <w:t>{</w:t>
      </w:r>
    </w:p>
    <w:p w:rsidR="00C21A00" w:rsidRPr="00E60433" w:rsidRDefault="00C21A00" w:rsidP="00C21A00">
      <w:pPr>
        <w:pStyle w:val="ab"/>
        <w:ind w:left="987" w:firstLineChars="0" w:firstLine="0"/>
        <w:rPr>
          <w:sz w:val="18"/>
          <w:szCs w:val="18"/>
        </w:rPr>
      </w:pPr>
      <w:r w:rsidRPr="00E60433">
        <w:rPr>
          <w:rFonts w:hint="eastAsia"/>
          <w:sz w:val="18"/>
          <w:szCs w:val="18"/>
        </w:rPr>
        <w:lastRenderedPageBreak/>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sidR="00A62A91">
        <w:rPr>
          <w:rFonts w:hint="eastAsia"/>
          <w:sz w:val="18"/>
          <w:szCs w:val="18"/>
        </w:rPr>
        <w:t>5555</w:t>
      </w:r>
      <w:r w:rsidRPr="00E60433">
        <w:rPr>
          <w:rFonts w:hint="eastAsia"/>
          <w:sz w:val="18"/>
          <w:szCs w:val="18"/>
        </w:rPr>
        <w:t>，表示为</w:t>
      </w:r>
      <w:r w:rsidR="008B5E22">
        <w:rPr>
          <w:rFonts w:hint="eastAsia"/>
          <w:sz w:val="18"/>
          <w:szCs w:val="18"/>
        </w:rPr>
        <w:t>下</w:t>
      </w:r>
      <w:r w:rsidRPr="00E60433">
        <w:rPr>
          <w:rFonts w:hint="eastAsia"/>
          <w:sz w:val="18"/>
          <w:szCs w:val="18"/>
        </w:rPr>
        <w:t>行数据包</w:t>
      </w:r>
    </w:p>
    <w:p w:rsidR="00C21A00" w:rsidRDefault="00C21A00" w:rsidP="00C21A00">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3F610B" w:rsidRDefault="003F610B" w:rsidP="00C21A00">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7824D1" w:rsidRPr="00E21F2C">
        <w:rPr>
          <w:rFonts w:hint="eastAsia"/>
          <w:sz w:val="18"/>
          <w:szCs w:val="18"/>
        </w:rPr>
        <w:t>Package_Type</w:t>
      </w:r>
      <w:r>
        <w:rPr>
          <w:rFonts w:hint="eastAsia"/>
          <w:sz w:val="18"/>
          <w:szCs w:val="18"/>
        </w:rPr>
        <w:tab/>
      </w:r>
      <w:r w:rsidR="007824D1">
        <w:rPr>
          <w:rFonts w:hint="eastAsia"/>
          <w:sz w:val="18"/>
          <w:szCs w:val="18"/>
        </w:rPr>
        <w:t xml:space="preserve">     </w:t>
      </w:r>
      <w:r>
        <w:rPr>
          <w:rFonts w:hint="eastAsia"/>
          <w:sz w:val="18"/>
          <w:szCs w:val="18"/>
        </w:rPr>
        <w:t>//1</w:t>
      </w:r>
      <w:r>
        <w:rPr>
          <w:rFonts w:hint="eastAsia"/>
          <w:sz w:val="18"/>
          <w:szCs w:val="18"/>
        </w:rPr>
        <w:t>字节，协议号</w:t>
      </w:r>
      <w:r>
        <w:rPr>
          <w:rFonts w:hint="eastAsia"/>
          <w:sz w:val="18"/>
          <w:szCs w:val="18"/>
        </w:rPr>
        <w:t>=0x01</w:t>
      </w:r>
    </w:p>
    <w:p w:rsidR="00197558" w:rsidRDefault="00197558" w:rsidP="00197558">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r>
        <w:rPr>
          <w:rFonts w:hint="eastAsia"/>
          <w:sz w:val="18"/>
          <w:szCs w:val="18"/>
        </w:rPr>
        <w:t>嵌入式软件版本</w:t>
      </w:r>
    </w:p>
    <w:p w:rsidR="00E00C8E" w:rsidRDefault="00E00C8E" w:rsidP="00E00C8E">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F0535D" w:rsidRDefault="00F0535D" w:rsidP="00F0535D">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sidR="002202AA">
        <w:rPr>
          <w:rFonts w:hint="eastAsia"/>
          <w:sz w:val="18"/>
          <w:szCs w:val="18"/>
        </w:rPr>
        <w:t>copy</w:t>
      </w:r>
      <w:r w:rsidR="002202AA">
        <w:rPr>
          <w:rFonts w:hint="eastAsia"/>
          <w:sz w:val="18"/>
          <w:szCs w:val="18"/>
        </w:rPr>
        <w:t>接收到的上行数据包包序号</w:t>
      </w:r>
    </w:p>
    <w:p w:rsidR="00E00C8E" w:rsidRDefault="00E00C8E" w:rsidP="00E00C8E">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w:t>
      </w:r>
    </w:p>
    <w:p w:rsidR="00E00C8E" w:rsidRDefault="00E00C8E" w:rsidP="00E00C8E">
      <w:pPr>
        <w:pStyle w:val="ab"/>
        <w:ind w:left="3927" w:firstLineChars="0" w:firstLine="273"/>
        <w:rPr>
          <w:rFonts w:asciiTheme="minorEastAsia" w:eastAsiaTheme="minorEastAsia" w:hAnsiTheme="minorEastAsia" w:cstheme="minorHAnsi"/>
          <w:bCs/>
          <w:color w:val="000000" w:themeColor="text1"/>
          <w:sz w:val="18"/>
          <w:szCs w:val="18"/>
        </w:rPr>
      </w:pPr>
      <w:r>
        <w:rPr>
          <w:rFonts w:cstheme="minorHAnsi" w:hint="eastAsia"/>
          <w:bCs/>
          <w:color w:val="2B2B2B"/>
          <w:sz w:val="18"/>
          <w:szCs w:val="18"/>
          <w:shd w:val="clear" w:color="auto" w:fill="F8F8F8"/>
        </w:rPr>
        <w:t>=0x01,</w:t>
      </w:r>
      <w:r w:rsidRPr="00242902">
        <w:rPr>
          <w:rFonts w:asciiTheme="minorEastAsia" w:eastAsiaTheme="minorEastAsia" w:hAnsiTheme="minorEastAsia" w:cstheme="minorHAnsi" w:hint="eastAsia"/>
          <w:bCs/>
          <w:color w:val="000000" w:themeColor="text1"/>
          <w:sz w:val="18"/>
          <w:szCs w:val="18"/>
        </w:rPr>
        <w:t>表示传感节点</w:t>
      </w:r>
      <w:r>
        <w:rPr>
          <w:rFonts w:asciiTheme="minorEastAsia" w:eastAsiaTheme="minorEastAsia" w:hAnsiTheme="minorEastAsia" w:cstheme="minorHAnsi" w:hint="eastAsia"/>
          <w:bCs/>
          <w:color w:val="000000" w:themeColor="text1"/>
          <w:sz w:val="18"/>
          <w:szCs w:val="18"/>
        </w:rPr>
        <w:t>测试通信</w:t>
      </w:r>
    </w:p>
    <w:p w:rsidR="00E00C8E" w:rsidRDefault="00E00C8E" w:rsidP="00E00C8E">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=0x02，数据接收正确</w:t>
      </w:r>
    </w:p>
    <w:p w:rsidR="00E00C8E" w:rsidRDefault="00E00C8E" w:rsidP="00E00C8E">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=0x03，数据接收错误，要求重发</w:t>
      </w:r>
    </w:p>
    <w:p w:rsidR="00E00C8E" w:rsidRDefault="00E00C8E" w:rsidP="00E00C8E">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=0x04，数据接收错误，不要求重发</w:t>
      </w:r>
    </w:p>
    <w:p w:rsidR="00A61EB3" w:rsidRDefault="00E00C8E">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w:t>
      </w:r>
      <w:r>
        <w:rPr>
          <w:rFonts w:asciiTheme="minorEastAsia" w:eastAsiaTheme="minorEastAsia" w:hAnsiTheme="minorEastAsia" w:cstheme="minorHAnsi"/>
          <w:bCs/>
          <w:color w:val="000000" w:themeColor="text1"/>
          <w:sz w:val="18"/>
          <w:szCs w:val="18"/>
        </w:rPr>
        <w:t>X</w:t>
      </w:r>
      <w:r>
        <w:rPr>
          <w:rFonts w:asciiTheme="minorEastAsia" w:eastAsiaTheme="minorEastAsia" w:hAnsiTheme="minorEastAsia" w:cstheme="minorHAnsi" w:hint="eastAsia"/>
          <w:bCs/>
          <w:color w:val="000000" w:themeColor="text1"/>
          <w:sz w:val="18"/>
          <w:szCs w:val="18"/>
        </w:rPr>
        <w:t>05，终止传输（多包传输时使用）</w:t>
      </w:r>
      <w:r w:rsidR="007824D1">
        <w:rPr>
          <w:rFonts w:asciiTheme="minorEastAsia" w:eastAsiaTheme="minorEastAsia" w:hAnsiTheme="minorEastAsia" w:cstheme="minorHAnsi" w:hint="eastAsia"/>
          <w:bCs/>
          <w:color w:val="000000" w:themeColor="text1"/>
          <w:sz w:val="18"/>
          <w:szCs w:val="18"/>
        </w:rPr>
        <w:t>。</w:t>
      </w:r>
    </w:p>
    <w:p w:rsidR="00110A76" w:rsidRPr="007824D1" w:rsidRDefault="00110A76" w:rsidP="00110A76">
      <w:pPr>
        <w:pStyle w:val="ab"/>
        <w:ind w:left="3927" w:firstLineChars="0" w:firstLine="273"/>
        <w:rPr>
          <w:rFonts w:cstheme="minorHAnsi"/>
          <w:bCs/>
          <w:color w:val="2B2B2B"/>
          <w:sz w:val="18"/>
          <w:szCs w:val="18"/>
          <w:shd w:val="clear" w:color="auto" w:fill="F8F8F8"/>
        </w:rPr>
      </w:pPr>
      <w:r>
        <w:rPr>
          <w:rFonts w:asciiTheme="minorEastAsia" w:eastAsiaTheme="minorEastAsia" w:hAnsiTheme="minorEastAsia" w:cstheme="minorHAnsi" w:hint="eastAsia"/>
          <w:bCs/>
          <w:color w:val="000000" w:themeColor="text1"/>
          <w:sz w:val="18"/>
          <w:szCs w:val="18"/>
        </w:rPr>
        <w:t>=0X06，接收正确，命令无法执行。</w:t>
      </w:r>
    </w:p>
    <w:p w:rsidR="00110A76" w:rsidRPr="00110A76" w:rsidRDefault="00110A76">
      <w:pPr>
        <w:pStyle w:val="ab"/>
        <w:ind w:left="3927" w:firstLineChars="0" w:firstLine="273"/>
        <w:rPr>
          <w:rFonts w:cstheme="minorHAnsi"/>
          <w:bCs/>
          <w:color w:val="2B2B2B"/>
          <w:sz w:val="18"/>
          <w:szCs w:val="18"/>
          <w:shd w:val="clear" w:color="auto" w:fill="F8F8F8"/>
        </w:rPr>
      </w:pPr>
    </w:p>
    <w:p w:rsidR="007824D1" w:rsidRDefault="007824D1" w:rsidP="007824D1">
      <w:pPr>
        <w:pStyle w:val="ab"/>
        <w:ind w:left="987" w:firstLineChars="0" w:firstLine="0"/>
        <w:rPr>
          <w:ins w:id="207" w:author="段道景" w:date="2017-02-14T09:28:00Z"/>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208" w:author="段道景" w:date="2017-02-14T09:28:00Z"/>
          <w:sz w:val="18"/>
          <w:szCs w:val="18"/>
        </w:rPr>
      </w:pPr>
      <w:ins w:id="209" w:author="段道景" w:date="2017-02-14T09:28: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w:t>
        </w:r>
        <w:r>
          <w:rPr>
            <w:rFonts w:hint="eastAsia"/>
            <w:sz w:val="18"/>
            <w:szCs w:val="18"/>
          </w:rPr>
          <w:t>55AA</w:t>
        </w:r>
        <w:r>
          <w:rPr>
            <w:rFonts w:hint="eastAsia"/>
            <w:sz w:val="18"/>
            <w:szCs w:val="18"/>
          </w:rPr>
          <w:t>，表示为下行数据包结束</w:t>
        </w:r>
      </w:ins>
    </w:p>
    <w:p w:rsidR="00474ECD" w:rsidRPr="007824D1" w:rsidRDefault="00474ECD" w:rsidP="007824D1">
      <w:pPr>
        <w:pStyle w:val="ab"/>
        <w:ind w:left="987" w:firstLineChars="0" w:firstLine="0"/>
        <w:rPr>
          <w:sz w:val="18"/>
          <w:szCs w:val="18"/>
        </w:rPr>
      </w:pPr>
    </w:p>
    <w:p w:rsidR="00C21A00" w:rsidRPr="00E60433" w:rsidRDefault="00C21A00" w:rsidP="00C21A00">
      <w:pPr>
        <w:pStyle w:val="ab"/>
        <w:ind w:left="987" w:firstLineChars="0" w:firstLine="0"/>
        <w:rPr>
          <w:sz w:val="18"/>
          <w:szCs w:val="18"/>
        </w:rPr>
      </w:pPr>
      <w:r w:rsidRPr="00E60433">
        <w:rPr>
          <w:rFonts w:hint="eastAsia"/>
          <w:sz w:val="18"/>
          <w:szCs w:val="18"/>
        </w:rPr>
        <w:t>}</w:t>
      </w:r>
    </w:p>
    <w:p w:rsidR="00252CFB" w:rsidRDefault="00A2332D" w:rsidP="00A2332D">
      <w:r>
        <w:rPr>
          <w:rFonts w:hint="eastAsia"/>
        </w:rPr>
        <w:t xml:space="preserve">       </w:t>
      </w:r>
    </w:p>
    <w:p w:rsidR="00A61EB3" w:rsidRDefault="003E563B">
      <w:pPr>
        <w:pStyle w:val="St03"/>
        <w:numPr>
          <w:ilvl w:val="0"/>
          <w:numId w:val="108"/>
        </w:numPr>
        <w:spacing w:before="240"/>
      </w:pPr>
      <w:bookmarkStart w:id="210" w:name="_Toc474763662"/>
      <w:r w:rsidRPr="003E563B">
        <w:rPr>
          <w:rFonts w:hint="eastAsia"/>
        </w:rPr>
        <w:t>、</w:t>
      </w:r>
      <w:bookmarkStart w:id="211" w:name="_Ref474500314"/>
      <w:r w:rsidRPr="003E563B">
        <w:rPr>
          <w:rFonts w:hint="eastAsia"/>
        </w:rPr>
        <w:t>下传传感器设置参数（</w:t>
      </w:r>
      <w:r w:rsidRPr="003E563B">
        <w:t>0x02</w:t>
      </w:r>
      <w:r w:rsidRPr="003E563B">
        <w:rPr>
          <w:rFonts w:hint="eastAsia"/>
        </w:rPr>
        <w:t>）</w:t>
      </w:r>
      <w:bookmarkEnd w:id="210"/>
      <w:bookmarkEnd w:id="211"/>
    </w:p>
    <w:p w:rsidR="00534DD5" w:rsidRPr="004B770A" w:rsidRDefault="00C95E9A" w:rsidP="00F109D8">
      <w:pPr>
        <w:pStyle w:val="ab"/>
        <w:ind w:left="709" w:firstLineChars="0" w:firstLine="0"/>
        <w:rPr>
          <w:b/>
        </w:rPr>
      </w:pPr>
      <w:r>
        <w:rPr>
          <w:rFonts w:hint="eastAsia"/>
          <w:sz w:val="18"/>
          <w:szCs w:val="18"/>
        </w:rPr>
        <w:t>Gateway_</w:t>
      </w:r>
      <w:r>
        <w:rPr>
          <w:rFonts w:hint="eastAsia"/>
        </w:rPr>
        <w:t xml:space="preserve"> </w:t>
      </w:r>
      <w:r>
        <w:rPr>
          <w:rFonts w:hint="eastAsia"/>
          <w:sz w:val="18"/>
          <w:szCs w:val="18"/>
        </w:rPr>
        <w:t>Sensor_</w:t>
      </w:r>
      <w:r w:rsidR="00230D01" w:rsidRPr="004B770A">
        <w:rPr>
          <w:rFonts w:hint="eastAsia"/>
          <w:b/>
        </w:rPr>
        <w:t>Setup</w:t>
      </w:r>
    </w:p>
    <w:p w:rsidR="00534DD5" w:rsidRPr="00E60433" w:rsidRDefault="00534DD5" w:rsidP="00F109D8">
      <w:pPr>
        <w:pStyle w:val="ab"/>
        <w:ind w:left="709" w:firstLineChars="0" w:firstLine="0"/>
        <w:rPr>
          <w:sz w:val="18"/>
          <w:szCs w:val="18"/>
        </w:rPr>
      </w:pPr>
      <w:r w:rsidRPr="00E60433">
        <w:rPr>
          <w:rFonts w:hint="eastAsia"/>
          <w:sz w:val="18"/>
          <w:szCs w:val="18"/>
        </w:rPr>
        <w:t>{</w:t>
      </w:r>
    </w:p>
    <w:p w:rsidR="00534DD5" w:rsidRPr="00E60433" w:rsidRDefault="00534DD5" w:rsidP="00F109D8">
      <w:pPr>
        <w:pStyle w:val="ab"/>
        <w:ind w:left="709"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r>
      <w:r w:rsidRPr="00ED345F">
        <w:rPr>
          <w:rFonts w:hint="eastAsia"/>
          <w:sz w:val="18"/>
          <w:szCs w:val="18"/>
        </w:rPr>
        <w:t>C</w:t>
      </w:r>
      <w:r w:rsidRPr="00ED345F">
        <w:rPr>
          <w:sz w:val="18"/>
          <w:szCs w:val="18"/>
        </w:rPr>
        <w:t>onstant</w:t>
      </w:r>
      <w:r w:rsidRPr="00ED345F">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Pr>
          <w:rFonts w:hint="eastAsia"/>
          <w:sz w:val="18"/>
          <w:szCs w:val="18"/>
        </w:rPr>
        <w:t>5555</w:t>
      </w:r>
      <w:r w:rsidRPr="00E60433">
        <w:rPr>
          <w:rFonts w:hint="eastAsia"/>
          <w:sz w:val="18"/>
          <w:szCs w:val="18"/>
        </w:rPr>
        <w:t>，表示为</w:t>
      </w:r>
      <w:r w:rsidR="008B5E22">
        <w:rPr>
          <w:rFonts w:hint="eastAsia"/>
          <w:sz w:val="18"/>
          <w:szCs w:val="18"/>
        </w:rPr>
        <w:t>下</w:t>
      </w:r>
      <w:r w:rsidRPr="00E60433">
        <w:rPr>
          <w:rFonts w:hint="eastAsia"/>
          <w:sz w:val="18"/>
          <w:szCs w:val="18"/>
        </w:rPr>
        <w:t>行数据包</w:t>
      </w:r>
    </w:p>
    <w:p w:rsidR="00534DD5" w:rsidRDefault="00534DD5" w:rsidP="00F109D8">
      <w:pPr>
        <w:pStyle w:val="ab"/>
        <w:ind w:left="709"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3F610B" w:rsidRDefault="003F610B" w:rsidP="00F109D8">
      <w:pPr>
        <w:pStyle w:val="ab"/>
        <w:ind w:left="709"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A2332D" w:rsidRPr="00E21F2C">
        <w:rPr>
          <w:rFonts w:hint="eastAsia"/>
          <w:sz w:val="18"/>
          <w:szCs w:val="18"/>
        </w:rPr>
        <w:t>Package_Type</w:t>
      </w:r>
      <w:r>
        <w:rPr>
          <w:rFonts w:hint="eastAsia"/>
          <w:sz w:val="18"/>
          <w:szCs w:val="18"/>
        </w:rPr>
        <w:tab/>
      </w:r>
      <w:r w:rsidR="00ED345F">
        <w:rPr>
          <w:rFonts w:hint="eastAsia"/>
          <w:sz w:val="18"/>
          <w:szCs w:val="18"/>
        </w:rPr>
        <w:t xml:space="preserve">     </w:t>
      </w:r>
      <w:r>
        <w:rPr>
          <w:rFonts w:hint="eastAsia"/>
          <w:sz w:val="18"/>
          <w:szCs w:val="18"/>
        </w:rPr>
        <w:t>//1</w:t>
      </w:r>
      <w:r>
        <w:rPr>
          <w:rFonts w:hint="eastAsia"/>
          <w:sz w:val="18"/>
          <w:szCs w:val="18"/>
        </w:rPr>
        <w:t>字节，协议号</w:t>
      </w:r>
      <w:r>
        <w:rPr>
          <w:rFonts w:hint="eastAsia"/>
          <w:sz w:val="18"/>
          <w:szCs w:val="18"/>
        </w:rPr>
        <w:t>=0x02</w:t>
      </w:r>
    </w:p>
    <w:p w:rsidR="00176ABC" w:rsidRDefault="00176ABC" w:rsidP="00176ABC">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r>
        <w:rPr>
          <w:rFonts w:hint="eastAsia"/>
          <w:sz w:val="18"/>
          <w:szCs w:val="18"/>
        </w:rPr>
        <w:t>嵌入式软件版本</w:t>
      </w:r>
    </w:p>
    <w:p w:rsidR="00A61EB3" w:rsidRDefault="003E563B">
      <w:pPr>
        <w:ind w:left="289" w:firstLine="420"/>
        <w:rPr>
          <w:sz w:val="18"/>
          <w:szCs w:val="18"/>
        </w:rPr>
      </w:pPr>
      <w:r w:rsidRPr="003E563B">
        <w:rPr>
          <w:sz w:val="18"/>
          <w:szCs w:val="18"/>
        </w:rPr>
        <w:t>ushort</w:t>
      </w:r>
      <w:r w:rsidRPr="003E563B">
        <w:rPr>
          <w:sz w:val="18"/>
          <w:szCs w:val="18"/>
        </w:rPr>
        <w:tab/>
      </w:r>
      <w:r w:rsidRPr="003E563B">
        <w:rPr>
          <w:sz w:val="18"/>
          <w:szCs w:val="18"/>
        </w:rPr>
        <w:tab/>
        <w:t>Package_length</w:t>
      </w:r>
      <w:r w:rsidRPr="003E563B">
        <w:rPr>
          <w:sz w:val="18"/>
          <w:szCs w:val="18"/>
        </w:rPr>
        <w:tab/>
      </w:r>
      <w:r w:rsidRPr="003E563B">
        <w:rPr>
          <w:sz w:val="18"/>
          <w:szCs w:val="18"/>
        </w:rPr>
        <w:tab/>
        <w:t>//2</w:t>
      </w:r>
      <w:r w:rsidRPr="003E563B">
        <w:rPr>
          <w:rFonts w:hint="eastAsia"/>
          <w:sz w:val="18"/>
          <w:szCs w:val="18"/>
        </w:rPr>
        <w:t>字节数据包长度，单位字节，从</w:t>
      </w:r>
      <w:r w:rsidRPr="003E563B">
        <w:rPr>
          <w:sz w:val="18"/>
          <w:szCs w:val="18"/>
        </w:rPr>
        <w:t>Package_length</w:t>
      </w:r>
      <w:r w:rsidRPr="003E563B">
        <w:rPr>
          <w:rFonts w:hint="eastAsia"/>
          <w:sz w:val="18"/>
          <w:szCs w:val="18"/>
        </w:rPr>
        <w:t>（包含）至</w:t>
      </w:r>
      <w:r w:rsidRPr="003E563B">
        <w:rPr>
          <w:sz w:val="18"/>
          <w:szCs w:val="18"/>
        </w:rPr>
        <w:t>BCC</w:t>
      </w:r>
      <w:r w:rsidRPr="003E563B">
        <w:rPr>
          <w:rFonts w:hint="eastAsia"/>
          <w:sz w:val="18"/>
          <w:szCs w:val="18"/>
        </w:rPr>
        <w:t>（包含）</w:t>
      </w:r>
    </w:p>
    <w:p w:rsidR="00846C84" w:rsidRPr="00846C84" w:rsidRDefault="00846C84" w:rsidP="00ED345F">
      <w:pPr>
        <w:ind w:firstLineChars="400" w:firstLine="720"/>
        <w:rPr>
          <w:sz w:val="18"/>
          <w:szCs w:val="18"/>
        </w:rPr>
      </w:pPr>
      <w:r w:rsidRPr="00846C84">
        <w:rPr>
          <w:rFonts w:hint="eastAsia"/>
          <w:sz w:val="18"/>
          <w:szCs w:val="18"/>
        </w:rPr>
        <w:t>u</w:t>
      </w:r>
      <w:r w:rsidRPr="00846C84">
        <w:rPr>
          <w:sz w:val="18"/>
          <w:szCs w:val="18"/>
        </w:rPr>
        <w:t>short</w:t>
      </w:r>
      <w:r w:rsidRPr="00846C84">
        <w:rPr>
          <w:rFonts w:hint="eastAsia"/>
          <w:sz w:val="18"/>
          <w:szCs w:val="18"/>
        </w:rPr>
        <w:tab/>
      </w:r>
      <w:r w:rsidRPr="00846C84">
        <w:rPr>
          <w:rFonts w:hint="eastAsia"/>
          <w:sz w:val="18"/>
          <w:szCs w:val="18"/>
        </w:rPr>
        <w:tab/>
        <w:t>Package_Number</w:t>
      </w:r>
      <w:r w:rsidRPr="00846C84">
        <w:rPr>
          <w:rFonts w:hint="eastAsia"/>
          <w:sz w:val="18"/>
          <w:szCs w:val="18"/>
        </w:rPr>
        <w:tab/>
        <w:t>//2</w:t>
      </w:r>
      <w:r w:rsidRPr="00846C84">
        <w:rPr>
          <w:rFonts w:hint="eastAsia"/>
          <w:sz w:val="18"/>
          <w:szCs w:val="18"/>
        </w:rPr>
        <w:t>字节，包序号，</w:t>
      </w:r>
      <w:r w:rsidRPr="00846C84">
        <w:rPr>
          <w:rFonts w:hint="eastAsia"/>
          <w:sz w:val="18"/>
          <w:szCs w:val="18"/>
        </w:rPr>
        <w:t>copy</w:t>
      </w:r>
      <w:r w:rsidRPr="00846C84">
        <w:rPr>
          <w:rFonts w:hint="eastAsia"/>
          <w:sz w:val="18"/>
          <w:szCs w:val="18"/>
        </w:rPr>
        <w:t>接收到的上行数据包包序号</w:t>
      </w:r>
    </w:p>
    <w:p w:rsidR="00A61EB3" w:rsidRDefault="00176ABC">
      <w:pPr>
        <w:ind w:firstLineChars="400" w:firstLine="720"/>
        <w:rPr>
          <w:rFonts w:cstheme="minorHAnsi"/>
          <w:bCs/>
          <w:color w:val="2B2B2B"/>
          <w:sz w:val="18"/>
          <w:szCs w:val="18"/>
          <w:shd w:val="clear" w:color="auto" w:fill="F8F8F8"/>
        </w:rPr>
      </w:pPr>
      <w:r w:rsidRPr="00176ABC">
        <w:rPr>
          <w:sz w:val="18"/>
          <w:szCs w:val="18"/>
        </w:rPr>
        <w:t xml:space="preserve">char     </w:t>
      </w:r>
      <w:r w:rsidR="00853535">
        <w:rPr>
          <w:rFonts w:hint="eastAsia"/>
          <w:sz w:val="18"/>
          <w:szCs w:val="18"/>
        </w:rPr>
        <w:t xml:space="preserve"> </w:t>
      </w:r>
      <w:r w:rsidRPr="00176ABC">
        <w:rPr>
          <w:rFonts w:cstheme="minorHAnsi"/>
          <w:sz w:val="18"/>
          <w:szCs w:val="18"/>
        </w:rPr>
        <w:t xml:space="preserve"> </w:t>
      </w:r>
      <w:r w:rsidR="00ED0AD6">
        <w:rPr>
          <w:rFonts w:cstheme="minorHAnsi" w:hint="eastAsia"/>
          <w:bCs/>
          <w:color w:val="2B2B2B"/>
          <w:sz w:val="18"/>
          <w:szCs w:val="18"/>
        </w:rPr>
        <w:t>C</w:t>
      </w:r>
      <w:r w:rsidRPr="00176ABC">
        <w:rPr>
          <w:rFonts w:cstheme="minorHAnsi"/>
          <w:bCs/>
          <w:color w:val="2B2B2B"/>
          <w:sz w:val="18"/>
          <w:szCs w:val="18"/>
        </w:rPr>
        <w:t>ommand_</w:t>
      </w:r>
      <w:r w:rsidRPr="00176ABC">
        <w:rPr>
          <w:rFonts w:cstheme="minorHAnsi"/>
          <w:b/>
          <w:bCs/>
          <w:color w:val="2B2B2B"/>
          <w:sz w:val="18"/>
          <w:szCs w:val="18"/>
          <w:shd w:val="clear" w:color="auto" w:fill="F8F8F8"/>
        </w:rPr>
        <w:t xml:space="preserve"> </w:t>
      </w:r>
      <w:r w:rsidRPr="00176ABC">
        <w:rPr>
          <w:rFonts w:cstheme="minorHAnsi"/>
          <w:bCs/>
          <w:color w:val="2B2B2B"/>
          <w:sz w:val="18"/>
          <w:szCs w:val="18"/>
          <w:shd w:val="clear" w:color="auto" w:fill="F8F8F8"/>
        </w:rPr>
        <w:t>properties //1</w:t>
      </w:r>
      <w:r w:rsidRPr="00176ABC">
        <w:rPr>
          <w:rFonts w:cstheme="minorHAnsi" w:hint="eastAsia"/>
          <w:bCs/>
          <w:color w:val="2B2B2B"/>
          <w:sz w:val="18"/>
          <w:szCs w:val="18"/>
          <w:shd w:val="clear" w:color="auto" w:fill="F8F8F8"/>
        </w:rPr>
        <w:t>字节，命令属性为</w:t>
      </w:r>
      <w:r w:rsidRPr="00176ABC">
        <w:rPr>
          <w:rFonts w:cstheme="minorHAnsi"/>
          <w:bCs/>
          <w:color w:val="2B2B2B"/>
          <w:sz w:val="18"/>
          <w:szCs w:val="18"/>
          <w:shd w:val="clear" w:color="auto" w:fill="F8F8F8"/>
        </w:rPr>
        <w:t>0X0</w:t>
      </w:r>
      <w:r>
        <w:rPr>
          <w:rFonts w:cstheme="minorHAnsi" w:hint="eastAsia"/>
          <w:bCs/>
          <w:color w:val="2B2B2B"/>
          <w:sz w:val="18"/>
          <w:szCs w:val="18"/>
          <w:shd w:val="clear" w:color="auto" w:fill="F8F8F8"/>
        </w:rPr>
        <w:t>3</w:t>
      </w:r>
      <w:r w:rsidRPr="00176ABC">
        <w:rPr>
          <w:rFonts w:cstheme="minorHAnsi" w:hint="eastAsia"/>
          <w:bCs/>
          <w:color w:val="2B2B2B"/>
          <w:sz w:val="18"/>
          <w:szCs w:val="18"/>
          <w:shd w:val="clear" w:color="auto" w:fill="F8F8F8"/>
        </w:rPr>
        <w:t>，</w:t>
      </w:r>
      <w:r w:rsidRPr="00176ABC">
        <w:rPr>
          <w:rFonts w:asciiTheme="minorEastAsia" w:eastAsiaTheme="minorEastAsia" w:hAnsiTheme="minorEastAsia" w:cstheme="minorHAnsi" w:hint="eastAsia"/>
          <w:bCs/>
          <w:color w:val="000000" w:themeColor="text1"/>
          <w:sz w:val="18"/>
          <w:szCs w:val="18"/>
        </w:rPr>
        <w:t>表示传感节点申请波形上传。</w:t>
      </w:r>
    </w:p>
    <w:p w:rsidR="002A6612" w:rsidRDefault="002A6612" w:rsidP="00F109D8">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r>
      <w:r w:rsidR="00C76B0D">
        <w:rPr>
          <w:rFonts w:hint="eastAsia"/>
          <w:sz w:val="18"/>
          <w:szCs w:val="18"/>
        </w:rPr>
        <w:t>HP_</w:t>
      </w:r>
      <w:r>
        <w:rPr>
          <w:rFonts w:hint="eastAsia"/>
          <w:sz w:val="18"/>
          <w:szCs w:val="18"/>
        </w:rPr>
        <w:t>Filter</w:t>
      </w:r>
      <w:r>
        <w:rPr>
          <w:rFonts w:hint="eastAsia"/>
          <w:sz w:val="18"/>
          <w:szCs w:val="18"/>
        </w:rPr>
        <w:tab/>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p>
    <w:p w:rsidR="002A6612" w:rsidRDefault="002A6612"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bit1</w:t>
      </w:r>
      <w:proofErr w:type="gramStart"/>
      <w:r>
        <w:rPr>
          <w:rFonts w:hint="eastAsia"/>
          <w:sz w:val="18"/>
          <w:szCs w:val="18"/>
        </w:rPr>
        <w:t>,0</w:t>
      </w:r>
      <w:proofErr w:type="gramEnd"/>
    </w:p>
    <w:p w:rsidR="002A6612" w:rsidRDefault="002A6612"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=0</w:t>
      </w:r>
      <w:r>
        <w:rPr>
          <w:rFonts w:hint="eastAsia"/>
          <w:sz w:val="18"/>
          <w:szCs w:val="18"/>
        </w:rPr>
        <w:tab/>
      </w:r>
      <w:proofErr w:type="gramStart"/>
      <w:r>
        <w:rPr>
          <w:rFonts w:hint="eastAsia"/>
          <w:sz w:val="18"/>
          <w:szCs w:val="18"/>
        </w:rPr>
        <w:t>无高通滤波</w:t>
      </w:r>
      <w:proofErr w:type="gramEnd"/>
    </w:p>
    <w:p w:rsidR="002A6612" w:rsidRDefault="002A6612"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w:t>
      </w:r>
      <w:r>
        <w:rPr>
          <w:rFonts w:hint="eastAsia"/>
          <w:sz w:val="18"/>
          <w:szCs w:val="18"/>
        </w:rPr>
        <w:tab/>
        <w:t>3HZ</w:t>
      </w:r>
      <w:proofErr w:type="gramStart"/>
      <w:r>
        <w:rPr>
          <w:rFonts w:hint="eastAsia"/>
          <w:sz w:val="18"/>
          <w:szCs w:val="18"/>
        </w:rPr>
        <w:t>高通滤波</w:t>
      </w:r>
      <w:proofErr w:type="gramEnd"/>
    </w:p>
    <w:p w:rsidR="002A6612" w:rsidRDefault="002A6612" w:rsidP="00F109D8">
      <w:pPr>
        <w:pStyle w:val="ab"/>
        <w:ind w:left="709" w:firstLineChars="0" w:firstLine="0"/>
        <w:rPr>
          <w:color w:val="00B05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2A6612">
        <w:rPr>
          <w:rFonts w:hint="eastAsia"/>
          <w:color w:val="00B050"/>
          <w:sz w:val="18"/>
          <w:szCs w:val="18"/>
        </w:rPr>
        <w:t>=2</w:t>
      </w:r>
      <w:r w:rsidRPr="002A6612">
        <w:rPr>
          <w:rFonts w:hint="eastAsia"/>
          <w:color w:val="00B050"/>
          <w:sz w:val="18"/>
          <w:szCs w:val="18"/>
        </w:rPr>
        <w:tab/>
        <w:t>10HZ</w:t>
      </w:r>
      <w:proofErr w:type="gramStart"/>
      <w:r w:rsidRPr="002A6612">
        <w:rPr>
          <w:rFonts w:hint="eastAsia"/>
          <w:color w:val="00B050"/>
          <w:sz w:val="18"/>
          <w:szCs w:val="18"/>
        </w:rPr>
        <w:t>高通滤波</w:t>
      </w:r>
      <w:proofErr w:type="gramEnd"/>
    </w:p>
    <w:p w:rsidR="00C542C7" w:rsidRDefault="00C542C7" w:rsidP="00F109D8">
      <w:pPr>
        <w:pStyle w:val="ab"/>
        <w:ind w:left="709" w:firstLineChars="0" w:firstLine="0"/>
        <w:rPr>
          <w:color w:val="00B050"/>
          <w:sz w:val="18"/>
          <w:szCs w:val="18"/>
        </w:rPr>
      </w:pPr>
      <w:r>
        <w:rPr>
          <w:rFonts w:hint="eastAsia"/>
          <w:sz w:val="18"/>
          <w:szCs w:val="18"/>
        </w:rPr>
        <w:t>char</w:t>
      </w:r>
      <w:r>
        <w:rPr>
          <w:rFonts w:hint="eastAsia"/>
          <w:sz w:val="18"/>
          <w:szCs w:val="18"/>
        </w:rPr>
        <w:tab/>
      </w:r>
      <w:r>
        <w:rPr>
          <w:rFonts w:hint="eastAsia"/>
          <w:sz w:val="18"/>
          <w:szCs w:val="18"/>
        </w:rPr>
        <w:tab/>
        <w:t>X_Angle</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r>
        <w:rPr>
          <w:rFonts w:hint="eastAsia"/>
          <w:sz w:val="18"/>
          <w:szCs w:val="18"/>
        </w:rPr>
        <w:t>传感器</w:t>
      </w:r>
      <w:r>
        <w:rPr>
          <w:rFonts w:hint="eastAsia"/>
          <w:sz w:val="18"/>
          <w:szCs w:val="18"/>
        </w:rPr>
        <w:t>X</w:t>
      </w:r>
      <w:r>
        <w:rPr>
          <w:rFonts w:hint="eastAsia"/>
          <w:sz w:val="18"/>
          <w:szCs w:val="18"/>
        </w:rPr>
        <w:t>方向安装角度，单位度。</w:t>
      </w:r>
      <w:r w:rsidRPr="00C542C7">
        <w:rPr>
          <w:rFonts w:hint="eastAsia"/>
          <w:color w:val="00B050"/>
          <w:sz w:val="18"/>
          <w:szCs w:val="18"/>
        </w:rPr>
        <w:t>默认</w:t>
      </w:r>
      <w:r w:rsidRPr="00C542C7">
        <w:rPr>
          <w:rFonts w:hint="eastAsia"/>
          <w:color w:val="00B050"/>
          <w:sz w:val="18"/>
          <w:szCs w:val="18"/>
        </w:rPr>
        <w:t>0</w:t>
      </w:r>
      <w:r w:rsidRPr="00C542C7">
        <w:rPr>
          <w:rFonts w:hint="eastAsia"/>
          <w:color w:val="00B050"/>
          <w:sz w:val="18"/>
          <w:szCs w:val="18"/>
        </w:rPr>
        <w:t>度</w:t>
      </w:r>
    </w:p>
    <w:p w:rsidR="004B6F13" w:rsidRDefault="004B6F13" w:rsidP="004B6F13">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t>Sample_</w:t>
      </w:r>
      <w:r w:rsidRPr="00C931E6">
        <w:rPr>
          <w:sz w:val="18"/>
          <w:szCs w:val="18"/>
        </w:rPr>
        <w:t>Character</w:t>
      </w:r>
      <w:r>
        <w:rPr>
          <w:rFonts w:hint="eastAsia"/>
          <w:sz w:val="18"/>
          <w:szCs w:val="18"/>
        </w:rPr>
        <w:t xml:space="preserve"> _Time</w:t>
      </w:r>
      <w:r>
        <w:rPr>
          <w:rFonts w:hint="eastAsia"/>
          <w:sz w:val="18"/>
          <w:szCs w:val="18"/>
        </w:rPr>
        <w:tab/>
        <w:t>//</w:t>
      </w:r>
      <w:r>
        <w:rPr>
          <w:rFonts w:hint="eastAsia"/>
          <w:sz w:val="18"/>
          <w:szCs w:val="18"/>
        </w:rPr>
        <w:t>数据采集间隔，报警状态未变不上传，报警状态变化则上传（含波形）</w:t>
      </w:r>
      <w:r>
        <w:rPr>
          <w:rFonts w:hint="eastAsia"/>
          <w:sz w:val="18"/>
          <w:szCs w:val="18"/>
        </w:rPr>
        <w:tab/>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=0</w:t>
      </w:r>
      <w:r>
        <w:rPr>
          <w:rFonts w:hint="eastAsia"/>
          <w:sz w:val="18"/>
          <w:szCs w:val="18"/>
        </w:rPr>
        <w:tab/>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w:t>
      </w:r>
      <w:r>
        <w:rPr>
          <w:rFonts w:hint="eastAsia"/>
          <w:sz w:val="18"/>
          <w:szCs w:val="18"/>
        </w:rPr>
        <w:tab/>
        <w:t>1</w:t>
      </w:r>
      <w:r>
        <w:rPr>
          <w:rFonts w:hint="eastAsia"/>
          <w:sz w:val="18"/>
          <w:szCs w:val="18"/>
        </w:rPr>
        <w:t>分钟</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=2</w:t>
      </w:r>
      <w:r>
        <w:rPr>
          <w:rFonts w:hint="eastAsia"/>
          <w:sz w:val="18"/>
          <w:szCs w:val="18"/>
        </w:rPr>
        <w:tab/>
        <w:t>5</w:t>
      </w:r>
      <w:r>
        <w:rPr>
          <w:rFonts w:hint="eastAsia"/>
          <w:sz w:val="18"/>
          <w:szCs w:val="18"/>
        </w:rPr>
        <w:t>分钟</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=3</w:t>
      </w:r>
      <w:r>
        <w:rPr>
          <w:rFonts w:hint="eastAsia"/>
          <w:sz w:val="18"/>
          <w:szCs w:val="18"/>
        </w:rPr>
        <w:tab/>
        <w:t>10</w:t>
      </w:r>
      <w:r>
        <w:rPr>
          <w:rFonts w:hint="eastAsia"/>
          <w:sz w:val="18"/>
          <w:szCs w:val="18"/>
        </w:rPr>
        <w:t>分钟</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3E563B" w:rsidRPr="003E563B">
        <w:rPr>
          <w:color w:val="00B050"/>
          <w:sz w:val="18"/>
          <w:szCs w:val="18"/>
        </w:rPr>
        <w:t>=4</w:t>
      </w:r>
      <w:r w:rsidR="003E563B" w:rsidRPr="003E563B">
        <w:rPr>
          <w:color w:val="00B050"/>
          <w:sz w:val="18"/>
          <w:szCs w:val="18"/>
        </w:rPr>
        <w:tab/>
        <w:t>30</w:t>
      </w:r>
      <w:r w:rsidR="003E563B" w:rsidRPr="003E563B">
        <w:rPr>
          <w:rFonts w:hint="eastAsia"/>
          <w:color w:val="00B050"/>
          <w:sz w:val="18"/>
          <w:szCs w:val="18"/>
        </w:rPr>
        <w:t>分钟</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=5</w:t>
      </w:r>
      <w:r>
        <w:rPr>
          <w:rFonts w:hint="eastAsia"/>
          <w:sz w:val="18"/>
          <w:szCs w:val="18"/>
        </w:rPr>
        <w:tab/>
        <w:t>1</w:t>
      </w:r>
      <w:r>
        <w:rPr>
          <w:rFonts w:hint="eastAsia"/>
          <w:sz w:val="18"/>
          <w:szCs w:val="18"/>
        </w:rPr>
        <w:t>小时</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3E563B" w:rsidRPr="003E563B">
        <w:rPr>
          <w:sz w:val="18"/>
          <w:szCs w:val="18"/>
        </w:rPr>
        <w:t>=6</w:t>
      </w:r>
      <w:r w:rsidR="003E563B" w:rsidRPr="003E563B">
        <w:rPr>
          <w:sz w:val="18"/>
          <w:szCs w:val="18"/>
        </w:rPr>
        <w:tab/>
        <w:t>2</w:t>
      </w:r>
      <w:r w:rsidR="003E563B" w:rsidRPr="003E563B">
        <w:rPr>
          <w:rFonts w:hint="eastAsia"/>
          <w:sz w:val="18"/>
          <w:szCs w:val="18"/>
        </w:rPr>
        <w:t>小时</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=7</w:t>
      </w:r>
      <w:r>
        <w:rPr>
          <w:rFonts w:hint="eastAsia"/>
          <w:sz w:val="18"/>
          <w:szCs w:val="18"/>
        </w:rPr>
        <w:tab/>
        <w:t>6</w:t>
      </w:r>
      <w:r>
        <w:rPr>
          <w:rFonts w:hint="eastAsia"/>
          <w:sz w:val="18"/>
          <w:szCs w:val="18"/>
        </w:rPr>
        <w:t>小时</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=8</w:t>
      </w:r>
      <w:r>
        <w:rPr>
          <w:rFonts w:hint="eastAsia"/>
          <w:sz w:val="18"/>
          <w:szCs w:val="18"/>
        </w:rPr>
        <w:tab/>
        <w:t>12</w:t>
      </w:r>
      <w:r>
        <w:rPr>
          <w:rFonts w:hint="eastAsia"/>
          <w:sz w:val="18"/>
          <w:szCs w:val="18"/>
        </w:rPr>
        <w:t>小时</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=9</w:t>
      </w:r>
      <w:r>
        <w:rPr>
          <w:rFonts w:hint="eastAsia"/>
          <w:sz w:val="18"/>
          <w:szCs w:val="18"/>
        </w:rPr>
        <w:tab/>
        <w:t>1</w:t>
      </w:r>
      <w:r>
        <w:rPr>
          <w:rFonts w:hint="eastAsia"/>
          <w:sz w:val="18"/>
          <w:szCs w:val="18"/>
        </w:rPr>
        <w:t>天</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=10</w:t>
      </w:r>
      <w:r>
        <w:rPr>
          <w:rFonts w:hint="eastAsia"/>
          <w:sz w:val="18"/>
          <w:szCs w:val="18"/>
        </w:rPr>
        <w:tab/>
        <w:t>2</w:t>
      </w:r>
      <w:r>
        <w:rPr>
          <w:rFonts w:hint="eastAsia"/>
          <w:sz w:val="18"/>
          <w:szCs w:val="18"/>
        </w:rPr>
        <w:t>天</w:t>
      </w:r>
    </w:p>
    <w:p w:rsidR="004B6F13" w:rsidRDefault="004B6F13" w:rsidP="004B6F13">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p w:rsidR="004B6F13" w:rsidRPr="00AF6FA3" w:rsidRDefault="004B6F13" w:rsidP="00F109D8">
      <w:pPr>
        <w:pStyle w:val="ab"/>
        <w:ind w:left="709" w:firstLineChars="0" w:firstLine="0"/>
        <w:rPr>
          <w:sz w:val="18"/>
          <w:szCs w:val="18"/>
        </w:rPr>
      </w:pPr>
    </w:p>
    <w:p w:rsidR="00C931E6" w:rsidRDefault="00C931E6" w:rsidP="00F109D8">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r>
      <w:r w:rsidR="00BD67AA">
        <w:rPr>
          <w:rFonts w:hint="eastAsia"/>
          <w:sz w:val="18"/>
          <w:szCs w:val="18"/>
        </w:rPr>
        <w:t>Upload_</w:t>
      </w:r>
      <w:r w:rsidR="00BD67AA" w:rsidRPr="00C931E6">
        <w:rPr>
          <w:sz w:val="18"/>
          <w:szCs w:val="18"/>
        </w:rPr>
        <w:t>Character</w:t>
      </w:r>
      <w:r w:rsidR="00BD67AA">
        <w:rPr>
          <w:rFonts w:hint="eastAsia"/>
          <w:sz w:val="18"/>
          <w:szCs w:val="18"/>
        </w:rPr>
        <w:t xml:space="preserve"> _Time</w:t>
      </w:r>
      <w:r w:rsidR="00BD67AA">
        <w:rPr>
          <w:rFonts w:hint="eastAsia"/>
          <w:sz w:val="18"/>
          <w:szCs w:val="18"/>
        </w:rPr>
        <w:tab/>
      </w:r>
      <w:r>
        <w:rPr>
          <w:rFonts w:hint="eastAsia"/>
          <w:sz w:val="18"/>
          <w:szCs w:val="18"/>
        </w:rPr>
        <w:t>//</w:t>
      </w:r>
      <w:r>
        <w:rPr>
          <w:rFonts w:hint="eastAsia"/>
          <w:sz w:val="18"/>
          <w:szCs w:val="18"/>
        </w:rPr>
        <w:t>特征值上传间隔</w:t>
      </w:r>
      <w:r w:rsidR="0063356D">
        <w:rPr>
          <w:rFonts w:hint="eastAsia"/>
          <w:sz w:val="18"/>
          <w:szCs w:val="18"/>
        </w:rPr>
        <w:t>，时间到时由</w:t>
      </w:r>
      <w:r w:rsidR="0063356D">
        <w:rPr>
          <w:rFonts w:hint="eastAsia"/>
          <w:sz w:val="18"/>
          <w:szCs w:val="18"/>
        </w:rPr>
        <w:t>Upload_Sensor_Type</w:t>
      </w:r>
      <w:r w:rsidR="0063356D">
        <w:rPr>
          <w:rFonts w:hint="eastAsia"/>
          <w:sz w:val="18"/>
          <w:szCs w:val="18"/>
        </w:rPr>
        <w:t>上</w:t>
      </w:r>
      <w:proofErr w:type="gramStart"/>
      <w:r w:rsidR="0063356D">
        <w:rPr>
          <w:rFonts w:hint="eastAsia"/>
          <w:sz w:val="18"/>
          <w:szCs w:val="18"/>
        </w:rPr>
        <w:t>传类型</w:t>
      </w:r>
      <w:proofErr w:type="gramEnd"/>
      <w:r w:rsidR="0063356D">
        <w:rPr>
          <w:rFonts w:hint="eastAsia"/>
          <w:sz w:val="18"/>
          <w:szCs w:val="18"/>
        </w:rPr>
        <w:tab/>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=0</w:t>
      </w:r>
      <w:r>
        <w:rPr>
          <w:rFonts w:hint="eastAsia"/>
          <w:sz w:val="18"/>
          <w:szCs w:val="18"/>
        </w:rPr>
        <w:tab/>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w:t>
      </w:r>
      <w:r>
        <w:rPr>
          <w:rFonts w:hint="eastAsia"/>
          <w:sz w:val="18"/>
          <w:szCs w:val="18"/>
        </w:rPr>
        <w:tab/>
        <w:t>1</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=2</w:t>
      </w:r>
      <w:r>
        <w:rPr>
          <w:rFonts w:hint="eastAsia"/>
          <w:sz w:val="18"/>
          <w:szCs w:val="18"/>
        </w:rPr>
        <w:tab/>
        <w:t>5</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=3</w:t>
      </w:r>
      <w:r>
        <w:rPr>
          <w:rFonts w:hint="eastAsia"/>
          <w:sz w:val="18"/>
          <w:szCs w:val="18"/>
        </w:rPr>
        <w:tab/>
        <w:t>10</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=4</w:t>
      </w:r>
      <w:r>
        <w:rPr>
          <w:rFonts w:hint="eastAsia"/>
          <w:sz w:val="18"/>
          <w:szCs w:val="18"/>
        </w:rPr>
        <w:tab/>
        <w:t>30</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=5</w:t>
      </w:r>
      <w:r>
        <w:rPr>
          <w:rFonts w:hint="eastAsia"/>
          <w:sz w:val="18"/>
          <w:szCs w:val="18"/>
        </w:rPr>
        <w:tab/>
        <w:t>1</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151195">
        <w:rPr>
          <w:rFonts w:hint="eastAsia"/>
          <w:color w:val="00B050"/>
          <w:sz w:val="18"/>
          <w:szCs w:val="18"/>
        </w:rPr>
        <w:t>=6</w:t>
      </w:r>
      <w:r w:rsidRPr="00151195">
        <w:rPr>
          <w:rFonts w:hint="eastAsia"/>
          <w:color w:val="00B050"/>
          <w:sz w:val="18"/>
          <w:szCs w:val="18"/>
        </w:rPr>
        <w:tab/>
        <w:t>2</w:t>
      </w:r>
      <w:r w:rsidRPr="00151195">
        <w:rPr>
          <w:rFonts w:hint="eastAsia"/>
          <w:color w:val="00B050"/>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=7</w:t>
      </w:r>
      <w:r>
        <w:rPr>
          <w:rFonts w:hint="eastAsia"/>
          <w:sz w:val="18"/>
          <w:szCs w:val="18"/>
        </w:rPr>
        <w:tab/>
        <w:t>6</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lastRenderedPageBreak/>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=8</w:t>
      </w:r>
      <w:r>
        <w:rPr>
          <w:rFonts w:hint="eastAsia"/>
          <w:sz w:val="18"/>
          <w:szCs w:val="18"/>
        </w:rPr>
        <w:tab/>
        <w:t>12</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=9</w:t>
      </w:r>
      <w:r>
        <w:rPr>
          <w:rFonts w:hint="eastAsia"/>
          <w:sz w:val="18"/>
          <w:szCs w:val="18"/>
        </w:rPr>
        <w:tab/>
      </w:r>
      <w:r w:rsidR="00EC1DB8">
        <w:rPr>
          <w:rFonts w:hint="eastAsia"/>
          <w:sz w:val="18"/>
          <w:szCs w:val="18"/>
        </w:rPr>
        <w:t>1</w:t>
      </w:r>
      <w:r w:rsidR="00EC1DB8">
        <w:rPr>
          <w:rFonts w:hint="eastAsia"/>
          <w:sz w:val="18"/>
          <w:szCs w:val="18"/>
        </w:rPr>
        <w:t>天</w:t>
      </w:r>
    </w:p>
    <w:p w:rsidR="00EC1DB8" w:rsidRDefault="00EC1DB8"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=10</w:t>
      </w:r>
      <w:r>
        <w:rPr>
          <w:rFonts w:hint="eastAsia"/>
          <w:sz w:val="18"/>
          <w:szCs w:val="18"/>
        </w:rPr>
        <w:tab/>
        <w:t>2</w:t>
      </w:r>
      <w:r>
        <w:rPr>
          <w:rFonts w:hint="eastAsia"/>
          <w:sz w:val="18"/>
          <w:szCs w:val="18"/>
        </w:rPr>
        <w:t>天</w:t>
      </w:r>
    </w:p>
    <w:p w:rsidR="00EC1DB8" w:rsidRDefault="00EC1DB8"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p w:rsidR="00BD67AA" w:rsidRDefault="00BD67AA" w:rsidP="00F109D8">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t>Upload_Wave _Time</w:t>
      </w:r>
      <w:r>
        <w:rPr>
          <w:rFonts w:hint="eastAsia"/>
          <w:sz w:val="18"/>
          <w:szCs w:val="18"/>
        </w:rPr>
        <w:tab/>
      </w:r>
      <w:r>
        <w:rPr>
          <w:rFonts w:hint="eastAsia"/>
          <w:sz w:val="18"/>
          <w:szCs w:val="18"/>
        </w:rPr>
        <w:tab/>
        <w:t>//</w:t>
      </w:r>
      <w:r>
        <w:rPr>
          <w:rFonts w:hint="eastAsia"/>
          <w:sz w:val="18"/>
          <w:szCs w:val="18"/>
        </w:rPr>
        <w:t>波形上传间隔</w:t>
      </w:r>
      <w:r w:rsidR="006136FA">
        <w:rPr>
          <w:rFonts w:hint="eastAsia"/>
          <w:sz w:val="18"/>
          <w:szCs w:val="18"/>
        </w:rPr>
        <w:t>，时间到后再由</w:t>
      </w:r>
      <w:r w:rsidR="006136FA">
        <w:rPr>
          <w:rFonts w:hint="eastAsia"/>
          <w:sz w:val="18"/>
          <w:szCs w:val="18"/>
        </w:rPr>
        <w:t>Upload_Type</w:t>
      </w:r>
      <w:r w:rsidR="006136FA">
        <w:rPr>
          <w:rFonts w:hint="eastAsia"/>
          <w:sz w:val="18"/>
          <w:szCs w:val="18"/>
        </w:rPr>
        <w:t>决定上传数据类型</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=0</w:t>
      </w:r>
      <w:r>
        <w:rPr>
          <w:rFonts w:hint="eastAsia"/>
          <w:sz w:val="18"/>
          <w:szCs w:val="18"/>
        </w:rPr>
        <w:tab/>
      </w:r>
      <w:r>
        <w:rPr>
          <w:rFonts w:hint="eastAsia"/>
          <w:sz w:val="18"/>
          <w:szCs w:val="18"/>
        </w:rPr>
        <w:t>不上传</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w:t>
      </w:r>
      <w:r>
        <w:rPr>
          <w:rFonts w:hint="eastAsia"/>
          <w:sz w:val="18"/>
          <w:szCs w:val="18"/>
        </w:rPr>
        <w:tab/>
        <w:t>1</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=2</w:t>
      </w:r>
      <w:r>
        <w:rPr>
          <w:rFonts w:hint="eastAsia"/>
          <w:sz w:val="18"/>
          <w:szCs w:val="18"/>
        </w:rPr>
        <w:tab/>
        <w:t>5</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=3</w:t>
      </w:r>
      <w:r>
        <w:rPr>
          <w:rFonts w:hint="eastAsia"/>
          <w:sz w:val="18"/>
          <w:szCs w:val="18"/>
        </w:rPr>
        <w:tab/>
        <w:t>10</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=4</w:t>
      </w:r>
      <w:r>
        <w:rPr>
          <w:rFonts w:hint="eastAsia"/>
          <w:sz w:val="18"/>
          <w:szCs w:val="18"/>
        </w:rPr>
        <w:tab/>
        <w:t>30</w:t>
      </w:r>
      <w:r>
        <w:rPr>
          <w:rFonts w:hint="eastAsia"/>
          <w:sz w:val="18"/>
          <w:szCs w:val="18"/>
        </w:rPr>
        <w:t>分钟</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=5</w:t>
      </w:r>
      <w:r>
        <w:rPr>
          <w:rFonts w:hint="eastAsia"/>
          <w:sz w:val="18"/>
          <w:szCs w:val="18"/>
        </w:rPr>
        <w:tab/>
        <w:t>1</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=6</w:t>
      </w:r>
      <w:r>
        <w:rPr>
          <w:rFonts w:hint="eastAsia"/>
          <w:sz w:val="18"/>
          <w:szCs w:val="18"/>
        </w:rPr>
        <w:tab/>
        <w:t>2</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=7</w:t>
      </w:r>
      <w:r>
        <w:rPr>
          <w:rFonts w:hint="eastAsia"/>
          <w:sz w:val="18"/>
          <w:szCs w:val="18"/>
        </w:rPr>
        <w:tab/>
        <w:t>6</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=8</w:t>
      </w:r>
      <w:r>
        <w:rPr>
          <w:rFonts w:hint="eastAsia"/>
          <w:sz w:val="18"/>
          <w:szCs w:val="18"/>
        </w:rPr>
        <w:tab/>
        <w:t>12</w:t>
      </w:r>
      <w:r>
        <w:rPr>
          <w:rFonts w:hint="eastAsia"/>
          <w:sz w:val="18"/>
          <w:szCs w:val="18"/>
        </w:rPr>
        <w:t>小时</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151195">
        <w:rPr>
          <w:rFonts w:hint="eastAsia"/>
          <w:color w:val="00B050"/>
          <w:sz w:val="18"/>
          <w:szCs w:val="18"/>
        </w:rPr>
        <w:t>=9</w:t>
      </w:r>
      <w:r w:rsidRPr="00151195">
        <w:rPr>
          <w:rFonts w:hint="eastAsia"/>
          <w:color w:val="00B050"/>
          <w:sz w:val="18"/>
          <w:szCs w:val="18"/>
        </w:rPr>
        <w:tab/>
        <w:t>1</w:t>
      </w:r>
      <w:r w:rsidRPr="00151195">
        <w:rPr>
          <w:rFonts w:hint="eastAsia"/>
          <w:color w:val="00B050"/>
          <w:sz w:val="18"/>
          <w:szCs w:val="18"/>
        </w:rPr>
        <w:t>天</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=10</w:t>
      </w:r>
      <w:r>
        <w:rPr>
          <w:rFonts w:hint="eastAsia"/>
          <w:sz w:val="18"/>
          <w:szCs w:val="18"/>
        </w:rPr>
        <w:tab/>
        <w:t>2</w:t>
      </w:r>
      <w:r>
        <w:rPr>
          <w:rFonts w:hint="eastAsia"/>
          <w:sz w:val="18"/>
          <w:szCs w:val="18"/>
        </w:rPr>
        <w:t>天</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=11</w:t>
      </w:r>
      <w:r>
        <w:rPr>
          <w:rFonts w:hint="eastAsia"/>
          <w:sz w:val="18"/>
          <w:szCs w:val="18"/>
        </w:rPr>
        <w:tab/>
      </w:r>
      <w:r w:rsidR="00741D25">
        <w:rPr>
          <w:rFonts w:hint="eastAsia"/>
          <w:sz w:val="18"/>
          <w:szCs w:val="18"/>
        </w:rPr>
        <w:t>6</w:t>
      </w:r>
      <w:r>
        <w:rPr>
          <w:rFonts w:hint="eastAsia"/>
          <w:sz w:val="18"/>
          <w:szCs w:val="18"/>
        </w:rPr>
        <w:t>天</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p w:rsidR="00C1500E" w:rsidRDefault="00C1500E" w:rsidP="00F109D8">
      <w:pPr>
        <w:pStyle w:val="ab"/>
        <w:ind w:left="709" w:firstLineChars="0" w:firstLine="0"/>
        <w:rPr>
          <w:sz w:val="18"/>
          <w:szCs w:val="18"/>
        </w:rPr>
      </w:pPr>
    </w:p>
    <w:p w:rsidR="00CF27F6" w:rsidRDefault="00CF27F6" w:rsidP="00F109D8">
      <w:pPr>
        <w:pStyle w:val="ab"/>
        <w:ind w:left="709" w:firstLineChars="0" w:firstLine="273"/>
        <w:rPr>
          <w:sz w:val="18"/>
          <w:szCs w:val="18"/>
        </w:rPr>
      </w:pPr>
    </w:p>
    <w:p w:rsidR="007C611D" w:rsidRDefault="007C611D" w:rsidP="00F109D8">
      <w:pPr>
        <w:pStyle w:val="ab"/>
        <w:ind w:left="709" w:firstLineChars="0" w:firstLine="0"/>
        <w:rPr>
          <w:sz w:val="18"/>
          <w:szCs w:val="18"/>
        </w:rPr>
      </w:pPr>
      <w:r>
        <w:rPr>
          <w:rFonts w:hint="eastAsia"/>
          <w:sz w:val="18"/>
          <w:szCs w:val="18"/>
        </w:rPr>
        <w:t>char</w:t>
      </w:r>
      <w:r>
        <w:rPr>
          <w:rFonts w:hint="eastAsia"/>
          <w:sz w:val="18"/>
          <w:szCs w:val="18"/>
        </w:rPr>
        <w:tab/>
      </w:r>
      <w:r>
        <w:rPr>
          <w:rFonts w:hint="eastAsia"/>
          <w:sz w:val="18"/>
          <w:szCs w:val="18"/>
        </w:rPr>
        <w:tab/>
        <w:t>Wave_long</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字节，波形长度</w:t>
      </w:r>
    </w:p>
    <w:p w:rsidR="007C611D" w:rsidRDefault="007C611D" w:rsidP="00352D3A">
      <w:pPr>
        <w:pStyle w:val="ab"/>
        <w:ind w:left="2940" w:firstLineChars="0"/>
        <w:rPr>
          <w:sz w:val="18"/>
          <w:szCs w:val="18"/>
        </w:rPr>
      </w:pPr>
      <w:r>
        <w:rPr>
          <w:rFonts w:hint="eastAsia"/>
          <w:sz w:val="18"/>
          <w:szCs w:val="18"/>
        </w:rPr>
        <w:t xml:space="preserve">=0  </w:t>
      </w:r>
      <w:r>
        <w:rPr>
          <w:rFonts w:hint="eastAsia"/>
          <w:sz w:val="18"/>
          <w:szCs w:val="18"/>
        </w:rPr>
        <w:tab/>
        <w:t>512</w:t>
      </w:r>
      <w:r>
        <w:rPr>
          <w:rFonts w:hint="eastAsia"/>
          <w:sz w:val="18"/>
          <w:szCs w:val="18"/>
        </w:rPr>
        <w:t>点</w:t>
      </w:r>
      <w:r>
        <w:rPr>
          <w:rFonts w:hint="eastAsia"/>
          <w:sz w:val="18"/>
          <w:szCs w:val="18"/>
        </w:rPr>
        <w:t xml:space="preserve">  </w:t>
      </w:r>
    </w:p>
    <w:p w:rsidR="007C611D" w:rsidRDefault="007C611D"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276297">
        <w:rPr>
          <w:rFonts w:hint="eastAsia"/>
          <w:color w:val="00B050"/>
          <w:sz w:val="18"/>
          <w:szCs w:val="18"/>
        </w:rPr>
        <w:t xml:space="preserve">=1  </w:t>
      </w:r>
      <w:r w:rsidRPr="00276297">
        <w:rPr>
          <w:rFonts w:hint="eastAsia"/>
          <w:color w:val="00B050"/>
          <w:sz w:val="18"/>
          <w:szCs w:val="18"/>
        </w:rPr>
        <w:tab/>
        <w:t>1024</w:t>
      </w:r>
      <w:r w:rsidRPr="00276297">
        <w:rPr>
          <w:rFonts w:hint="eastAsia"/>
          <w:color w:val="00B050"/>
          <w:sz w:val="18"/>
          <w:szCs w:val="18"/>
        </w:rPr>
        <w:t>点</w:t>
      </w:r>
    </w:p>
    <w:p w:rsidR="007C611D" w:rsidRDefault="007C611D" w:rsidP="00352D3A">
      <w:pPr>
        <w:pStyle w:val="ab"/>
        <w:ind w:left="3229" w:firstLineChars="0" w:firstLine="131"/>
        <w:rPr>
          <w:sz w:val="18"/>
          <w:szCs w:val="18"/>
        </w:rPr>
      </w:pPr>
      <w:r>
        <w:rPr>
          <w:rFonts w:hint="eastAsia"/>
          <w:sz w:val="18"/>
          <w:szCs w:val="18"/>
        </w:rPr>
        <w:t xml:space="preserve">=2  </w:t>
      </w:r>
      <w:r>
        <w:rPr>
          <w:rFonts w:hint="eastAsia"/>
          <w:sz w:val="18"/>
          <w:szCs w:val="18"/>
        </w:rPr>
        <w:tab/>
        <w:t>2048</w:t>
      </w:r>
      <w:r>
        <w:rPr>
          <w:rFonts w:hint="eastAsia"/>
          <w:sz w:val="18"/>
          <w:szCs w:val="18"/>
        </w:rPr>
        <w:t>点</w:t>
      </w:r>
      <w:r>
        <w:rPr>
          <w:rFonts w:hint="eastAsia"/>
          <w:sz w:val="18"/>
          <w:szCs w:val="18"/>
        </w:rPr>
        <w:tab/>
      </w:r>
    </w:p>
    <w:p w:rsidR="007C611D" w:rsidRDefault="007C611D" w:rsidP="00352D3A">
      <w:pPr>
        <w:pStyle w:val="ab"/>
        <w:ind w:left="2951" w:firstLineChars="0" w:firstLine="409"/>
        <w:rPr>
          <w:sz w:val="18"/>
          <w:szCs w:val="18"/>
        </w:rPr>
      </w:pPr>
      <w:r>
        <w:rPr>
          <w:rFonts w:hint="eastAsia"/>
          <w:sz w:val="18"/>
          <w:szCs w:val="18"/>
        </w:rPr>
        <w:t>=3</w:t>
      </w:r>
      <w:r>
        <w:rPr>
          <w:rFonts w:hint="eastAsia"/>
          <w:sz w:val="18"/>
          <w:szCs w:val="18"/>
        </w:rPr>
        <w:tab/>
        <w:t>4096</w:t>
      </w:r>
      <w:r>
        <w:rPr>
          <w:rFonts w:hint="eastAsia"/>
          <w:sz w:val="18"/>
          <w:szCs w:val="18"/>
        </w:rPr>
        <w:t>点</w:t>
      </w:r>
    </w:p>
    <w:p w:rsidR="007C611D" w:rsidRDefault="007C611D" w:rsidP="00352D3A">
      <w:pPr>
        <w:pStyle w:val="ab"/>
        <w:ind w:left="3087" w:firstLineChars="0" w:firstLine="273"/>
        <w:rPr>
          <w:sz w:val="18"/>
          <w:szCs w:val="18"/>
        </w:rPr>
      </w:pPr>
      <w:r>
        <w:rPr>
          <w:rFonts w:hint="eastAsia"/>
          <w:sz w:val="18"/>
          <w:szCs w:val="18"/>
        </w:rPr>
        <w:t>=4</w:t>
      </w:r>
      <w:r>
        <w:rPr>
          <w:rFonts w:hint="eastAsia"/>
          <w:sz w:val="18"/>
          <w:szCs w:val="18"/>
        </w:rPr>
        <w:tab/>
        <w:t>8192</w:t>
      </w:r>
      <w:r>
        <w:rPr>
          <w:rFonts w:hint="eastAsia"/>
          <w:sz w:val="18"/>
          <w:szCs w:val="18"/>
        </w:rPr>
        <w:t>点</w:t>
      </w:r>
    </w:p>
    <w:p w:rsidR="007C611D" w:rsidRDefault="007C611D" w:rsidP="00F109D8">
      <w:pPr>
        <w:pStyle w:val="ab"/>
        <w:ind w:left="709" w:firstLineChars="0" w:firstLine="0"/>
        <w:rPr>
          <w:sz w:val="18"/>
          <w:szCs w:val="18"/>
        </w:rPr>
      </w:pPr>
    </w:p>
    <w:p w:rsidR="00CF27F6" w:rsidRPr="00F4035F" w:rsidRDefault="00CF27F6" w:rsidP="00F4035F">
      <w:pPr>
        <w:pStyle w:val="ab"/>
        <w:ind w:left="709" w:firstLineChars="0" w:firstLine="0"/>
        <w:rPr>
          <w:sz w:val="18"/>
          <w:szCs w:val="18"/>
        </w:rPr>
      </w:pPr>
      <w:r w:rsidRPr="0032302C">
        <w:rPr>
          <w:rFonts w:hint="eastAsia"/>
          <w:sz w:val="18"/>
          <w:szCs w:val="18"/>
        </w:rPr>
        <w:t>u</w:t>
      </w:r>
      <w:r w:rsidRPr="0032302C">
        <w:rPr>
          <w:sz w:val="18"/>
          <w:szCs w:val="18"/>
        </w:rPr>
        <w:t>short</w:t>
      </w:r>
      <w:r w:rsidRPr="0032302C">
        <w:rPr>
          <w:rFonts w:hint="eastAsia"/>
          <w:sz w:val="18"/>
          <w:szCs w:val="18"/>
        </w:rPr>
        <w:tab/>
      </w:r>
      <w:r w:rsidRPr="0032302C">
        <w:rPr>
          <w:rFonts w:hint="eastAsia"/>
          <w:sz w:val="18"/>
          <w:szCs w:val="18"/>
        </w:rPr>
        <w:tab/>
      </w:r>
      <w:r w:rsidR="00F4035F">
        <w:rPr>
          <w:rFonts w:hint="eastAsia"/>
          <w:sz w:val="18"/>
          <w:szCs w:val="18"/>
        </w:rPr>
        <w:t>Sample</w:t>
      </w:r>
      <w:r w:rsidR="003942AB" w:rsidRPr="00F4035F">
        <w:rPr>
          <w:rFonts w:hint="eastAsia"/>
          <w:sz w:val="18"/>
          <w:szCs w:val="18"/>
        </w:rPr>
        <w:t>_F</w:t>
      </w:r>
      <w:r w:rsidR="003942AB" w:rsidRPr="00F4035F">
        <w:rPr>
          <w:sz w:val="18"/>
          <w:szCs w:val="18"/>
        </w:rPr>
        <w:t>requency</w:t>
      </w:r>
      <w:r w:rsidRPr="00F4035F">
        <w:rPr>
          <w:rFonts w:hint="eastAsia"/>
          <w:sz w:val="18"/>
          <w:szCs w:val="18"/>
        </w:rPr>
        <w:tab/>
      </w:r>
      <w:r w:rsidRPr="00F4035F">
        <w:rPr>
          <w:rFonts w:hint="eastAsia"/>
          <w:sz w:val="18"/>
          <w:szCs w:val="18"/>
        </w:rPr>
        <w:tab/>
        <w:t>//2</w:t>
      </w:r>
      <w:r w:rsidRPr="00F4035F">
        <w:rPr>
          <w:rFonts w:hint="eastAsia"/>
          <w:sz w:val="18"/>
          <w:szCs w:val="18"/>
        </w:rPr>
        <w:t>字节，</w:t>
      </w:r>
      <w:r w:rsidR="00F4035F">
        <w:rPr>
          <w:rFonts w:hint="eastAsia"/>
          <w:sz w:val="18"/>
          <w:szCs w:val="18"/>
        </w:rPr>
        <w:t>采样</w:t>
      </w:r>
      <w:r w:rsidR="003942AB" w:rsidRPr="00F4035F">
        <w:rPr>
          <w:rFonts w:hint="eastAsia"/>
          <w:sz w:val="18"/>
          <w:szCs w:val="18"/>
        </w:rPr>
        <w:t>频率</w:t>
      </w:r>
      <w:r w:rsidR="009D7D1E">
        <w:rPr>
          <w:rFonts w:hint="eastAsia"/>
          <w:sz w:val="18"/>
          <w:szCs w:val="18"/>
        </w:rPr>
        <w:t xml:space="preserve"> sps</w:t>
      </w:r>
    </w:p>
    <w:p w:rsidR="00AF5A43" w:rsidRPr="0032302C" w:rsidRDefault="00AF5A4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w:t>
      </w:r>
      <w:r>
        <w:rPr>
          <w:rFonts w:hint="eastAsia"/>
          <w:sz w:val="18"/>
          <w:szCs w:val="18"/>
        </w:rPr>
        <w:t>默认</w:t>
      </w:r>
      <w:r w:rsidRPr="00AF5A43">
        <w:rPr>
          <w:rFonts w:hint="eastAsia"/>
          <w:color w:val="00B050"/>
          <w:sz w:val="18"/>
          <w:szCs w:val="18"/>
        </w:rPr>
        <w:t>200</w:t>
      </w:r>
      <w:r w:rsidR="009D7D1E">
        <w:rPr>
          <w:rFonts w:hint="eastAsia"/>
          <w:color w:val="00B050"/>
          <w:sz w:val="18"/>
          <w:szCs w:val="18"/>
        </w:rPr>
        <w:t>sps</w:t>
      </w:r>
    </w:p>
    <w:p w:rsidR="00BD67AA" w:rsidRDefault="00BD67AA"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p w:rsidR="00534DD5" w:rsidRDefault="00534DD5" w:rsidP="00F109D8">
      <w:pPr>
        <w:pStyle w:val="ab"/>
        <w:ind w:left="709"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9C31B5">
        <w:rPr>
          <w:rFonts w:hint="eastAsia"/>
          <w:sz w:val="18"/>
          <w:szCs w:val="18"/>
        </w:rPr>
        <w:t>Upload_</w:t>
      </w:r>
      <w:r w:rsidR="004A4F6A">
        <w:rPr>
          <w:rFonts w:hint="eastAsia"/>
          <w:sz w:val="18"/>
          <w:szCs w:val="18"/>
        </w:rPr>
        <w:t>Sensor_</w:t>
      </w:r>
      <w:r w:rsidR="009C31B5">
        <w:rPr>
          <w:rFonts w:hint="eastAsia"/>
          <w:sz w:val="18"/>
          <w:szCs w:val="18"/>
        </w:rPr>
        <w:t>Type</w:t>
      </w:r>
      <w:r>
        <w:rPr>
          <w:rFonts w:hint="eastAsia"/>
          <w:sz w:val="18"/>
          <w:szCs w:val="18"/>
        </w:rPr>
        <w:tab/>
      </w:r>
      <w:r w:rsidR="009672AB">
        <w:rPr>
          <w:rFonts w:hint="eastAsia"/>
          <w:sz w:val="18"/>
          <w:szCs w:val="18"/>
        </w:rPr>
        <w:tab/>
      </w:r>
      <w:r>
        <w:rPr>
          <w:rFonts w:hint="eastAsia"/>
          <w:sz w:val="18"/>
          <w:szCs w:val="18"/>
        </w:rPr>
        <w:t>//</w:t>
      </w:r>
      <w:r w:rsidRPr="00E60433">
        <w:rPr>
          <w:rFonts w:hint="eastAsia"/>
          <w:sz w:val="18"/>
          <w:szCs w:val="18"/>
        </w:rPr>
        <w:t>1</w:t>
      </w:r>
      <w:r w:rsidRPr="00E60433">
        <w:rPr>
          <w:rFonts w:hint="eastAsia"/>
          <w:sz w:val="18"/>
          <w:szCs w:val="18"/>
        </w:rPr>
        <w:t>字节</w:t>
      </w:r>
      <w:r w:rsidR="009672AB">
        <w:rPr>
          <w:rFonts w:hint="eastAsia"/>
          <w:sz w:val="18"/>
          <w:szCs w:val="18"/>
        </w:rPr>
        <w:t>，传感器是否工作</w:t>
      </w:r>
    </w:p>
    <w:p w:rsidR="0092084F" w:rsidRDefault="0092084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roofErr w:type="gramStart"/>
      <w:r>
        <w:rPr>
          <w:rFonts w:hint="eastAsia"/>
          <w:sz w:val="18"/>
          <w:szCs w:val="18"/>
        </w:rPr>
        <w:t>bit</w:t>
      </w:r>
      <w:proofErr w:type="gramEnd"/>
      <w:r>
        <w:rPr>
          <w:rFonts w:hint="eastAsia"/>
          <w:sz w:val="18"/>
          <w:szCs w:val="18"/>
        </w:rPr>
        <w:t xml:space="preserve"> 0</w:t>
      </w:r>
    </w:p>
    <w:p w:rsidR="0092084F" w:rsidRDefault="0092084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=0 </w:t>
      </w:r>
      <w:r>
        <w:rPr>
          <w:rFonts w:hint="eastAsia"/>
          <w:sz w:val="18"/>
          <w:szCs w:val="18"/>
        </w:rPr>
        <w:tab/>
      </w:r>
      <w:r w:rsidR="009672AB">
        <w:rPr>
          <w:rFonts w:hint="eastAsia"/>
          <w:sz w:val="18"/>
          <w:szCs w:val="18"/>
        </w:rPr>
        <w:t>振动</w:t>
      </w:r>
      <w:r>
        <w:rPr>
          <w:rFonts w:hint="eastAsia"/>
          <w:sz w:val="18"/>
          <w:szCs w:val="18"/>
        </w:rPr>
        <w:t>不启动</w:t>
      </w:r>
      <w:r w:rsidR="009C31B5">
        <w:rPr>
          <w:rFonts w:hint="eastAsia"/>
          <w:sz w:val="18"/>
          <w:szCs w:val="18"/>
        </w:rPr>
        <w:t>，若</w:t>
      </w:r>
      <w:r w:rsidR="009C31B5">
        <w:rPr>
          <w:rFonts w:hint="eastAsia"/>
          <w:sz w:val="18"/>
          <w:szCs w:val="18"/>
        </w:rPr>
        <w:t>bit=</w:t>
      </w:r>
      <w:del w:id="212" w:author="DELL" w:date="2017-02-15T16:20:00Z">
        <w:r w:rsidR="009C31B5" w:rsidDel="00AA4FB3">
          <w:rPr>
            <w:rFonts w:hint="eastAsia"/>
            <w:sz w:val="18"/>
            <w:szCs w:val="18"/>
          </w:rPr>
          <w:delText>1</w:delText>
        </w:r>
      </w:del>
      <w:ins w:id="213" w:author="DELL" w:date="2017-02-15T16:20:00Z">
        <w:r w:rsidR="00AA4FB3">
          <w:rPr>
            <w:rFonts w:hint="eastAsia"/>
            <w:sz w:val="18"/>
            <w:szCs w:val="18"/>
          </w:rPr>
          <w:t>０</w:t>
        </w:r>
      </w:ins>
      <w:r w:rsidR="009C31B5">
        <w:rPr>
          <w:rFonts w:hint="eastAsia"/>
          <w:sz w:val="18"/>
          <w:szCs w:val="18"/>
        </w:rPr>
        <w:t>，则</w:t>
      </w:r>
      <w:r w:rsidR="009C31B5">
        <w:rPr>
          <w:rFonts w:hint="eastAsia"/>
          <w:sz w:val="18"/>
          <w:szCs w:val="18"/>
        </w:rPr>
        <w:t>bit2</w:t>
      </w:r>
      <w:r w:rsidR="009C31B5">
        <w:rPr>
          <w:rFonts w:hint="eastAsia"/>
          <w:sz w:val="18"/>
          <w:szCs w:val="18"/>
        </w:rPr>
        <w:t>、</w:t>
      </w:r>
      <w:r w:rsidR="009C31B5">
        <w:rPr>
          <w:rFonts w:hint="eastAsia"/>
          <w:sz w:val="18"/>
          <w:szCs w:val="18"/>
        </w:rPr>
        <w:t>3</w:t>
      </w:r>
      <w:r w:rsidR="009C31B5">
        <w:rPr>
          <w:rFonts w:hint="eastAsia"/>
          <w:sz w:val="18"/>
          <w:szCs w:val="18"/>
        </w:rPr>
        <w:t>、</w:t>
      </w:r>
      <w:r w:rsidR="009C31B5">
        <w:rPr>
          <w:rFonts w:hint="eastAsia"/>
          <w:sz w:val="18"/>
          <w:szCs w:val="18"/>
        </w:rPr>
        <w:t>4</w:t>
      </w:r>
      <w:r w:rsidR="009C31B5">
        <w:rPr>
          <w:rFonts w:hint="eastAsia"/>
          <w:sz w:val="18"/>
          <w:szCs w:val="18"/>
        </w:rPr>
        <w:t>无意义。</w:t>
      </w:r>
    </w:p>
    <w:p w:rsidR="0092084F" w:rsidRDefault="0092084F" w:rsidP="00352D3A">
      <w:pPr>
        <w:pStyle w:val="ab"/>
        <w:ind w:left="3507" w:firstLineChars="0" w:firstLine="273"/>
        <w:rPr>
          <w:sz w:val="18"/>
          <w:szCs w:val="18"/>
        </w:rPr>
      </w:pPr>
      <w:r w:rsidRPr="00AF5A43">
        <w:rPr>
          <w:rFonts w:hint="eastAsia"/>
          <w:color w:val="00B050"/>
          <w:sz w:val="18"/>
          <w:szCs w:val="18"/>
        </w:rPr>
        <w:t xml:space="preserve">=1  </w:t>
      </w:r>
      <w:r w:rsidRPr="00AF5A43">
        <w:rPr>
          <w:rFonts w:hint="eastAsia"/>
          <w:color w:val="00B050"/>
          <w:sz w:val="18"/>
          <w:szCs w:val="18"/>
        </w:rPr>
        <w:tab/>
      </w:r>
      <w:r w:rsidR="009672AB" w:rsidRPr="00AF5A43">
        <w:rPr>
          <w:rFonts w:hint="eastAsia"/>
          <w:color w:val="00B050"/>
          <w:sz w:val="18"/>
          <w:szCs w:val="18"/>
        </w:rPr>
        <w:t>振动</w:t>
      </w:r>
      <w:r w:rsidRPr="00AF5A43">
        <w:rPr>
          <w:rFonts w:hint="eastAsia"/>
          <w:color w:val="00B050"/>
          <w:sz w:val="18"/>
          <w:szCs w:val="18"/>
        </w:rPr>
        <w:t>启动</w:t>
      </w:r>
    </w:p>
    <w:p w:rsidR="0092084F" w:rsidRDefault="0092084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roofErr w:type="gramStart"/>
      <w:r>
        <w:rPr>
          <w:rFonts w:hint="eastAsia"/>
          <w:sz w:val="18"/>
          <w:szCs w:val="18"/>
        </w:rPr>
        <w:t>bit</w:t>
      </w:r>
      <w:proofErr w:type="gramEnd"/>
      <w:r>
        <w:rPr>
          <w:rFonts w:hint="eastAsia"/>
          <w:sz w:val="18"/>
          <w:szCs w:val="18"/>
        </w:rPr>
        <w:t xml:space="preserve"> 1</w:t>
      </w:r>
    </w:p>
    <w:p w:rsidR="0092084F" w:rsidRDefault="0092084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98689A">
        <w:rPr>
          <w:rFonts w:hint="eastAsia"/>
          <w:color w:val="00B050"/>
          <w:sz w:val="18"/>
          <w:szCs w:val="18"/>
        </w:rPr>
        <w:t xml:space="preserve">=0 </w:t>
      </w:r>
      <w:r w:rsidRPr="0098689A">
        <w:rPr>
          <w:rFonts w:hint="eastAsia"/>
          <w:color w:val="00B050"/>
          <w:sz w:val="18"/>
          <w:szCs w:val="18"/>
        </w:rPr>
        <w:tab/>
      </w:r>
      <w:r w:rsidR="009672AB" w:rsidRPr="0098689A">
        <w:rPr>
          <w:rFonts w:hint="eastAsia"/>
          <w:color w:val="00B050"/>
          <w:sz w:val="18"/>
          <w:szCs w:val="18"/>
        </w:rPr>
        <w:t>直流</w:t>
      </w:r>
      <w:r w:rsidR="005326D9" w:rsidRPr="0098689A">
        <w:rPr>
          <w:rFonts w:hint="eastAsia"/>
          <w:color w:val="00B050"/>
          <w:sz w:val="18"/>
          <w:szCs w:val="18"/>
        </w:rPr>
        <w:t>特征值</w:t>
      </w:r>
      <w:r w:rsidRPr="0098689A">
        <w:rPr>
          <w:rFonts w:hint="eastAsia"/>
          <w:color w:val="00B050"/>
          <w:sz w:val="18"/>
          <w:szCs w:val="18"/>
        </w:rPr>
        <w:t>不</w:t>
      </w:r>
      <w:r w:rsidR="009672AB" w:rsidRPr="0098689A">
        <w:rPr>
          <w:rFonts w:hint="eastAsia"/>
          <w:color w:val="00B050"/>
          <w:sz w:val="18"/>
          <w:szCs w:val="18"/>
        </w:rPr>
        <w:t>上传</w:t>
      </w:r>
    </w:p>
    <w:p w:rsidR="0092084F" w:rsidRPr="0098689A" w:rsidRDefault="0092084F" w:rsidP="00352D3A">
      <w:pPr>
        <w:ind w:left="3360" w:firstLine="420"/>
        <w:rPr>
          <w:sz w:val="18"/>
          <w:szCs w:val="18"/>
        </w:rPr>
      </w:pPr>
      <w:r w:rsidRPr="0098689A">
        <w:rPr>
          <w:rFonts w:hint="eastAsia"/>
          <w:sz w:val="18"/>
          <w:szCs w:val="18"/>
        </w:rPr>
        <w:t xml:space="preserve">=1  </w:t>
      </w:r>
      <w:r w:rsidRPr="0098689A">
        <w:rPr>
          <w:rFonts w:hint="eastAsia"/>
          <w:sz w:val="18"/>
          <w:szCs w:val="18"/>
        </w:rPr>
        <w:tab/>
      </w:r>
      <w:r w:rsidR="009672AB" w:rsidRPr="0098689A">
        <w:rPr>
          <w:rFonts w:hint="eastAsia"/>
          <w:sz w:val="18"/>
          <w:szCs w:val="18"/>
        </w:rPr>
        <w:t>直流</w:t>
      </w:r>
      <w:r w:rsidR="005326D9" w:rsidRPr="0098689A">
        <w:rPr>
          <w:rFonts w:hint="eastAsia"/>
          <w:sz w:val="18"/>
          <w:szCs w:val="18"/>
        </w:rPr>
        <w:t>特征值</w:t>
      </w:r>
      <w:r w:rsidR="009672AB" w:rsidRPr="0098689A">
        <w:rPr>
          <w:rFonts w:hint="eastAsia"/>
          <w:sz w:val="18"/>
          <w:szCs w:val="18"/>
        </w:rPr>
        <w:t>上传</w:t>
      </w:r>
    </w:p>
    <w:p w:rsidR="009672AB" w:rsidRDefault="009672AB"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roofErr w:type="gramStart"/>
      <w:r>
        <w:rPr>
          <w:rFonts w:hint="eastAsia"/>
          <w:sz w:val="18"/>
          <w:szCs w:val="18"/>
        </w:rPr>
        <w:t>bit</w:t>
      </w:r>
      <w:proofErr w:type="gramEnd"/>
      <w:r>
        <w:rPr>
          <w:rFonts w:hint="eastAsia"/>
          <w:sz w:val="18"/>
          <w:szCs w:val="18"/>
        </w:rPr>
        <w:t xml:space="preserve"> 2</w:t>
      </w:r>
    </w:p>
    <w:p w:rsidR="009672AB" w:rsidRDefault="009672AB"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AF5A43">
        <w:rPr>
          <w:rFonts w:hint="eastAsia"/>
          <w:color w:val="00B050"/>
          <w:sz w:val="18"/>
          <w:szCs w:val="18"/>
        </w:rPr>
        <w:t xml:space="preserve">=0 </w:t>
      </w:r>
      <w:r w:rsidRPr="00AF5A43">
        <w:rPr>
          <w:rFonts w:hint="eastAsia"/>
          <w:color w:val="00B050"/>
          <w:sz w:val="18"/>
          <w:szCs w:val="18"/>
        </w:rPr>
        <w:tab/>
      </w:r>
      <w:r w:rsidRPr="00AF5A43">
        <w:rPr>
          <w:rFonts w:hint="eastAsia"/>
          <w:color w:val="00B050"/>
          <w:sz w:val="18"/>
          <w:szCs w:val="18"/>
        </w:rPr>
        <w:t>加速度</w:t>
      </w:r>
      <w:r w:rsidR="005326D9" w:rsidRPr="00AF5A43">
        <w:rPr>
          <w:rFonts w:hint="eastAsia"/>
          <w:color w:val="00B050"/>
          <w:sz w:val="18"/>
          <w:szCs w:val="18"/>
        </w:rPr>
        <w:t>特征值</w:t>
      </w:r>
      <w:r w:rsidRPr="00AF5A43">
        <w:rPr>
          <w:rFonts w:hint="eastAsia"/>
          <w:color w:val="00B050"/>
          <w:sz w:val="18"/>
          <w:szCs w:val="18"/>
        </w:rPr>
        <w:t>不上传</w:t>
      </w:r>
    </w:p>
    <w:p w:rsidR="009672AB" w:rsidRDefault="009672AB" w:rsidP="00352D3A">
      <w:pPr>
        <w:pStyle w:val="ab"/>
        <w:ind w:left="3507" w:firstLineChars="0" w:firstLine="273"/>
        <w:rPr>
          <w:sz w:val="18"/>
          <w:szCs w:val="18"/>
        </w:rPr>
      </w:pPr>
      <w:r>
        <w:rPr>
          <w:rFonts w:hint="eastAsia"/>
          <w:sz w:val="18"/>
          <w:szCs w:val="18"/>
        </w:rPr>
        <w:t xml:space="preserve">=1  </w:t>
      </w:r>
      <w:r>
        <w:rPr>
          <w:rFonts w:hint="eastAsia"/>
          <w:sz w:val="18"/>
          <w:szCs w:val="18"/>
        </w:rPr>
        <w:tab/>
      </w:r>
      <w:r>
        <w:rPr>
          <w:rFonts w:hint="eastAsia"/>
          <w:sz w:val="18"/>
          <w:szCs w:val="18"/>
        </w:rPr>
        <w:t>加速度</w:t>
      </w:r>
      <w:r w:rsidR="005326D9">
        <w:rPr>
          <w:rFonts w:hint="eastAsia"/>
          <w:sz w:val="18"/>
          <w:szCs w:val="18"/>
        </w:rPr>
        <w:t>特征值</w:t>
      </w:r>
      <w:r>
        <w:rPr>
          <w:rFonts w:hint="eastAsia"/>
          <w:sz w:val="18"/>
          <w:szCs w:val="18"/>
        </w:rPr>
        <w:t>上传</w:t>
      </w:r>
    </w:p>
    <w:p w:rsidR="009672AB" w:rsidRDefault="009672AB"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roofErr w:type="gramStart"/>
      <w:r>
        <w:rPr>
          <w:rFonts w:hint="eastAsia"/>
          <w:sz w:val="18"/>
          <w:szCs w:val="18"/>
        </w:rPr>
        <w:t>bit</w:t>
      </w:r>
      <w:proofErr w:type="gramEnd"/>
      <w:r>
        <w:rPr>
          <w:rFonts w:hint="eastAsia"/>
          <w:sz w:val="18"/>
          <w:szCs w:val="18"/>
        </w:rPr>
        <w:t xml:space="preserve"> 3</w:t>
      </w:r>
    </w:p>
    <w:p w:rsidR="009672AB" w:rsidRDefault="009672AB"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=0 </w:t>
      </w:r>
      <w:r>
        <w:rPr>
          <w:rFonts w:hint="eastAsia"/>
          <w:sz w:val="18"/>
          <w:szCs w:val="18"/>
        </w:rPr>
        <w:tab/>
      </w:r>
      <w:r>
        <w:rPr>
          <w:rFonts w:hint="eastAsia"/>
          <w:sz w:val="18"/>
          <w:szCs w:val="18"/>
        </w:rPr>
        <w:t>速度</w:t>
      </w:r>
      <w:r w:rsidR="005326D9">
        <w:rPr>
          <w:rFonts w:hint="eastAsia"/>
          <w:sz w:val="18"/>
          <w:szCs w:val="18"/>
        </w:rPr>
        <w:t>特征值</w:t>
      </w:r>
      <w:r>
        <w:rPr>
          <w:rFonts w:hint="eastAsia"/>
          <w:sz w:val="18"/>
          <w:szCs w:val="18"/>
        </w:rPr>
        <w:t>不上传</w:t>
      </w:r>
    </w:p>
    <w:p w:rsidR="009672AB" w:rsidRPr="00AF5A43" w:rsidRDefault="009672AB" w:rsidP="00352D3A">
      <w:pPr>
        <w:pStyle w:val="ab"/>
        <w:ind w:left="3507" w:firstLineChars="0" w:firstLine="273"/>
        <w:rPr>
          <w:color w:val="00B050"/>
          <w:sz w:val="18"/>
          <w:szCs w:val="18"/>
        </w:rPr>
      </w:pPr>
      <w:r w:rsidRPr="00AF5A43">
        <w:rPr>
          <w:rFonts w:hint="eastAsia"/>
          <w:color w:val="00B050"/>
          <w:sz w:val="18"/>
          <w:szCs w:val="18"/>
        </w:rPr>
        <w:t xml:space="preserve">=1  </w:t>
      </w:r>
      <w:r w:rsidRPr="00AF5A43">
        <w:rPr>
          <w:rFonts w:hint="eastAsia"/>
          <w:color w:val="00B050"/>
          <w:sz w:val="18"/>
          <w:szCs w:val="18"/>
        </w:rPr>
        <w:tab/>
      </w:r>
      <w:r w:rsidRPr="00AF5A43">
        <w:rPr>
          <w:rFonts w:hint="eastAsia"/>
          <w:color w:val="00B050"/>
          <w:sz w:val="18"/>
          <w:szCs w:val="18"/>
        </w:rPr>
        <w:t>速度</w:t>
      </w:r>
      <w:r w:rsidR="005326D9" w:rsidRPr="00AF5A43">
        <w:rPr>
          <w:rFonts w:hint="eastAsia"/>
          <w:color w:val="00B050"/>
          <w:sz w:val="18"/>
          <w:szCs w:val="18"/>
        </w:rPr>
        <w:t>特征值</w:t>
      </w:r>
      <w:r w:rsidRPr="00AF5A43">
        <w:rPr>
          <w:rFonts w:hint="eastAsia"/>
          <w:color w:val="00B050"/>
          <w:sz w:val="18"/>
          <w:szCs w:val="18"/>
        </w:rPr>
        <w:t>上传</w:t>
      </w:r>
    </w:p>
    <w:p w:rsidR="005326D9" w:rsidRDefault="005326D9" w:rsidP="00F109D8">
      <w:pPr>
        <w:pStyle w:val="ab"/>
        <w:ind w:left="709"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r>
      <w:r>
        <w:rPr>
          <w:rFonts w:hint="eastAsia"/>
          <w:sz w:val="18"/>
          <w:szCs w:val="18"/>
        </w:rPr>
        <w:t>Upload_Wave_Type</w:t>
      </w:r>
      <w:r>
        <w:rPr>
          <w:rFonts w:hint="eastAsia"/>
          <w:sz w:val="18"/>
          <w:szCs w:val="18"/>
        </w:rPr>
        <w:tab/>
      </w:r>
      <w:r>
        <w:rPr>
          <w:rFonts w:hint="eastAsia"/>
          <w:sz w:val="18"/>
          <w:szCs w:val="18"/>
        </w:rPr>
        <w:tab/>
        <w:t>//2</w:t>
      </w:r>
      <w:r w:rsidRPr="00E60433">
        <w:rPr>
          <w:rFonts w:hint="eastAsia"/>
          <w:sz w:val="18"/>
          <w:szCs w:val="18"/>
        </w:rPr>
        <w:t>字节</w:t>
      </w:r>
      <w:r>
        <w:rPr>
          <w:rFonts w:hint="eastAsia"/>
          <w:sz w:val="18"/>
          <w:szCs w:val="18"/>
        </w:rPr>
        <w:t>，上传波形类型。该字段有效必须首先</w:t>
      </w:r>
      <w:r>
        <w:rPr>
          <w:rFonts w:hint="eastAsia"/>
          <w:sz w:val="18"/>
          <w:szCs w:val="18"/>
        </w:rPr>
        <w:t>Upload_Sensor_Type</w:t>
      </w:r>
      <w:r>
        <w:rPr>
          <w:rFonts w:hint="eastAsia"/>
          <w:sz w:val="18"/>
          <w:szCs w:val="18"/>
        </w:rPr>
        <w:tab/>
      </w:r>
      <w:r>
        <w:rPr>
          <w:rFonts w:hint="eastAsia"/>
          <w:sz w:val="18"/>
          <w:szCs w:val="18"/>
        </w:rPr>
        <w:t>对应有效。</w:t>
      </w:r>
    </w:p>
    <w:p w:rsidR="005326D9" w:rsidRDefault="005326D9"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p>
    <w:tbl>
      <w:tblPr>
        <w:tblStyle w:val="aa"/>
        <w:tblW w:w="0" w:type="auto"/>
        <w:tblInd w:w="2220" w:type="dxa"/>
        <w:tblLook w:val="04A0" w:firstRow="1" w:lastRow="0" w:firstColumn="1" w:lastColumn="0" w:noHBand="0" w:noVBand="1"/>
      </w:tblPr>
      <w:tblGrid>
        <w:gridCol w:w="1233"/>
        <w:gridCol w:w="1574"/>
        <w:gridCol w:w="1106"/>
        <w:gridCol w:w="1409"/>
      </w:tblGrid>
      <w:tr w:rsidR="005326D9" w:rsidTr="00FF79C3">
        <w:tc>
          <w:tcPr>
            <w:tcW w:w="1233" w:type="dxa"/>
          </w:tcPr>
          <w:p w:rsidR="005326D9" w:rsidRDefault="005326D9" w:rsidP="00F109D8">
            <w:pPr>
              <w:pStyle w:val="ab"/>
              <w:ind w:left="709" w:firstLineChars="0" w:firstLine="0"/>
              <w:rPr>
                <w:sz w:val="18"/>
                <w:szCs w:val="18"/>
              </w:rPr>
            </w:pPr>
          </w:p>
        </w:tc>
        <w:tc>
          <w:tcPr>
            <w:tcW w:w="1574" w:type="dxa"/>
          </w:tcPr>
          <w:p w:rsidR="005326D9" w:rsidRDefault="005326D9" w:rsidP="00F109D8">
            <w:pPr>
              <w:pStyle w:val="ab"/>
              <w:ind w:left="709" w:firstLineChars="0" w:firstLine="0"/>
              <w:rPr>
                <w:sz w:val="18"/>
                <w:szCs w:val="18"/>
              </w:rPr>
            </w:pPr>
          </w:p>
        </w:tc>
        <w:tc>
          <w:tcPr>
            <w:tcW w:w="902" w:type="dxa"/>
          </w:tcPr>
          <w:p w:rsidR="005326D9" w:rsidRDefault="005326D9" w:rsidP="00F109D8">
            <w:pPr>
              <w:pStyle w:val="ab"/>
              <w:ind w:left="709" w:firstLineChars="0" w:firstLine="0"/>
              <w:rPr>
                <w:sz w:val="18"/>
                <w:szCs w:val="18"/>
              </w:rPr>
            </w:pPr>
            <w:r>
              <w:rPr>
                <w:rFonts w:hint="eastAsia"/>
                <w:sz w:val="18"/>
                <w:szCs w:val="18"/>
              </w:rPr>
              <w:t>=0</w:t>
            </w:r>
          </w:p>
        </w:tc>
        <w:tc>
          <w:tcPr>
            <w:tcW w:w="1409" w:type="dxa"/>
          </w:tcPr>
          <w:p w:rsidR="005326D9" w:rsidRDefault="005326D9" w:rsidP="00F109D8">
            <w:pPr>
              <w:pStyle w:val="ab"/>
              <w:ind w:left="709" w:firstLineChars="0" w:firstLine="0"/>
              <w:rPr>
                <w:sz w:val="18"/>
                <w:szCs w:val="18"/>
              </w:rPr>
            </w:pPr>
            <w:r>
              <w:rPr>
                <w:rFonts w:hint="eastAsia"/>
                <w:sz w:val="18"/>
                <w:szCs w:val="18"/>
              </w:rPr>
              <w:t>=1</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it0</w:t>
            </w:r>
          </w:p>
        </w:tc>
        <w:tc>
          <w:tcPr>
            <w:tcW w:w="1574" w:type="dxa"/>
          </w:tcPr>
          <w:p w:rsidR="005326D9" w:rsidRDefault="005326D9" w:rsidP="00F109D8">
            <w:pPr>
              <w:pStyle w:val="ab"/>
              <w:ind w:left="709" w:firstLineChars="0" w:firstLine="0"/>
              <w:rPr>
                <w:sz w:val="18"/>
                <w:szCs w:val="18"/>
              </w:rPr>
            </w:pPr>
            <w:r>
              <w:rPr>
                <w:rFonts w:hint="eastAsia"/>
                <w:sz w:val="18"/>
                <w:szCs w:val="18"/>
              </w:rPr>
              <w:t>是否上传波形</w:t>
            </w:r>
          </w:p>
        </w:tc>
        <w:tc>
          <w:tcPr>
            <w:tcW w:w="902" w:type="dxa"/>
          </w:tcPr>
          <w:p w:rsidR="005326D9" w:rsidRDefault="005326D9" w:rsidP="00F109D8">
            <w:pPr>
              <w:pStyle w:val="ab"/>
              <w:ind w:left="709" w:firstLineChars="0" w:firstLine="0"/>
              <w:rPr>
                <w:sz w:val="18"/>
                <w:szCs w:val="18"/>
              </w:rPr>
            </w:pPr>
            <w:r>
              <w:rPr>
                <w:rFonts w:hint="eastAsia"/>
                <w:sz w:val="18"/>
                <w:szCs w:val="18"/>
              </w:rPr>
              <w:t>全不传</w:t>
            </w:r>
          </w:p>
        </w:tc>
        <w:tc>
          <w:tcPr>
            <w:tcW w:w="1409" w:type="dxa"/>
          </w:tcPr>
          <w:p w:rsidR="005326D9" w:rsidRDefault="005326D9" w:rsidP="00F109D8">
            <w:pPr>
              <w:pStyle w:val="ab"/>
              <w:ind w:left="709" w:firstLineChars="0" w:firstLine="0"/>
              <w:rPr>
                <w:sz w:val="18"/>
                <w:szCs w:val="18"/>
              </w:rPr>
            </w:pPr>
            <w:r w:rsidRPr="00F96DDB">
              <w:rPr>
                <w:rFonts w:ascii="Times New Roman" w:hAnsi="Times New Roman" w:hint="eastAsia"/>
                <w:color w:val="00B050"/>
                <w:sz w:val="18"/>
                <w:szCs w:val="18"/>
              </w:rPr>
              <w:t>由其他</w:t>
            </w:r>
            <w:proofErr w:type="gramStart"/>
            <w:r w:rsidRPr="00F96DDB">
              <w:rPr>
                <w:rFonts w:ascii="Times New Roman" w:hAnsi="Times New Roman" w:hint="eastAsia"/>
                <w:color w:val="00B050"/>
                <w:sz w:val="18"/>
                <w:szCs w:val="18"/>
              </w:rPr>
              <w:t>位决定</w:t>
            </w:r>
            <w:proofErr w:type="gramEnd"/>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it1</w:t>
            </w:r>
          </w:p>
        </w:tc>
        <w:tc>
          <w:tcPr>
            <w:tcW w:w="1574" w:type="dxa"/>
          </w:tcPr>
          <w:p w:rsidR="005326D9" w:rsidRDefault="005326D9" w:rsidP="00F109D8">
            <w:pPr>
              <w:pStyle w:val="ab"/>
              <w:ind w:left="709" w:firstLineChars="0" w:firstLine="0"/>
              <w:rPr>
                <w:sz w:val="18"/>
                <w:szCs w:val="18"/>
              </w:rPr>
            </w:pPr>
            <w:r>
              <w:rPr>
                <w:rFonts w:hint="eastAsia"/>
                <w:sz w:val="18"/>
                <w:szCs w:val="18"/>
              </w:rPr>
              <w:t>加速度</w:t>
            </w:r>
            <w:r>
              <w:rPr>
                <w:rFonts w:hint="eastAsia"/>
                <w:sz w:val="18"/>
                <w:szCs w:val="18"/>
              </w:rPr>
              <w:t>x</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Default="005326D9" w:rsidP="00F109D8">
            <w:pPr>
              <w:pStyle w:val="ab"/>
              <w:ind w:left="709" w:firstLineChars="0" w:firstLine="0"/>
              <w:rPr>
                <w:sz w:val="18"/>
                <w:szCs w:val="18"/>
              </w:rPr>
            </w:pPr>
            <w:r>
              <w:rPr>
                <w:sz w:val="18"/>
                <w:szCs w:val="18"/>
              </w:rPr>
              <w:t>Y</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it2</w:t>
            </w:r>
          </w:p>
        </w:tc>
        <w:tc>
          <w:tcPr>
            <w:tcW w:w="1574" w:type="dxa"/>
          </w:tcPr>
          <w:p w:rsidR="005326D9" w:rsidRDefault="005326D9" w:rsidP="00F109D8">
            <w:pPr>
              <w:pStyle w:val="ab"/>
              <w:ind w:left="709" w:firstLineChars="0" w:firstLine="0"/>
              <w:rPr>
                <w:sz w:val="18"/>
                <w:szCs w:val="18"/>
              </w:rPr>
            </w:pPr>
            <w:r>
              <w:rPr>
                <w:rFonts w:hint="eastAsia"/>
                <w:sz w:val="18"/>
                <w:szCs w:val="18"/>
              </w:rPr>
              <w:t>加速度</w:t>
            </w:r>
            <w:r>
              <w:rPr>
                <w:rFonts w:hint="eastAsia"/>
                <w:sz w:val="18"/>
                <w:szCs w:val="18"/>
              </w:rPr>
              <w:t>y</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Default="005326D9" w:rsidP="00F109D8">
            <w:pPr>
              <w:pStyle w:val="ab"/>
              <w:ind w:left="709" w:firstLineChars="0" w:firstLine="0"/>
              <w:rPr>
                <w:sz w:val="18"/>
                <w:szCs w:val="18"/>
              </w:rPr>
            </w:pPr>
            <w:r>
              <w:rPr>
                <w:sz w:val="18"/>
                <w:szCs w:val="18"/>
              </w:rPr>
              <w:t>Y</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it3</w:t>
            </w:r>
          </w:p>
        </w:tc>
        <w:tc>
          <w:tcPr>
            <w:tcW w:w="1574" w:type="dxa"/>
          </w:tcPr>
          <w:p w:rsidR="005326D9" w:rsidRDefault="005326D9" w:rsidP="00F109D8">
            <w:pPr>
              <w:pStyle w:val="ab"/>
              <w:ind w:left="709" w:firstLineChars="0" w:firstLine="0"/>
              <w:rPr>
                <w:sz w:val="18"/>
                <w:szCs w:val="18"/>
              </w:rPr>
            </w:pPr>
            <w:r>
              <w:rPr>
                <w:rFonts w:hint="eastAsia"/>
                <w:sz w:val="18"/>
                <w:szCs w:val="18"/>
              </w:rPr>
              <w:t>加速度</w:t>
            </w:r>
            <w:r>
              <w:rPr>
                <w:rFonts w:hint="eastAsia"/>
                <w:sz w:val="18"/>
                <w:szCs w:val="18"/>
              </w:rPr>
              <w:t>z</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Default="005326D9" w:rsidP="00F109D8">
            <w:pPr>
              <w:pStyle w:val="ab"/>
              <w:ind w:left="709" w:firstLineChars="0" w:firstLine="0"/>
              <w:rPr>
                <w:sz w:val="18"/>
                <w:szCs w:val="18"/>
              </w:rPr>
            </w:pPr>
            <w:r>
              <w:rPr>
                <w:sz w:val="18"/>
                <w:szCs w:val="18"/>
              </w:rPr>
              <w:t>Y</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it4</w:t>
            </w:r>
          </w:p>
        </w:tc>
        <w:tc>
          <w:tcPr>
            <w:tcW w:w="1574" w:type="dxa"/>
          </w:tcPr>
          <w:p w:rsidR="005326D9" w:rsidRDefault="005326D9" w:rsidP="00F109D8">
            <w:pPr>
              <w:pStyle w:val="ab"/>
              <w:ind w:left="709" w:firstLineChars="0" w:firstLine="0"/>
              <w:rPr>
                <w:sz w:val="18"/>
                <w:szCs w:val="18"/>
              </w:rPr>
            </w:pPr>
            <w:r>
              <w:rPr>
                <w:rFonts w:hint="eastAsia"/>
                <w:sz w:val="18"/>
                <w:szCs w:val="18"/>
              </w:rPr>
              <w:t>速度</w:t>
            </w:r>
            <w:r>
              <w:rPr>
                <w:rFonts w:hint="eastAsia"/>
                <w:sz w:val="18"/>
                <w:szCs w:val="18"/>
              </w:rPr>
              <w:t>x</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Pr="00AF5A43" w:rsidRDefault="005326D9" w:rsidP="00F109D8">
            <w:pPr>
              <w:pStyle w:val="ab"/>
              <w:ind w:left="709" w:firstLineChars="0" w:firstLine="0"/>
              <w:rPr>
                <w:color w:val="00B050"/>
                <w:sz w:val="18"/>
                <w:szCs w:val="18"/>
              </w:rPr>
            </w:pPr>
            <w:r w:rsidRPr="00AF5A43">
              <w:rPr>
                <w:color w:val="00B050"/>
                <w:sz w:val="18"/>
                <w:szCs w:val="18"/>
              </w:rPr>
              <w:t>Y</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t>B</w:t>
            </w:r>
            <w:r>
              <w:rPr>
                <w:rFonts w:hint="eastAsia"/>
                <w:sz w:val="18"/>
                <w:szCs w:val="18"/>
              </w:rPr>
              <w:t>it5</w:t>
            </w:r>
          </w:p>
        </w:tc>
        <w:tc>
          <w:tcPr>
            <w:tcW w:w="1574" w:type="dxa"/>
          </w:tcPr>
          <w:p w:rsidR="005326D9" w:rsidRDefault="005326D9" w:rsidP="00F109D8">
            <w:pPr>
              <w:pStyle w:val="ab"/>
              <w:ind w:left="709" w:firstLineChars="0" w:firstLine="0"/>
              <w:rPr>
                <w:sz w:val="18"/>
                <w:szCs w:val="18"/>
              </w:rPr>
            </w:pPr>
            <w:r>
              <w:rPr>
                <w:rFonts w:hint="eastAsia"/>
                <w:sz w:val="18"/>
                <w:szCs w:val="18"/>
              </w:rPr>
              <w:t>速度</w:t>
            </w:r>
            <w:r>
              <w:rPr>
                <w:rFonts w:hint="eastAsia"/>
                <w:sz w:val="18"/>
                <w:szCs w:val="18"/>
              </w:rPr>
              <w:t>y</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Pr="00AF5A43" w:rsidRDefault="005326D9" w:rsidP="00F109D8">
            <w:pPr>
              <w:pStyle w:val="ab"/>
              <w:ind w:left="709" w:firstLineChars="0" w:firstLine="0"/>
              <w:rPr>
                <w:color w:val="00B050"/>
                <w:sz w:val="18"/>
                <w:szCs w:val="18"/>
              </w:rPr>
            </w:pPr>
            <w:r w:rsidRPr="00AF5A43">
              <w:rPr>
                <w:color w:val="00B050"/>
                <w:sz w:val="18"/>
                <w:szCs w:val="18"/>
              </w:rPr>
              <w:t>Y</w:t>
            </w:r>
          </w:p>
        </w:tc>
      </w:tr>
      <w:tr w:rsidR="005326D9" w:rsidTr="00FF79C3">
        <w:tc>
          <w:tcPr>
            <w:tcW w:w="1233" w:type="dxa"/>
          </w:tcPr>
          <w:p w:rsidR="005326D9" w:rsidRDefault="005326D9" w:rsidP="00F109D8">
            <w:pPr>
              <w:pStyle w:val="ab"/>
              <w:ind w:left="709" w:firstLineChars="0" w:firstLine="0"/>
              <w:rPr>
                <w:sz w:val="18"/>
                <w:szCs w:val="18"/>
              </w:rPr>
            </w:pPr>
            <w:r>
              <w:rPr>
                <w:sz w:val="18"/>
                <w:szCs w:val="18"/>
              </w:rPr>
              <w:lastRenderedPageBreak/>
              <w:t>B</w:t>
            </w:r>
            <w:r>
              <w:rPr>
                <w:rFonts w:hint="eastAsia"/>
                <w:sz w:val="18"/>
                <w:szCs w:val="18"/>
              </w:rPr>
              <w:t>it6</w:t>
            </w:r>
          </w:p>
        </w:tc>
        <w:tc>
          <w:tcPr>
            <w:tcW w:w="1574" w:type="dxa"/>
          </w:tcPr>
          <w:p w:rsidR="005326D9" w:rsidRDefault="005326D9" w:rsidP="00F109D8">
            <w:pPr>
              <w:pStyle w:val="ab"/>
              <w:ind w:left="709" w:firstLineChars="0" w:firstLine="0"/>
              <w:rPr>
                <w:sz w:val="18"/>
                <w:szCs w:val="18"/>
              </w:rPr>
            </w:pPr>
            <w:r>
              <w:rPr>
                <w:rFonts w:hint="eastAsia"/>
                <w:sz w:val="18"/>
                <w:szCs w:val="18"/>
              </w:rPr>
              <w:t>速度</w:t>
            </w:r>
            <w:r>
              <w:rPr>
                <w:rFonts w:hint="eastAsia"/>
                <w:sz w:val="18"/>
                <w:szCs w:val="18"/>
              </w:rPr>
              <w:t>z</w:t>
            </w:r>
            <w:r>
              <w:rPr>
                <w:rFonts w:hint="eastAsia"/>
                <w:sz w:val="18"/>
                <w:szCs w:val="18"/>
              </w:rPr>
              <w:t>波形</w:t>
            </w:r>
          </w:p>
        </w:tc>
        <w:tc>
          <w:tcPr>
            <w:tcW w:w="902" w:type="dxa"/>
          </w:tcPr>
          <w:p w:rsidR="005326D9" w:rsidRDefault="005326D9" w:rsidP="00F109D8">
            <w:pPr>
              <w:pStyle w:val="ab"/>
              <w:ind w:left="709" w:firstLineChars="0" w:firstLine="0"/>
              <w:rPr>
                <w:sz w:val="18"/>
                <w:szCs w:val="18"/>
              </w:rPr>
            </w:pPr>
            <w:r>
              <w:rPr>
                <w:sz w:val="18"/>
                <w:szCs w:val="18"/>
              </w:rPr>
              <w:t>N</w:t>
            </w:r>
          </w:p>
        </w:tc>
        <w:tc>
          <w:tcPr>
            <w:tcW w:w="1409" w:type="dxa"/>
          </w:tcPr>
          <w:p w:rsidR="005326D9" w:rsidRPr="00AF5A43" w:rsidRDefault="005326D9" w:rsidP="00F109D8">
            <w:pPr>
              <w:pStyle w:val="ab"/>
              <w:ind w:left="709" w:firstLineChars="0" w:firstLine="0"/>
              <w:rPr>
                <w:color w:val="00B050"/>
                <w:sz w:val="18"/>
                <w:szCs w:val="18"/>
              </w:rPr>
            </w:pPr>
            <w:r w:rsidRPr="00AF5A43">
              <w:rPr>
                <w:color w:val="00B050"/>
                <w:sz w:val="18"/>
                <w:szCs w:val="18"/>
              </w:rPr>
              <w:t>Y</w:t>
            </w:r>
          </w:p>
        </w:tc>
      </w:tr>
    </w:tbl>
    <w:p w:rsidR="005326D9" w:rsidRDefault="005326D9" w:rsidP="00F109D8">
      <w:pPr>
        <w:pStyle w:val="ab"/>
        <w:ind w:left="709" w:firstLineChars="0" w:firstLine="0"/>
        <w:rPr>
          <w:sz w:val="18"/>
          <w:szCs w:val="18"/>
        </w:rPr>
      </w:pPr>
      <w:r>
        <w:rPr>
          <w:rFonts w:hint="eastAsia"/>
          <w:sz w:val="18"/>
          <w:szCs w:val="18"/>
        </w:rPr>
        <w:tab/>
      </w:r>
      <w:r>
        <w:rPr>
          <w:rFonts w:hint="eastAsia"/>
          <w:sz w:val="18"/>
          <w:szCs w:val="18"/>
        </w:rPr>
        <w:tab/>
      </w:r>
    </w:p>
    <w:p w:rsidR="00EB0AD5" w:rsidRDefault="00EB0AD5" w:rsidP="00EB0AD5">
      <w:pPr>
        <w:pStyle w:val="ab"/>
        <w:ind w:left="709" w:firstLineChars="0" w:firstLine="0"/>
        <w:rPr>
          <w:sz w:val="18"/>
          <w:szCs w:val="18"/>
        </w:rPr>
      </w:pPr>
      <w:r w:rsidRPr="00E60433">
        <w:rPr>
          <w:sz w:val="18"/>
          <w:szCs w:val="18"/>
        </w:rPr>
        <w:t>short</w:t>
      </w:r>
      <w:r>
        <w:rPr>
          <w:rFonts w:hint="eastAsia"/>
          <w:sz w:val="18"/>
          <w:szCs w:val="18"/>
        </w:rPr>
        <w:tab/>
      </w:r>
      <w:r>
        <w:rPr>
          <w:rFonts w:hint="eastAsia"/>
          <w:sz w:val="18"/>
          <w:szCs w:val="18"/>
        </w:rPr>
        <w:tab/>
        <w:t>Temperature</w:t>
      </w:r>
      <w:r>
        <w:rPr>
          <w:rFonts w:hint="eastAsia"/>
        </w:rPr>
        <w:t>_alarm_diff</w:t>
      </w:r>
      <w:r>
        <w:rPr>
          <w:rFonts w:hint="eastAsia"/>
          <w:sz w:val="18"/>
          <w:szCs w:val="18"/>
        </w:rPr>
        <w:tab/>
      </w:r>
      <w:r>
        <w:rPr>
          <w:rFonts w:hint="eastAsia"/>
          <w:sz w:val="18"/>
          <w:szCs w:val="18"/>
        </w:rPr>
        <w:tab/>
        <w:t>//</w:t>
      </w:r>
      <w:r>
        <w:rPr>
          <w:rFonts w:hint="eastAsia"/>
          <w:sz w:val="18"/>
          <w:szCs w:val="18"/>
        </w:rPr>
        <w:t>和环境温度差报警</w:t>
      </w:r>
      <w:r w:rsidR="004B770A">
        <w:rPr>
          <w:rFonts w:hint="eastAsia"/>
          <w:sz w:val="18"/>
          <w:szCs w:val="18"/>
        </w:rPr>
        <w:t>,*0.01</w:t>
      </w:r>
      <w:r w:rsidR="004B770A">
        <w:rPr>
          <w:rFonts w:hint="eastAsia"/>
          <w:sz w:val="18"/>
          <w:szCs w:val="18"/>
        </w:rPr>
        <w:t>得到实际值</w:t>
      </w:r>
    </w:p>
    <w:p w:rsidR="00EB0AD5" w:rsidRDefault="00EB0AD5" w:rsidP="004B770A">
      <w:pPr>
        <w:pStyle w:val="ab"/>
        <w:ind w:left="4200" w:firstLineChars="0" w:firstLine="1"/>
        <w:rPr>
          <w:sz w:val="18"/>
          <w:szCs w:val="18"/>
        </w:rPr>
      </w:pPr>
      <w:r w:rsidRPr="00EB0AD5">
        <w:rPr>
          <w:rFonts w:hint="eastAsia"/>
          <w:color w:val="00B050"/>
          <w:sz w:val="18"/>
          <w:szCs w:val="18"/>
        </w:rPr>
        <w:t>//</w:t>
      </w:r>
      <w:r w:rsidRPr="00EB0AD5">
        <w:rPr>
          <w:rFonts w:hint="eastAsia"/>
          <w:color w:val="00B050"/>
          <w:sz w:val="18"/>
          <w:szCs w:val="18"/>
        </w:rPr>
        <w:t>温差默认</w:t>
      </w:r>
      <w:r w:rsidR="004B770A">
        <w:rPr>
          <w:rFonts w:hint="eastAsia"/>
          <w:color w:val="00B050"/>
          <w:sz w:val="18"/>
          <w:szCs w:val="18"/>
        </w:rPr>
        <w:t>35</w:t>
      </w:r>
      <w:r w:rsidR="004B770A">
        <w:rPr>
          <w:rFonts w:hint="eastAsia"/>
          <w:color w:val="00B050"/>
          <w:sz w:val="18"/>
          <w:szCs w:val="18"/>
        </w:rPr>
        <w:t>，环境温度默认</w:t>
      </w:r>
      <w:r w:rsidR="004B770A" w:rsidRPr="004B770A">
        <w:rPr>
          <w:rFonts w:hint="eastAsia"/>
          <w:color w:val="00B050"/>
          <w:sz w:val="18"/>
          <w:szCs w:val="18"/>
        </w:rPr>
        <w:t>0XFFFF</w:t>
      </w:r>
      <w:r w:rsidR="004B770A" w:rsidRPr="004B770A">
        <w:rPr>
          <w:rFonts w:hint="eastAsia"/>
          <w:color w:val="00B050"/>
          <w:sz w:val="18"/>
          <w:szCs w:val="18"/>
        </w:rPr>
        <w:t>，表示该值无效，不报警，</w:t>
      </w:r>
      <w:r w:rsidR="004B770A" w:rsidRPr="00EB0AD5">
        <w:rPr>
          <w:rFonts w:hint="eastAsia"/>
          <w:color w:val="00B050"/>
          <w:sz w:val="18"/>
          <w:szCs w:val="18"/>
        </w:rPr>
        <w:t>环境温度</w:t>
      </w:r>
      <w:r w:rsidR="004B770A">
        <w:rPr>
          <w:rFonts w:hint="eastAsia"/>
          <w:color w:val="00B050"/>
          <w:sz w:val="18"/>
          <w:szCs w:val="18"/>
        </w:rPr>
        <w:t>由</w:t>
      </w:r>
      <w:r w:rsidR="004B770A">
        <w:rPr>
          <w:rFonts w:hint="eastAsia"/>
          <w:color w:val="00B050"/>
          <w:sz w:val="18"/>
          <w:szCs w:val="18"/>
        </w:rPr>
        <w:t>4.2.2</w:t>
      </w:r>
      <w:r w:rsidR="004B770A">
        <w:rPr>
          <w:rFonts w:hint="eastAsia"/>
          <w:color w:val="00B050"/>
          <w:sz w:val="18"/>
          <w:szCs w:val="18"/>
        </w:rPr>
        <w:t>协议下传</w:t>
      </w:r>
      <w:r w:rsidR="0055161A">
        <w:rPr>
          <w:rFonts w:hint="eastAsia"/>
          <w:color w:val="00B050"/>
          <w:sz w:val="18"/>
          <w:szCs w:val="18"/>
        </w:rPr>
        <w:t>。</w:t>
      </w:r>
    </w:p>
    <w:p w:rsidR="00226647" w:rsidRDefault="00226647" w:rsidP="00F109D8">
      <w:pPr>
        <w:pStyle w:val="ab"/>
        <w:ind w:left="709" w:firstLineChars="0" w:firstLine="0"/>
        <w:rPr>
          <w:sz w:val="18"/>
          <w:szCs w:val="18"/>
        </w:rPr>
      </w:pPr>
      <w:r w:rsidRPr="00E60433">
        <w:rPr>
          <w:sz w:val="18"/>
          <w:szCs w:val="18"/>
        </w:rPr>
        <w:t>short</w:t>
      </w:r>
      <w:r>
        <w:rPr>
          <w:rFonts w:hint="eastAsia"/>
          <w:sz w:val="18"/>
          <w:szCs w:val="18"/>
        </w:rPr>
        <w:tab/>
      </w:r>
      <w:r>
        <w:rPr>
          <w:rFonts w:hint="eastAsia"/>
          <w:sz w:val="18"/>
          <w:szCs w:val="18"/>
        </w:rPr>
        <w:tab/>
        <w:t>Temperature</w:t>
      </w:r>
      <w:r>
        <w:rPr>
          <w:rFonts w:hint="eastAsia"/>
        </w:rPr>
        <w:t>_alarm_HH</w:t>
      </w:r>
      <w:r>
        <w:rPr>
          <w:rFonts w:hint="eastAsia"/>
          <w:sz w:val="18"/>
          <w:szCs w:val="18"/>
        </w:rPr>
        <w:tab/>
      </w:r>
      <w:r>
        <w:rPr>
          <w:rFonts w:hint="eastAsia"/>
          <w:sz w:val="18"/>
          <w:szCs w:val="18"/>
        </w:rPr>
        <w:tab/>
        <w:t>//</w:t>
      </w:r>
      <w:r>
        <w:rPr>
          <w:rFonts w:hint="eastAsia"/>
          <w:sz w:val="18"/>
          <w:szCs w:val="18"/>
        </w:rPr>
        <w:t>温度高高报警值，</w:t>
      </w:r>
      <w:r w:rsidR="004B770A">
        <w:rPr>
          <w:rFonts w:hint="eastAsia"/>
          <w:sz w:val="18"/>
          <w:szCs w:val="18"/>
        </w:rPr>
        <w:t>*0.01</w:t>
      </w:r>
      <w:r w:rsidR="004B770A">
        <w:rPr>
          <w:rFonts w:hint="eastAsia"/>
          <w:sz w:val="18"/>
          <w:szCs w:val="18"/>
        </w:rPr>
        <w:t>得到实际值</w:t>
      </w:r>
    </w:p>
    <w:p w:rsidR="00967404" w:rsidRDefault="00967404"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B9388F" w:rsidRPr="00B9388F">
        <w:rPr>
          <w:rFonts w:hint="eastAsia"/>
          <w:color w:val="00B050"/>
          <w:sz w:val="18"/>
          <w:szCs w:val="18"/>
        </w:rPr>
        <w:t>/</w:t>
      </w:r>
      <w:r w:rsidRPr="00B9388F">
        <w:rPr>
          <w:rFonts w:hint="eastAsia"/>
          <w:color w:val="00B050"/>
          <w:sz w:val="18"/>
          <w:szCs w:val="18"/>
        </w:rPr>
        <w:t>/</w:t>
      </w:r>
      <w:r w:rsidRPr="00B9388F">
        <w:rPr>
          <w:rFonts w:hint="eastAsia"/>
          <w:color w:val="00B050"/>
          <w:sz w:val="18"/>
          <w:szCs w:val="18"/>
        </w:rPr>
        <w:t>默认</w:t>
      </w:r>
      <w:r w:rsidR="006F34CE" w:rsidRPr="00B9388F">
        <w:rPr>
          <w:rFonts w:hint="eastAsia"/>
          <w:color w:val="00B050"/>
          <w:sz w:val="18"/>
          <w:szCs w:val="18"/>
        </w:rPr>
        <w:t>80</w:t>
      </w:r>
      <w:r w:rsidRPr="00B9388F">
        <w:rPr>
          <w:rFonts w:hint="eastAsia"/>
          <w:color w:val="00B050"/>
          <w:sz w:val="18"/>
          <w:szCs w:val="18"/>
        </w:rPr>
        <w:t>度</w:t>
      </w:r>
    </w:p>
    <w:p w:rsidR="00226647" w:rsidRPr="00A91593" w:rsidRDefault="00226647" w:rsidP="00F109D8">
      <w:pPr>
        <w:pStyle w:val="ab"/>
        <w:ind w:left="709" w:firstLineChars="0" w:firstLine="0"/>
        <w:rPr>
          <w:color w:val="A6A6A6" w:themeColor="background1" w:themeShade="A6"/>
          <w:sz w:val="18"/>
          <w:szCs w:val="18"/>
        </w:rPr>
      </w:pP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Temperature _alarm_H</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温度高报警值，</w:t>
      </w:r>
      <w:r w:rsidR="004B770A">
        <w:rPr>
          <w:rFonts w:hint="eastAsia"/>
          <w:sz w:val="18"/>
          <w:szCs w:val="18"/>
        </w:rPr>
        <w:t>*0.01</w:t>
      </w:r>
      <w:r w:rsidR="004B770A">
        <w:rPr>
          <w:rFonts w:hint="eastAsia"/>
          <w:sz w:val="18"/>
          <w:szCs w:val="18"/>
        </w:rPr>
        <w:t>得到实际值</w:t>
      </w:r>
      <w:r w:rsidR="00852EF6" w:rsidRPr="00A91593">
        <w:rPr>
          <w:rFonts w:hint="eastAsia"/>
          <w:color w:val="A6A6A6" w:themeColor="background1" w:themeShade="A6"/>
          <w:sz w:val="18"/>
          <w:szCs w:val="18"/>
        </w:rPr>
        <w:t>%</w:t>
      </w:r>
      <w:r w:rsidR="00852EF6" w:rsidRPr="00A91593">
        <w:rPr>
          <w:rFonts w:hint="eastAsia"/>
          <w:color w:val="A6A6A6" w:themeColor="background1" w:themeShade="A6"/>
          <w:sz w:val="18"/>
          <w:szCs w:val="18"/>
        </w:rPr>
        <w:t>暂不做</w:t>
      </w:r>
    </w:p>
    <w:p w:rsidR="00967404" w:rsidRPr="00A91593" w:rsidRDefault="0096740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852EF6" w:rsidRPr="00A91593">
        <w:rPr>
          <w:rFonts w:hint="eastAsia"/>
          <w:color w:val="A6A6A6" w:themeColor="background1" w:themeShade="A6"/>
          <w:sz w:val="18"/>
          <w:szCs w:val="18"/>
        </w:rPr>
        <w:t>6</w:t>
      </w:r>
      <w:r w:rsidR="00890F4D" w:rsidRPr="00A91593">
        <w:rPr>
          <w:rFonts w:hint="eastAsia"/>
          <w:color w:val="A6A6A6" w:themeColor="background1" w:themeShade="A6"/>
          <w:sz w:val="18"/>
          <w:szCs w:val="18"/>
        </w:rPr>
        <w:t>0</w:t>
      </w:r>
      <w:r w:rsidRPr="00A91593">
        <w:rPr>
          <w:rFonts w:hint="eastAsia"/>
          <w:color w:val="A6A6A6" w:themeColor="background1" w:themeShade="A6"/>
          <w:sz w:val="18"/>
          <w:szCs w:val="18"/>
        </w:rPr>
        <w:t>度</w:t>
      </w:r>
    </w:p>
    <w:p w:rsidR="00226647" w:rsidRDefault="00226647" w:rsidP="00F109D8">
      <w:pPr>
        <w:pStyle w:val="ab"/>
        <w:ind w:left="709" w:firstLineChars="0" w:firstLine="0"/>
        <w:rPr>
          <w:sz w:val="18"/>
          <w:szCs w:val="18"/>
        </w:rPr>
      </w:pPr>
      <w:r w:rsidRPr="00E60433">
        <w:rPr>
          <w:sz w:val="18"/>
          <w:szCs w:val="18"/>
        </w:rPr>
        <w:t>short</w:t>
      </w:r>
      <w:r>
        <w:rPr>
          <w:rFonts w:hint="eastAsia"/>
          <w:sz w:val="18"/>
          <w:szCs w:val="18"/>
        </w:rPr>
        <w:tab/>
      </w:r>
      <w:r>
        <w:rPr>
          <w:rFonts w:hint="eastAsia"/>
          <w:sz w:val="18"/>
          <w:szCs w:val="18"/>
        </w:rPr>
        <w:tab/>
        <w:t>Temperature</w:t>
      </w:r>
      <w:r>
        <w:rPr>
          <w:rFonts w:hint="eastAsia"/>
        </w:rPr>
        <w:t xml:space="preserve"> _alarm_Change</w:t>
      </w:r>
      <w:r>
        <w:rPr>
          <w:rFonts w:hint="eastAsia"/>
          <w:sz w:val="18"/>
          <w:szCs w:val="18"/>
        </w:rPr>
        <w:tab/>
        <w:t>//</w:t>
      </w:r>
      <w:r>
        <w:rPr>
          <w:rFonts w:hint="eastAsia"/>
          <w:sz w:val="18"/>
          <w:szCs w:val="18"/>
        </w:rPr>
        <w:t>温度变化量报警值，</w:t>
      </w:r>
      <w:r w:rsidR="00F23895">
        <w:rPr>
          <w:rFonts w:hint="eastAsia"/>
          <w:sz w:val="18"/>
          <w:szCs w:val="18"/>
        </w:rPr>
        <w:t>和上一次</w:t>
      </w:r>
      <w:r w:rsidR="00F23895" w:rsidRPr="00F23895">
        <w:rPr>
          <w:rFonts w:hint="eastAsia"/>
          <w:sz w:val="18"/>
          <w:szCs w:val="18"/>
        </w:rPr>
        <w:t>Change</w:t>
      </w:r>
      <w:r w:rsidR="00F23895" w:rsidRPr="00F23895">
        <w:rPr>
          <w:rFonts w:hint="eastAsia"/>
          <w:sz w:val="18"/>
          <w:szCs w:val="18"/>
        </w:rPr>
        <w:t>报警比较</w:t>
      </w:r>
      <w:r w:rsidR="004B770A">
        <w:rPr>
          <w:rFonts w:hint="eastAsia"/>
          <w:sz w:val="18"/>
          <w:szCs w:val="18"/>
        </w:rPr>
        <w:t>*0.01</w:t>
      </w:r>
      <w:r w:rsidR="004B770A">
        <w:rPr>
          <w:rFonts w:hint="eastAsia"/>
          <w:sz w:val="18"/>
          <w:szCs w:val="18"/>
        </w:rPr>
        <w:t>得到实际值</w:t>
      </w:r>
    </w:p>
    <w:p w:rsidR="00967404" w:rsidRDefault="00967404"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B9388F">
        <w:rPr>
          <w:rFonts w:hint="eastAsia"/>
          <w:color w:val="00B050"/>
          <w:sz w:val="18"/>
          <w:szCs w:val="18"/>
        </w:rPr>
        <w:t>//</w:t>
      </w:r>
      <w:r w:rsidRPr="00B9388F">
        <w:rPr>
          <w:rFonts w:hint="eastAsia"/>
          <w:color w:val="00B050"/>
          <w:sz w:val="18"/>
          <w:szCs w:val="18"/>
        </w:rPr>
        <w:t>默认</w:t>
      </w:r>
      <w:r w:rsidRPr="00B9388F">
        <w:rPr>
          <w:rFonts w:hint="eastAsia"/>
          <w:color w:val="00B050"/>
          <w:sz w:val="18"/>
          <w:szCs w:val="18"/>
        </w:rPr>
        <w:t>5</w:t>
      </w:r>
      <w:r w:rsidRPr="00B9388F">
        <w:rPr>
          <w:rFonts w:hint="eastAsia"/>
          <w:color w:val="00B050"/>
          <w:sz w:val="18"/>
          <w:szCs w:val="18"/>
        </w:rPr>
        <w:t>度</w:t>
      </w:r>
    </w:p>
    <w:p w:rsidR="00A04EBF" w:rsidRPr="00A91593" w:rsidRDefault="00A04EBF" w:rsidP="00F109D8">
      <w:pPr>
        <w:pStyle w:val="ab"/>
        <w:ind w:left="709" w:firstLineChars="0" w:firstLine="0"/>
        <w:rPr>
          <w:color w:val="A6A6A6" w:themeColor="background1" w:themeShade="A6"/>
          <w:sz w:val="18"/>
          <w:szCs w:val="18"/>
        </w:rPr>
      </w:pP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Temperature_alarm_L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852EF6"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温度低报警值，</w:t>
      </w:r>
      <w:r w:rsidR="004B770A">
        <w:rPr>
          <w:rFonts w:hint="eastAsia"/>
          <w:sz w:val="18"/>
          <w:szCs w:val="18"/>
        </w:rPr>
        <w:t>*0.01</w:t>
      </w:r>
      <w:r w:rsidR="004B770A">
        <w:rPr>
          <w:rFonts w:hint="eastAsia"/>
          <w:sz w:val="18"/>
          <w:szCs w:val="18"/>
        </w:rPr>
        <w:t>得到实际值</w:t>
      </w:r>
      <w:r w:rsidR="00852EF6" w:rsidRPr="00A91593">
        <w:rPr>
          <w:rFonts w:hint="eastAsia"/>
          <w:color w:val="A6A6A6" w:themeColor="background1" w:themeShade="A6"/>
          <w:sz w:val="18"/>
          <w:szCs w:val="18"/>
        </w:rPr>
        <w:t>，</w:t>
      </w:r>
      <w:r w:rsidR="00852EF6" w:rsidRPr="00A91593">
        <w:rPr>
          <w:rFonts w:hint="eastAsia"/>
          <w:color w:val="A6A6A6" w:themeColor="background1" w:themeShade="A6"/>
          <w:sz w:val="18"/>
          <w:szCs w:val="18"/>
        </w:rPr>
        <w:t>%</w:t>
      </w:r>
      <w:r w:rsidR="00852EF6" w:rsidRPr="00A91593">
        <w:rPr>
          <w:rFonts w:hint="eastAsia"/>
          <w:color w:val="A6A6A6" w:themeColor="background1" w:themeShade="A6"/>
          <w:sz w:val="18"/>
          <w:szCs w:val="18"/>
        </w:rPr>
        <w:t>暂不做</w:t>
      </w:r>
    </w:p>
    <w:p w:rsidR="00852EF6" w:rsidRPr="00A91593" w:rsidRDefault="00852EF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r w:rsidRPr="00A91593">
        <w:rPr>
          <w:rFonts w:hint="eastAsia"/>
          <w:color w:val="A6A6A6" w:themeColor="background1" w:themeShade="A6"/>
          <w:sz w:val="18"/>
          <w:szCs w:val="18"/>
        </w:rPr>
        <w:t>度</w:t>
      </w:r>
    </w:p>
    <w:p w:rsidR="00A04EBF" w:rsidRPr="00A91593" w:rsidRDefault="00A04EBF" w:rsidP="00F109D8">
      <w:pPr>
        <w:pStyle w:val="ab"/>
        <w:ind w:left="709" w:firstLineChars="0" w:firstLine="0"/>
        <w:rPr>
          <w:color w:val="A6A6A6" w:themeColor="background1" w:themeShade="A6"/>
          <w:sz w:val="18"/>
          <w:szCs w:val="18"/>
        </w:rPr>
      </w:pP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Temperature 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温度低低</w:t>
      </w:r>
      <w:r w:rsidR="00202039" w:rsidRPr="00A91593">
        <w:rPr>
          <w:rFonts w:hint="eastAsia"/>
          <w:color w:val="A6A6A6" w:themeColor="background1" w:themeShade="A6"/>
          <w:sz w:val="18"/>
          <w:szCs w:val="18"/>
        </w:rPr>
        <w:t>报警值</w:t>
      </w:r>
      <w:r w:rsidR="00852EF6" w:rsidRPr="00A91593">
        <w:rPr>
          <w:rFonts w:hint="eastAsia"/>
          <w:color w:val="A6A6A6" w:themeColor="background1" w:themeShade="A6"/>
          <w:sz w:val="18"/>
          <w:szCs w:val="18"/>
        </w:rPr>
        <w:t>，</w:t>
      </w:r>
      <w:r w:rsidR="004B770A">
        <w:rPr>
          <w:rFonts w:hint="eastAsia"/>
          <w:sz w:val="18"/>
          <w:szCs w:val="18"/>
        </w:rPr>
        <w:t>*0.01</w:t>
      </w:r>
      <w:r w:rsidR="004B770A">
        <w:rPr>
          <w:rFonts w:hint="eastAsia"/>
          <w:sz w:val="18"/>
          <w:szCs w:val="18"/>
        </w:rPr>
        <w:t>得到实际值</w:t>
      </w:r>
      <w:r w:rsidR="00852EF6" w:rsidRPr="00A91593">
        <w:rPr>
          <w:rFonts w:hint="eastAsia"/>
          <w:color w:val="A6A6A6" w:themeColor="background1" w:themeShade="A6"/>
          <w:sz w:val="18"/>
          <w:szCs w:val="18"/>
        </w:rPr>
        <w:t>%</w:t>
      </w:r>
      <w:r w:rsidR="00852EF6" w:rsidRPr="00A91593">
        <w:rPr>
          <w:rFonts w:hint="eastAsia"/>
          <w:color w:val="A6A6A6" w:themeColor="background1" w:themeShade="A6"/>
          <w:sz w:val="18"/>
          <w:szCs w:val="18"/>
        </w:rPr>
        <w:t>暂不做</w:t>
      </w:r>
      <w:r w:rsidR="00202039" w:rsidRPr="00A91593">
        <w:rPr>
          <w:rFonts w:hint="eastAsia"/>
          <w:color w:val="A6A6A6" w:themeColor="background1" w:themeShade="A6"/>
          <w:sz w:val="18"/>
          <w:szCs w:val="18"/>
        </w:rPr>
        <w:t>。</w:t>
      </w:r>
    </w:p>
    <w:p w:rsidR="00852EF6" w:rsidRPr="00A91593" w:rsidRDefault="00852EF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-20</w:t>
      </w:r>
      <w:r w:rsidRPr="00A91593">
        <w:rPr>
          <w:rFonts w:hint="eastAsia"/>
          <w:color w:val="A6A6A6" w:themeColor="background1" w:themeShade="A6"/>
          <w:sz w:val="18"/>
          <w:szCs w:val="18"/>
        </w:rPr>
        <w:t>度</w:t>
      </w:r>
    </w:p>
    <w:p w:rsidR="00A04EBF" w:rsidRPr="00A04EBF" w:rsidRDefault="00A04EBF" w:rsidP="00F109D8">
      <w:pPr>
        <w:pStyle w:val="ab"/>
        <w:ind w:left="709" w:firstLineChars="0" w:firstLine="0"/>
        <w:rPr>
          <w:sz w:val="18"/>
          <w:szCs w:val="18"/>
        </w:rPr>
      </w:pPr>
    </w:p>
    <w:p w:rsidR="00226647" w:rsidRDefault="00226647" w:rsidP="00F109D8">
      <w:pPr>
        <w:pStyle w:val="ab"/>
        <w:ind w:left="709" w:firstLineChars="0" w:firstLine="0"/>
        <w:rPr>
          <w:sz w:val="18"/>
          <w:szCs w:val="18"/>
        </w:rPr>
      </w:pPr>
    </w:p>
    <w:p w:rsidR="0007447A" w:rsidRDefault="0007447A"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w:t>
      </w:r>
      <w:r w:rsidRPr="003860C9">
        <w:t xml:space="preserve"> </w:t>
      </w:r>
      <w:r w:rsidR="00773B24">
        <w:rPr>
          <w:rFonts w:hint="eastAsia"/>
        </w:rPr>
        <w:t>X_alarm_HH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sidR="00773B24">
        <w:rPr>
          <w:rFonts w:hint="eastAsia"/>
          <w:sz w:val="18"/>
          <w:szCs w:val="18"/>
        </w:rPr>
        <w:t>x</w:t>
      </w:r>
      <w:r w:rsidR="00773B24">
        <w:rPr>
          <w:rFonts w:hint="eastAsia"/>
          <w:sz w:val="18"/>
          <w:szCs w:val="18"/>
        </w:rPr>
        <w:t>方向高高报警值</w:t>
      </w:r>
      <w:r>
        <w:rPr>
          <w:rFonts w:hint="eastAsia"/>
          <w:sz w:val="18"/>
          <w:szCs w:val="18"/>
        </w:rPr>
        <w:t>，乘以该值</w:t>
      </w:r>
      <w:r>
        <w:rPr>
          <w:rFonts w:hint="eastAsia"/>
          <w:sz w:val="18"/>
          <w:szCs w:val="18"/>
        </w:rPr>
        <w:t>/100</w:t>
      </w:r>
      <w:r>
        <w:rPr>
          <w:rFonts w:hint="eastAsia"/>
          <w:sz w:val="18"/>
          <w:szCs w:val="18"/>
        </w:rPr>
        <w:t>得到真实值</w:t>
      </w:r>
    </w:p>
    <w:p w:rsidR="00B9388F" w:rsidRDefault="00B9388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596823" w:rsidRPr="00596823">
        <w:rPr>
          <w:rFonts w:hint="eastAsia"/>
          <w:color w:val="00B050"/>
          <w:sz w:val="18"/>
          <w:szCs w:val="18"/>
        </w:rPr>
        <w:t>1</w:t>
      </w:r>
    </w:p>
    <w:p w:rsidR="0007447A"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w:t>
      </w:r>
      <w:r w:rsidRPr="003860C9">
        <w:t xml:space="preserve"> </w:t>
      </w:r>
      <w:r>
        <w:rPr>
          <w:rFonts w:hint="eastAsia"/>
        </w:rPr>
        <w:t>X_alarm_H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Pr>
          <w:rFonts w:hint="eastAsia"/>
          <w:sz w:val="18"/>
          <w:szCs w:val="18"/>
        </w:rPr>
        <w:t>x</w:t>
      </w:r>
      <w:r>
        <w:rPr>
          <w:rFonts w:hint="eastAsia"/>
          <w:sz w:val="18"/>
          <w:szCs w:val="18"/>
        </w:rPr>
        <w:t>方向高报警值，</w:t>
      </w:r>
    </w:p>
    <w:p w:rsidR="00B9388F" w:rsidRDefault="00B9388F"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596823" w:rsidRPr="00596823">
        <w:rPr>
          <w:rFonts w:hint="eastAsia"/>
          <w:color w:val="00B050"/>
          <w:sz w:val="18"/>
          <w:szCs w:val="18"/>
        </w:rPr>
        <w:t>0.8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w:t>
      </w:r>
      <w:r w:rsidRPr="00A91593">
        <w:rPr>
          <w:color w:val="A6A6A6" w:themeColor="background1" w:themeShade="A6"/>
          <w:sz w:val="18"/>
          <w:szCs w:val="18"/>
        </w:rPr>
        <w:t xml:space="preserve"> </w:t>
      </w:r>
      <w:r w:rsidRPr="00A91593">
        <w:rPr>
          <w:rFonts w:hint="eastAsia"/>
          <w:color w:val="A6A6A6" w:themeColor="background1" w:themeShade="A6"/>
          <w:sz w:val="18"/>
          <w:szCs w:val="18"/>
        </w:rPr>
        <w:t>X_alarm_Change</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B9388F" w:rsidRPr="00A91593" w:rsidRDefault="00B9388F"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0.3</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w:t>
      </w:r>
      <w:r w:rsidRPr="00A91593">
        <w:rPr>
          <w:color w:val="A6A6A6" w:themeColor="background1" w:themeShade="A6"/>
          <w:sz w:val="18"/>
          <w:szCs w:val="18"/>
        </w:rPr>
        <w:t xml:space="preserve"> </w:t>
      </w:r>
      <w:r w:rsidRPr="00A91593">
        <w:rPr>
          <w:rFonts w:hint="eastAsia"/>
          <w:color w:val="A6A6A6" w:themeColor="background1" w:themeShade="A6"/>
          <w:sz w:val="18"/>
          <w:szCs w:val="18"/>
        </w:rPr>
        <w:t>X_alarm_L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967404"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w:t>
      </w:r>
      <w:r w:rsidRPr="00A91593">
        <w:rPr>
          <w:color w:val="A6A6A6" w:themeColor="background1" w:themeShade="A6"/>
          <w:sz w:val="18"/>
          <w:szCs w:val="18"/>
        </w:rPr>
        <w:t xml:space="preserve"> </w:t>
      </w:r>
      <w:r w:rsidRPr="00A91593">
        <w:rPr>
          <w:rFonts w:hint="eastAsia"/>
          <w:color w:val="A6A6A6" w:themeColor="background1" w:themeShade="A6"/>
          <w:sz w:val="18"/>
          <w:szCs w:val="18"/>
        </w:rPr>
        <w:t>X_alarm_LL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5A3416" w:rsidRDefault="005A3416" w:rsidP="00F109D8">
      <w:pPr>
        <w:pStyle w:val="ab"/>
        <w:ind w:left="709" w:firstLineChars="0" w:firstLine="0"/>
        <w:rPr>
          <w:sz w:val="18"/>
          <w:szCs w:val="18"/>
        </w:rPr>
      </w:pPr>
    </w:p>
    <w:p w:rsidR="00773B24" w:rsidRPr="00F23895" w:rsidRDefault="00773B24" w:rsidP="00F109D8">
      <w:pPr>
        <w:pStyle w:val="ab"/>
        <w:ind w:left="709" w:firstLineChars="0" w:firstLine="0"/>
        <w:rPr>
          <w:sz w:val="18"/>
          <w:szCs w:val="18"/>
        </w:rPr>
      </w:pP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_Y</w:t>
      </w:r>
      <w:r>
        <w:rPr>
          <w:rFonts w:hint="eastAsia"/>
        </w:rPr>
        <w:t>_alarm_HH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sidR="0081002E">
        <w:rPr>
          <w:rFonts w:hint="eastAsia"/>
          <w:sz w:val="18"/>
          <w:szCs w:val="18"/>
        </w:rPr>
        <w:t>y</w:t>
      </w:r>
      <w:r>
        <w:rPr>
          <w:rFonts w:hint="eastAsia"/>
          <w:sz w:val="18"/>
          <w:szCs w:val="18"/>
        </w:rPr>
        <w:t>方向高高报警值，乘以该值</w:t>
      </w:r>
      <w:r>
        <w:rPr>
          <w:rFonts w:hint="eastAsia"/>
          <w:sz w:val="18"/>
          <w:szCs w:val="18"/>
        </w:rPr>
        <w:t>/100</w:t>
      </w:r>
      <w:r>
        <w:rPr>
          <w:rFonts w:hint="eastAsia"/>
          <w:sz w:val="18"/>
          <w:szCs w:val="18"/>
        </w:rPr>
        <w:t>得到真实值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F411A6">
        <w:rPr>
          <w:rFonts w:hint="eastAsia"/>
          <w:color w:val="00B050"/>
          <w:sz w:val="18"/>
          <w:szCs w:val="18"/>
        </w:rPr>
        <w:t>1</w:t>
      </w: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w:t>
      </w:r>
      <w:r>
        <w:rPr>
          <w:rFonts w:hint="eastAsia"/>
        </w:rPr>
        <w:t>Y_alarm_H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sidR="0081002E">
        <w:rPr>
          <w:rFonts w:hint="eastAsia"/>
          <w:sz w:val="18"/>
          <w:szCs w:val="18"/>
        </w:rPr>
        <w:t>y</w:t>
      </w:r>
      <w:r>
        <w:rPr>
          <w:rFonts w:hint="eastAsia"/>
          <w:sz w:val="18"/>
          <w:szCs w:val="18"/>
        </w:rPr>
        <w:t>方向高报警值，</w:t>
      </w:r>
    </w:p>
    <w:p w:rsidR="00596823" w:rsidRDefault="00596823" w:rsidP="00F109D8">
      <w:pPr>
        <w:pStyle w:val="ab"/>
        <w:ind w:left="3927" w:firstLineChars="0" w:firstLine="273"/>
        <w:rPr>
          <w:sz w:val="18"/>
          <w:szCs w:val="18"/>
        </w:rPr>
      </w:pPr>
      <w:r w:rsidRPr="00596823">
        <w:rPr>
          <w:rFonts w:hint="eastAsia"/>
          <w:color w:val="00B050"/>
          <w:sz w:val="18"/>
          <w:szCs w:val="18"/>
        </w:rPr>
        <w:t>//</w:t>
      </w:r>
      <w:r w:rsidRPr="00596823">
        <w:rPr>
          <w:rFonts w:hint="eastAsia"/>
          <w:color w:val="00B050"/>
          <w:sz w:val="18"/>
          <w:szCs w:val="18"/>
        </w:rPr>
        <w:t>默认</w:t>
      </w:r>
      <w:r w:rsidR="00F411A6">
        <w:rPr>
          <w:rFonts w:hint="eastAsia"/>
          <w:color w:val="00B050"/>
          <w:sz w:val="18"/>
          <w:szCs w:val="18"/>
        </w:rPr>
        <w:t>0.8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w:t>
      </w:r>
      <w:r w:rsidRPr="00A91593">
        <w:rPr>
          <w:color w:val="A6A6A6" w:themeColor="background1" w:themeShade="A6"/>
          <w:sz w:val="18"/>
          <w:szCs w:val="18"/>
        </w:rPr>
        <w:t xml:space="preserve"> </w:t>
      </w:r>
      <w:r w:rsidRPr="00A91593">
        <w:rPr>
          <w:rFonts w:hint="eastAsia"/>
          <w:color w:val="A6A6A6" w:themeColor="background1" w:themeShade="A6"/>
          <w:sz w:val="18"/>
          <w:szCs w:val="18"/>
        </w:rPr>
        <w:t>Y_alarm_Change</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加速度</w:t>
      </w:r>
      <w:r w:rsidR="0081002E" w:rsidRPr="00A91593">
        <w:rPr>
          <w:rFonts w:hint="eastAsia"/>
          <w:color w:val="A6A6A6" w:themeColor="background1" w:themeShade="A6"/>
          <w:sz w:val="18"/>
          <w:szCs w:val="18"/>
        </w:rPr>
        <w:t>y</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F411A6" w:rsidRPr="00A91593">
        <w:rPr>
          <w:rFonts w:hint="eastAsia"/>
          <w:color w:val="A6A6A6" w:themeColor="background1" w:themeShade="A6"/>
          <w:sz w:val="18"/>
          <w:szCs w:val="18"/>
        </w:rPr>
        <w:t>0.3</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Acc_Y_alarm_L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967404"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y</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Acc_Y_alarm_LL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y</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81002E" w:rsidRDefault="005A3416" w:rsidP="00F109D8">
      <w:pPr>
        <w:pStyle w:val="ab"/>
        <w:ind w:left="709" w:firstLineChars="0" w:firstLine="0"/>
        <w:rPr>
          <w:sz w:val="18"/>
          <w:szCs w:val="18"/>
        </w:rPr>
      </w:pP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w:t>
      </w:r>
      <w:r>
        <w:rPr>
          <w:rFonts w:hint="eastAsia"/>
        </w:rPr>
        <w:t>Z_alarm_HH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sidR="0081002E">
        <w:rPr>
          <w:rFonts w:hint="eastAsia"/>
          <w:sz w:val="18"/>
          <w:szCs w:val="18"/>
        </w:rPr>
        <w:t>z</w:t>
      </w:r>
      <w:r>
        <w:rPr>
          <w:rFonts w:hint="eastAsia"/>
          <w:sz w:val="18"/>
          <w:szCs w:val="18"/>
        </w:rPr>
        <w:t>方向高高报警值，乘以该值</w:t>
      </w:r>
      <w:r>
        <w:rPr>
          <w:rFonts w:hint="eastAsia"/>
          <w:sz w:val="18"/>
          <w:szCs w:val="18"/>
        </w:rPr>
        <w:t>/100</w:t>
      </w:r>
      <w:r>
        <w:rPr>
          <w:rFonts w:hint="eastAsia"/>
          <w:sz w:val="18"/>
          <w:szCs w:val="18"/>
        </w:rPr>
        <w:t>得到真实值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F411A6">
        <w:rPr>
          <w:rFonts w:hint="eastAsia"/>
          <w:color w:val="00B050"/>
          <w:sz w:val="18"/>
          <w:szCs w:val="18"/>
        </w:rPr>
        <w:t>1</w:t>
      </w: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r>
      <w:r w:rsidRPr="00E60433">
        <w:rPr>
          <w:rFonts w:hint="eastAsia"/>
          <w:sz w:val="18"/>
          <w:szCs w:val="18"/>
        </w:rPr>
        <w:t>Acc</w:t>
      </w:r>
      <w:r>
        <w:rPr>
          <w:rFonts w:hint="eastAsia"/>
          <w:sz w:val="18"/>
          <w:szCs w:val="18"/>
        </w:rPr>
        <w:t>_</w:t>
      </w:r>
      <w:r w:rsidRPr="00773B24">
        <w:rPr>
          <w:rFonts w:hint="eastAsia"/>
        </w:rPr>
        <w:t xml:space="preserve"> </w:t>
      </w:r>
      <w:r>
        <w:rPr>
          <w:rFonts w:hint="eastAsia"/>
        </w:rPr>
        <w:t>Z</w:t>
      </w:r>
      <w:r>
        <w:rPr>
          <w:rFonts w:hint="eastAsia"/>
          <w:sz w:val="18"/>
          <w:szCs w:val="18"/>
        </w:rPr>
        <w:t xml:space="preserve"> </w:t>
      </w:r>
      <w:r>
        <w:rPr>
          <w:rFonts w:hint="eastAsia"/>
        </w:rPr>
        <w:t>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加速度</w:t>
      </w:r>
      <w:r w:rsidR="0081002E">
        <w:rPr>
          <w:rFonts w:hint="eastAsia"/>
          <w:sz w:val="18"/>
          <w:szCs w:val="18"/>
        </w:rPr>
        <w:t>z</w:t>
      </w:r>
      <w:r>
        <w:rPr>
          <w:rFonts w:hint="eastAsia"/>
          <w:sz w:val="18"/>
          <w:szCs w:val="18"/>
        </w:rPr>
        <w:t>方向高报警值，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F411A6">
        <w:rPr>
          <w:rFonts w:hint="eastAsia"/>
          <w:color w:val="00B050"/>
          <w:sz w:val="18"/>
          <w:szCs w:val="18"/>
        </w:rPr>
        <w:t>0.8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w:t>
      </w:r>
      <w:r w:rsidRPr="00A91593">
        <w:rPr>
          <w:color w:val="A6A6A6" w:themeColor="background1" w:themeShade="A6"/>
          <w:sz w:val="18"/>
          <w:szCs w:val="18"/>
        </w:rPr>
        <w:t xml:space="preserve"> </w:t>
      </w:r>
      <w:r w:rsidRPr="00A91593">
        <w:rPr>
          <w:rFonts w:hint="eastAsia"/>
          <w:color w:val="A6A6A6" w:themeColor="background1" w:themeShade="A6"/>
          <w:sz w:val="18"/>
          <w:szCs w:val="18"/>
        </w:rPr>
        <w:t>Z_alarm_Change</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F109D8"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加速度</w:t>
      </w:r>
      <w:r w:rsidR="0081002E" w:rsidRPr="00A91593">
        <w:rPr>
          <w:rFonts w:hint="eastAsia"/>
          <w:color w:val="A6A6A6" w:themeColor="background1" w:themeShade="A6"/>
          <w:sz w:val="18"/>
          <w:szCs w:val="18"/>
        </w:rPr>
        <w:t>z</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F411A6" w:rsidRPr="00A91593">
        <w:rPr>
          <w:rFonts w:hint="eastAsia"/>
          <w:color w:val="A6A6A6" w:themeColor="background1" w:themeShade="A6"/>
          <w:sz w:val="18"/>
          <w:szCs w:val="18"/>
        </w:rPr>
        <w:t>0.3</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Acc_Z_alarm_L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596823"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z</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Acc_ Z 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加速度</w:t>
      </w:r>
      <w:r w:rsidRPr="00A91593">
        <w:rPr>
          <w:rFonts w:hint="eastAsia"/>
          <w:color w:val="A6A6A6" w:themeColor="background1" w:themeShade="A6"/>
          <w:sz w:val="18"/>
          <w:szCs w:val="18"/>
        </w:rPr>
        <w:t>z</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5A3416" w:rsidRDefault="005A3416" w:rsidP="00F109D8">
      <w:pPr>
        <w:pStyle w:val="ab"/>
        <w:ind w:left="709" w:firstLineChars="0" w:firstLine="0"/>
        <w:rPr>
          <w:sz w:val="18"/>
          <w:szCs w:val="18"/>
        </w:rPr>
      </w:pPr>
    </w:p>
    <w:p w:rsidR="0007447A" w:rsidRPr="00773B24" w:rsidRDefault="0007447A" w:rsidP="00F109D8">
      <w:pPr>
        <w:pStyle w:val="ab"/>
        <w:ind w:left="709" w:firstLineChars="0" w:firstLine="0"/>
        <w:rPr>
          <w:sz w:val="18"/>
          <w:szCs w:val="18"/>
        </w:rPr>
      </w:pP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Speed_</w:t>
      </w:r>
      <w:r>
        <w:rPr>
          <w:rFonts w:hint="eastAsia"/>
        </w:rPr>
        <w:t>X_alarm_HH</w:t>
      </w:r>
      <w:r>
        <w:rPr>
          <w:rFonts w:hint="eastAsia"/>
          <w:sz w:val="18"/>
          <w:szCs w:val="18"/>
        </w:rPr>
        <w:tab/>
      </w:r>
      <w:r>
        <w:rPr>
          <w:rFonts w:hint="eastAsia"/>
          <w:sz w:val="18"/>
          <w:szCs w:val="18"/>
        </w:rPr>
        <w:tab/>
      </w:r>
      <w:r w:rsidR="00226647">
        <w:rPr>
          <w:rFonts w:hint="eastAsia"/>
          <w:sz w:val="18"/>
          <w:szCs w:val="18"/>
        </w:rPr>
        <w:tab/>
      </w:r>
      <w:r>
        <w:rPr>
          <w:rFonts w:hint="eastAsia"/>
          <w:sz w:val="18"/>
          <w:szCs w:val="18"/>
        </w:rPr>
        <w:t>//</w:t>
      </w:r>
      <w:r>
        <w:rPr>
          <w:rFonts w:hint="eastAsia"/>
          <w:sz w:val="18"/>
          <w:szCs w:val="18"/>
        </w:rPr>
        <w:t>速度</w:t>
      </w:r>
      <w:r>
        <w:rPr>
          <w:rFonts w:hint="eastAsia"/>
          <w:sz w:val="18"/>
          <w:szCs w:val="18"/>
        </w:rPr>
        <w:t>x</w:t>
      </w:r>
      <w:r>
        <w:rPr>
          <w:rFonts w:hint="eastAsia"/>
          <w:sz w:val="18"/>
          <w:szCs w:val="18"/>
        </w:rPr>
        <w:t>方向高高报警值，乘以该值</w:t>
      </w:r>
      <w:r>
        <w:rPr>
          <w:rFonts w:hint="eastAsia"/>
          <w:sz w:val="18"/>
          <w:szCs w:val="18"/>
        </w:rPr>
        <w:t>/100</w:t>
      </w:r>
      <w:r>
        <w:rPr>
          <w:rFonts w:hint="eastAsia"/>
          <w:sz w:val="18"/>
          <w:szCs w:val="18"/>
        </w:rPr>
        <w:t>得到真实值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7.1</w:t>
      </w: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 _</w:t>
      </w:r>
      <w:r w:rsidRPr="003860C9">
        <w:t xml:space="preserve"> </w:t>
      </w:r>
      <w:r>
        <w:rPr>
          <w:rFonts w:hint="eastAsia"/>
        </w:rPr>
        <w:t>X_alarm_H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速度</w:t>
      </w:r>
      <w:r>
        <w:rPr>
          <w:rFonts w:hint="eastAsia"/>
          <w:sz w:val="18"/>
          <w:szCs w:val="18"/>
        </w:rPr>
        <w:t>x</w:t>
      </w:r>
      <w:r>
        <w:rPr>
          <w:rFonts w:hint="eastAsia"/>
          <w:sz w:val="18"/>
          <w:szCs w:val="18"/>
        </w:rPr>
        <w:t>方向高报警值，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2.8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color w:val="A6A6A6" w:themeColor="background1" w:themeShade="A6"/>
          <w:sz w:val="18"/>
          <w:szCs w:val="18"/>
        </w:rPr>
        <w:t xml:space="preserve"> </w:t>
      </w:r>
      <w:r w:rsidRPr="00A91593">
        <w:rPr>
          <w:rFonts w:hint="eastAsia"/>
          <w:color w:val="A6A6A6" w:themeColor="background1" w:themeShade="A6"/>
          <w:sz w:val="18"/>
          <w:szCs w:val="18"/>
        </w:rPr>
        <w:t>X_alarm_Change</w:t>
      </w:r>
      <w:r w:rsidRPr="00A91593">
        <w:rPr>
          <w:rFonts w:hint="eastAsia"/>
          <w:color w:val="A6A6A6" w:themeColor="background1" w:themeShade="A6"/>
          <w:sz w:val="18"/>
          <w:szCs w:val="18"/>
        </w:rPr>
        <w:tab/>
      </w:r>
      <w:r w:rsidR="00F109D8"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037C24" w:rsidRPr="00A91593">
        <w:rPr>
          <w:rFonts w:hint="eastAsia"/>
          <w:color w:val="A6A6A6" w:themeColor="background1" w:themeShade="A6"/>
          <w:sz w:val="18"/>
          <w:szCs w:val="18"/>
        </w:rPr>
        <w:t>0.5</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lastRenderedPageBreak/>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Speed_X_alarm_L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773B24"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color w:val="A6A6A6" w:themeColor="background1" w:themeShade="A6"/>
          <w:sz w:val="18"/>
          <w:szCs w:val="18"/>
        </w:rPr>
        <w:t xml:space="preserve"> </w:t>
      </w:r>
      <w:r w:rsidRPr="00A91593">
        <w:rPr>
          <w:rFonts w:hint="eastAsia"/>
          <w:color w:val="A6A6A6" w:themeColor="background1" w:themeShade="A6"/>
          <w:sz w:val="18"/>
          <w:szCs w:val="18"/>
        </w:rPr>
        <w:t>X_alarm_LL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00596823"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x</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A3416"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96823" w:rsidRDefault="00596823" w:rsidP="00F109D8">
      <w:pPr>
        <w:pStyle w:val="ab"/>
        <w:ind w:left="709" w:firstLineChars="0" w:firstLine="0"/>
        <w:rPr>
          <w:sz w:val="18"/>
          <w:szCs w:val="18"/>
        </w:rPr>
      </w:pP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 _Y</w:t>
      </w:r>
      <w:r>
        <w:rPr>
          <w:rFonts w:hint="eastAsia"/>
        </w:rPr>
        <w:t>_alarm_HH</w:t>
      </w:r>
      <w:r>
        <w:rPr>
          <w:rFonts w:hint="eastAsia"/>
          <w:sz w:val="18"/>
          <w:szCs w:val="18"/>
        </w:rPr>
        <w:tab/>
      </w:r>
      <w:r>
        <w:rPr>
          <w:rFonts w:hint="eastAsia"/>
          <w:sz w:val="18"/>
          <w:szCs w:val="18"/>
        </w:rPr>
        <w:tab/>
        <w:t>//</w:t>
      </w:r>
      <w:r>
        <w:rPr>
          <w:rFonts w:hint="eastAsia"/>
          <w:sz w:val="18"/>
          <w:szCs w:val="18"/>
        </w:rPr>
        <w:t>速度</w:t>
      </w:r>
      <w:r w:rsidR="0081002E">
        <w:rPr>
          <w:rFonts w:hint="eastAsia"/>
          <w:sz w:val="18"/>
          <w:szCs w:val="18"/>
        </w:rPr>
        <w:t>y</w:t>
      </w:r>
      <w:r>
        <w:rPr>
          <w:rFonts w:hint="eastAsia"/>
          <w:sz w:val="18"/>
          <w:szCs w:val="18"/>
        </w:rPr>
        <w:t>方向高高报警值，乘以该值</w:t>
      </w:r>
      <w:r>
        <w:rPr>
          <w:rFonts w:hint="eastAsia"/>
          <w:sz w:val="18"/>
          <w:szCs w:val="18"/>
        </w:rPr>
        <w:t>/100</w:t>
      </w:r>
      <w:r>
        <w:rPr>
          <w:rFonts w:hint="eastAsia"/>
          <w:sz w:val="18"/>
          <w:szCs w:val="18"/>
        </w:rPr>
        <w:t>得到真实值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7.1</w:t>
      </w:r>
      <w:r>
        <w:rPr>
          <w:rFonts w:hint="eastAsia"/>
          <w:sz w:val="18"/>
          <w:szCs w:val="18"/>
        </w:rPr>
        <w:tab/>
      </w:r>
      <w:r>
        <w:rPr>
          <w:rFonts w:hint="eastAsia"/>
          <w:sz w:val="18"/>
          <w:szCs w:val="18"/>
        </w:rPr>
        <w:tab/>
      </w: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 _</w:t>
      </w:r>
      <w:r>
        <w:rPr>
          <w:rFonts w:hint="eastAsia"/>
        </w:rPr>
        <w:t>Y_alarm_H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速度</w:t>
      </w:r>
      <w:r w:rsidR="0081002E">
        <w:rPr>
          <w:rFonts w:hint="eastAsia"/>
          <w:sz w:val="18"/>
          <w:szCs w:val="18"/>
        </w:rPr>
        <w:t>y</w:t>
      </w:r>
      <w:r>
        <w:rPr>
          <w:rFonts w:hint="eastAsia"/>
          <w:sz w:val="18"/>
          <w:szCs w:val="18"/>
        </w:rPr>
        <w:t>方向高报警值，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2.</w:t>
      </w:r>
      <w:r w:rsidR="00A91593">
        <w:rPr>
          <w:rFonts w:hint="eastAsia"/>
          <w:color w:val="00B050"/>
          <w:sz w:val="18"/>
          <w:szCs w:val="18"/>
        </w:rPr>
        <w:t>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color w:val="A6A6A6" w:themeColor="background1" w:themeShade="A6"/>
          <w:sz w:val="18"/>
          <w:szCs w:val="18"/>
        </w:rPr>
        <w:t xml:space="preserve"> </w:t>
      </w:r>
      <w:r w:rsidRPr="00A91593">
        <w:rPr>
          <w:rFonts w:hint="eastAsia"/>
          <w:color w:val="A6A6A6" w:themeColor="background1" w:themeShade="A6"/>
          <w:sz w:val="18"/>
          <w:szCs w:val="18"/>
        </w:rPr>
        <w:t>Y_alarm_Change</w:t>
      </w:r>
      <w:r w:rsidRPr="00A91593">
        <w:rPr>
          <w:rFonts w:hint="eastAsia"/>
          <w:color w:val="A6A6A6" w:themeColor="background1" w:themeShade="A6"/>
          <w:sz w:val="18"/>
          <w:szCs w:val="18"/>
        </w:rPr>
        <w:tab/>
      </w:r>
      <w:r w:rsidR="00F109D8" w:rsidRPr="00A91593">
        <w:rPr>
          <w:rFonts w:hint="eastAsia"/>
          <w:color w:val="A6A6A6" w:themeColor="background1" w:themeShade="A6"/>
          <w:sz w:val="18"/>
          <w:szCs w:val="18"/>
        </w:rPr>
        <w:tab/>
      </w:r>
      <w:r w:rsidRPr="00A91593">
        <w:rPr>
          <w:rFonts w:hint="eastAsia"/>
          <w:color w:val="A6A6A6" w:themeColor="background1" w:themeShade="A6"/>
          <w:sz w:val="18"/>
          <w:szCs w:val="18"/>
        </w:rPr>
        <w:t>//</w:t>
      </w:r>
      <w:r w:rsidRPr="00A91593">
        <w:rPr>
          <w:rFonts w:hint="eastAsia"/>
          <w:color w:val="A6A6A6" w:themeColor="background1" w:themeShade="A6"/>
          <w:sz w:val="18"/>
          <w:szCs w:val="18"/>
        </w:rPr>
        <w:t>速度</w:t>
      </w:r>
      <w:r w:rsidR="0081002E" w:rsidRPr="00A91593">
        <w:rPr>
          <w:rFonts w:hint="eastAsia"/>
          <w:color w:val="A6A6A6" w:themeColor="background1" w:themeShade="A6"/>
          <w:sz w:val="18"/>
          <w:szCs w:val="18"/>
        </w:rPr>
        <w:t>y</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037C24" w:rsidRPr="00A91593">
        <w:rPr>
          <w:rFonts w:hint="eastAsia"/>
          <w:color w:val="A6A6A6" w:themeColor="background1" w:themeShade="A6"/>
          <w:sz w:val="18"/>
          <w:szCs w:val="18"/>
        </w:rPr>
        <w:t>0.5</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_Y_alarm_L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y</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_Y_alarm_LL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y</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A3416"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773B24" w:rsidRPr="00773B24" w:rsidRDefault="00773B24" w:rsidP="00F109D8">
      <w:pPr>
        <w:pStyle w:val="ab"/>
        <w:ind w:left="709" w:firstLineChars="0" w:firstLine="0"/>
        <w:rPr>
          <w:sz w:val="18"/>
          <w:szCs w:val="18"/>
        </w:rPr>
      </w:pP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 _</w:t>
      </w:r>
      <w:r>
        <w:rPr>
          <w:rFonts w:hint="eastAsia"/>
        </w:rPr>
        <w:t>Z_alarm_HH</w:t>
      </w:r>
      <w:r>
        <w:rPr>
          <w:rFonts w:hint="eastAsia"/>
          <w:sz w:val="18"/>
          <w:szCs w:val="18"/>
        </w:rPr>
        <w:tab/>
      </w:r>
      <w:r>
        <w:rPr>
          <w:rFonts w:hint="eastAsia"/>
          <w:sz w:val="18"/>
          <w:szCs w:val="18"/>
        </w:rPr>
        <w:tab/>
        <w:t>//</w:t>
      </w:r>
      <w:r>
        <w:rPr>
          <w:rFonts w:hint="eastAsia"/>
          <w:sz w:val="18"/>
          <w:szCs w:val="18"/>
        </w:rPr>
        <w:t>速度</w:t>
      </w:r>
      <w:r w:rsidR="00155BE0">
        <w:rPr>
          <w:rFonts w:hint="eastAsia"/>
          <w:sz w:val="18"/>
          <w:szCs w:val="18"/>
        </w:rPr>
        <w:t>z</w:t>
      </w:r>
      <w:r>
        <w:rPr>
          <w:rFonts w:hint="eastAsia"/>
          <w:sz w:val="18"/>
          <w:szCs w:val="18"/>
        </w:rPr>
        <w:t>方向高高报警值，乘以该值</w:t>
      </w:r>
      <w:r>
        <w:rPr>
          <w:rFonts w:hint="eastAsia"/>
          <w:sz w:val="18"/>
          <w:szCs w:val="18"/>
        </w:rPr>
        <w:t>/100</w:t>
      </w:r>
      <w:r>
        <w:rPr>
          <w:rFonts w:hint="eastAsia"/>
          <w:sz w:val="18"/>
          <w:szCs w:val="18"/>
        </w:rPr>
        <w:t>得到真实值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7.1</w:t>
      </w:r>
    </w:p>
    <w:p w:rsidR="00773B24" w:rsidRDefault="00773B24" w:rsidP="00F109D8">
      <w:pPr>
        <w:pStyle w:val="ab"/>
        <w:ind w:left="709"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Speed _</w:t>
      </w:r>
      <w:r w:rsidRPr="00773B24">
        <w:rPr>
          <w:rFonts w:hint="eastAsia"/>
        </w:rPr>
        <w:t xml:space="preserve"> </w:t>
      </w:r>
      <w:r>
        <w:rPr>
          <w:rFonts w:hint="eastAsia"/>
        </w:rPr>
        <w:t>Z</w:t>
      </w:r>
      <w:r>
        <w:rPr>
          <w:rFonts w:hint="eastAsia"/>
          <w:sz w:val="18"/>
          <w:szCs w:val="18"/>
        </w:rPr>
        <w:t xml:space="preserve"> </w:t>
      </w:r>
      <w:r>
        <w:rPr>
          <w:rFonts w:hint="eastAsia"/>
        </w:rPr>
        <w:t>_alarm_H</w:t>
      </w:r>
      <w:r>
        <w:rPr>
          <w:rFonts w:hint="eastAsia"/>
          <w:sz w:val="18"/>
          <w:szCs w:val="18"/>
        </w:rPr>
        <w:tab/>
      </w:r>
      <w:r>
        <w:rPr>
          <w:rFonts w:hint="eastAsia"/>
          <w:sz w:val="18"/>
          <w:szCs w:val="18"/>
        </w:rPr>
        <w:tab/>
      </w:r>
      <w:r>
        <w:rPr>
          <w:rFonts w:hint="eastAsia"/>
          <w:sz w:val="18"/>
          <w:szCs w:val="18"/>
        </w:rPr>
        <w:tab/>
        <w:t>//</w:t>
      </w:r>
      <w:r>
        <w:rPr>
          <w:rFonts w:hint="eastAsia"/>
          <w:sz w:val="18"/>
          <w:szCs w:val="18"/>
        </w:rPr>
        <w:t>速度</w:t>
      </w:r>
      <w:r w:rsidR="00155BE0">
        <w:rPr>
          <w:rFonts w:hint="eastAsia"/>
          <w:sz w:val="18"/>
          <w:szCs w:val="18"/>
        </w:rPr>
        <w:t>z</w:t>
      </w:r>
      <w:r>
        <w:rPr>
          <w:rFonts w:hint="eastAsia"/>
          <w:sz w:val="18"/>
          <w:szCs w:val="18"/>
        </w:rPr>
        <w:t>方向高报警值，</w:t>
      </w:r>
    </w:p>
    <w:p w:rsidR="00596823" w:rsidRDefault="00596823" w:rsidP="00F109D8">
      <w:pPr>
        <w:pStyle w:val="ab"/>
        <w:ind w:left="709"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596823">
        <w:rPr>
          <w:rFonts w:hint="eastAsia"/>
          <w:color w:val="00B050"/>
          <w:sz w:val="18"/>
          <w:szCs w:val="18"/>
        </w:rPr>
        <w:t>//</w:t>
      </w:r>
      <w:r w:rsidRPr="00596823">
        <w:rPr>
          <w:rFonts w:hint="eastAsia"/>
          <w:color w:val="00B050"/>
          <w:sz w:val="18"/>
          <w:szCs w:val="18"/>
        </w:rPr>
        <w:t>默认</w:t>
      </w:r>
      <w:r w:rsidR="00037C24">
        <w:rPr>
          <w:rFonts w:hint="eastAsia"/>
          <w:color w:val="00B050"/>
          <w:sz w:val="18"/>
          <w:szCs w:val="18"/>
        </w:rPr>
        <w:t>2.8</w:t>
      </w:r>
    </w:p>
    <w:p w:rsidR="00773B24" w:rsidRPr="00A91593" w:rsidRDefault="00773B24"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color w:val="A6A6A6" w:themeColor="background1" w:themeShade="A6"/>
          <w:sz w:val="18"/>
          <w:szCs w:val="18"/>
        </w:rPr>
        <w:t xml:space="preserve"> </w:t>
      </w:r>
      <w:r w:rsidRPr="00A91593">
        <w:rPr>
          <w:rFonts w:hint="eastAsia"/>
          <w:color w:val="A6A6A6" w:themeColor="background1" w:themeShade="A6"/>
          <w:sz w:val="18"/>
          <w:szCs w:val="18"/>
        </w:rPr>
        <w:t>Z_alarm_Change</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00F109D8" w:rsidRPr="00A91593">
        <w:rPr>
          <w:rFonts w:hint="eastAsia"/>
          <w:color w:val="A6A6A6" w:themeColor="background1" w:themeShade="A6"/>
          <w:sz w:val="18"/>
          <w:szCs w:val="18"/>
        </w:rPr>
        <w:t>z</w:t>
      </w:r>
      <w:r w:rsidRPr="00A91593">
        <w:rPr>
          <w:rFonts w:hint="eastAsia"/>
          <w:color w:val="A6A6A6" w:themeColor="background1" w:themeShade="A6"/>
          <w:sz w:val="18"/>
          <w:szCs w:val="18"/>
        </w:rPr>
        <w:t>方向变化量报警值</w:t>
      </w:r>
      <w:r w:rsidR="00F23895" w:rsidRPr="00A91593">
        <w:rPr>
          <w:rFonts w:hint="eastAsia"/>
          <w:color w:val="A6A6A6" w:themeColor="background1" w:themeShade="A6"/>
          <w:sz w:val="18"/>
          <w:szCs w:val="18"/>
        </w:rPr>
        <w:t>，和上一次</w:t>
      </w:r>
      <w:r w:rsidR="00F23895" w:rsidRPr="00A91593">
        <w:rPr>
          <w:rFonts w:hint="eastAsia"/>
          <w:color w:val="A6A6A6" w:themeColor="background1" w:themeShade="A6"/>
          <w:sz w:val="18"/>
          <w:szCs w:val="18"/>
        </w:rPr>
        <w:t>Change</w:t>
      </w:r>
      <w:r w:rsidR="00F23895" w:rsidRPr="00A91593">
        <w:rPr>
          <w:rFonts w:hint="eastAsia"/>
          <w:color w:val="A6A6A6" w:themeColor="background1" w:themeShade="A6"/>
          <w:sz w:val="18"/>
          <w:szCs w:val="18"/>
        </w:rPr>
        <w:t>报警比较</w:t>
      </w:r>
      <w:r w:rsidR="00F109D8" w:rsidRPr="00A91593">
        <w:rPr>
          <w:rFonts w:hint="eastAsia"/>
          <w:color w:val="A6A6A6" w:themeColor="background1" w:themeShade="A6"/>
          <w:sz w:val="18"/>
          <w:szCs w:val="18"/>
        </w:rPr>
        <w:t>%</w:t>
      </w:r>
      <w:r w:rsidR="00F109D8" w:rsidRPr="00A91593">
        <w:rPr>
          <w:rFonts w:hint="eastAsia"/>
          <w:color w:val="A6A6A6" w:themeColor="background1" w:themeShade="A6"/>
          <w:sz w:val="18"/>
          <w:szCs w:val="18"/>
        </w:rPr>
        <w:t>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00037C24" w:rsidRPr="00A91593">
        <w:rPr>
          <w:rFonts w:hint="eastAsia"/>
          <w:color w:val="A6A6A6" w:themeColor="background1" w:themeShade="A6"/>
          <w:sz w:val="18"/>
          <w:szCs w:val="18"/>
        </w:rPr>
        <w:t>0.5</w:t>
      </w:r>
    </w:p>
    <w:p w:rsidR="005A3416" w:rsidRPr="00A91593"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rFonts w:hint="eastAsia"/>
          <w:color w:val="A6A6A6" w:themeColor="background1" w:themeShade="A6"/>
        </w:rPr>
        <w:t>Z_alarm_L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z</w:t>
      </w:r>
      <w:r w:rsidRPr="00A91593">
        <w:rPr>
          <w:rFonts w:hint="eastAsia"/>
          <w:color w:val="A6A6A6" w:themeColor="background1" w:themeShade="A6"/>
          <w:sz w:val="18"/>
          <w:szCs w:val="18"/>
        </w:rPr>
        <w:t>方向低报警值，乘以该值</w:t>
      </w:r>
      <w:r w:rsidRPr="00A91593">
        <w:rPr>
          <w:rFonts w:hint="eastAsia"/>
          <w:color w:val="A6A6A6" w:themeColor="background1" w:themeShade="A6"/>
          <w:sz w:val="18"/>
          <w:szCs w:val="18"/>
        </w:rPr>
        <w:t>/100</w:t>
      </w:r>
      <w:r w:rsidRPr="00A91593">
        <w:rPr>
          <w:rFonts w:hint="eastAsia"/>
          <w:color w:val="A6A6A6" w:themeColor="background1" w:themeShade="A6"/>
          <w:sz w:val="18"/>
          <w:szCs w:val="18"/>
        </w:rPr>
        <w:t>得到真实值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596823" w:rsidRPr="00A91593" w:rsidRDefault="00596823"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默认</w:t>
      </w:r>
      <w:r w:rsidRPr="00A91593">
        <w:rPr>
          <w:rFonts w:hint="eastAsia"/>
          <w:color w:val="A6A6A6" w:themeColor="background1" w:themeShade="A6"/>
          <w:sz w:val="18"/>
          <w:szCs w:val="18"/>
        </w:rPr>
        <w:t>0</w:t>
      </w:r>
    </w:p>
    <w:p w:rsidR="005A3416" w:rsidRDefault="005A3416" w:rsidP="00F109D8">
      <w:pPr>
        <w:pStyle w:val="ab"/>
        <w:ind w:left="709" w:firstLineChars="0" w:firstLine="0"/>
        <w:rPr>
          <w:color w:val="A6A6A6" w:themeColor="background1" w:themeShade="A6"/>
          <w:sz w:val="18"/>
          <w:szCs w:val="18"/>
        </w:rPr>
      </w:pPr>
      <w:r w:rsidRPr="00A91593">
        <w:rPr>
          <w:rFonts w:hint="eastAsia"/>
          <w:color w:val="A6A6A6" w:themeColor="background1" w:themeShade="A6"/>
          <w:sz w:val="18"/>
          <w:szCs w:val="18"/>
        </w:rPr>
        <w:t>u</w:t>
      </w:r>
      <w:r w:rsidRPr="00A91593">
        <w:rPr>
          <w:color w:val="A6A6A6" w:themeColor="background1" w:themeShade="A6"/>
          <w:sz w:val="18"/>
          <w:szCs w:val="18"/>
        </w:rPr>
        <w:t>short</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Speed _</w:t>
      </w:r>
      <w:r w:rsidRPr="00A91593">
        <w:rPr>
          <w:rFonts w:hint="eastAsia"/>
          <w:color w:val="A6A6A6" w:themeColor="background1" w:themeShade="A6"/>
        </w:rPr>
        <w:t xml:space="preserve"> Z</w:t>
      </w:r>
      <w:r w:rsidRPr="00A91593">
        <w:rPr>
          <w:rFonts w:hint="eastAsia"/>
          <w:color w:val="A6A6A6" w:themeColor="background1" w:themeShade="A6"/>
          <w:sz w:val="18"/>
          <w:szCs w:val="18"/>
        </w:rPr>
        <w:t xml:space="preserve"> </w:t>
      </w:r>
      <w:r w:rsidRPr="00A91593">
        <w:rPr>
          <w:rFonts w:hint="eastAsia"/>
          <w:color w:val="A6A6A6" w:themeColor="background1" w:themeShade="A6"/>
        </w:rPr>
        <w:t>_alarm_LL</w:t>
      </w:r>
      <w:r w:rsidRPr="00A91593">
        <w:rPr>
          <w:rFonts w:hint="eastAsia"/>
          <w:color w:val="A6A6A6" w:themeColor="background1" w:themeShade="A6"/>
          <w:sz w:val="18"/>
          <w:szCs w:val="18"/>
        </w:rPr>
        <w:tab/>
      </w:r>
      <w:r w:rsidRPr="00A91593">
        <w:rPr>
          <w:rFonts w:hint="eastAsia"/>
          <w:color w:val="A6A6A6" w:themeColor="background1" w:themeShade="A6"/>
          <w:sz w:val="18"/>
          <w:szCs w:val="18"/>
        </w:rPr>
        <w:tab/>
        <w:t>//</w:t>
      </w:r>
      <w:r w:rsidRPr="00A91593">
        <w:rPr>
          <w:rFonts w:hint="eastAsia"/>
          <w:color w:val="A6A6A6" w:themeColor="background1" w:themeShade="A6"/>
          <w:sz w:val="18"/>
          <w:szCs w:val="18"/>
        </w:rPr>
        <w:t>速度</w:t>
      </w:r>
      <w:r w:rsidRPr="00A91593">
        <w:rPr>
          <w:rFonts w:hint="eastAsia"/>
          <w:color w:val="A6A6A6" w:themeColor="background1" w:themeShade="A6"/>
          <w:sz w:val="18"/>
          <w:szCs w:val="18"/>
        </w:rPr>
        <w:t>z</w:t>
      </w:r>
      <w:r w:rsidRPr="00A91593">
        <w:rPr>
          <w:rFonts w:hint="eastAsia"/>
          <w:color w:val="A6A6A6" w:themeColor="background1" w:themeShade="A6"/>
          <w:sz w:val="18"/>
          <w:szCs w:val="18"/>
        </w:rPr>
        <w:t>方向低低报警值，</w:t>
      </w:r>
      <w:r w:rsidRPr="00A91593">
        <w:rPr>
          <w:rFonts w:hint="eastAsia"/>
          <w:color w:val="A6A6A6" w:themeColor="background1" w:themeShade="A6"/>
          <w:sz w:val="18"/>
          <w:szCs w:val="18"/>
        </w:rPr>
        <w:t>%</w:t>
      </w:r>
      <w:r w:rsidRPr="00A91593">
        <w:rPr>
          <w:rFonts w:hint="eastAsia"/>
          <w:color w:val="A6A6A6" w:themeColor="background1" w:themeShade="A6"/>
          <w:sz w:val="18"/>
          <w:szCs w:val="18"/>
        </w:rPr>
        <w:t>暂不做</w:t>
      </w:r>
    </w:p>
    <w:p w:rsidR="00176ABC" w:rsidRDefault="00176ABC" w:rsidP="00F109D8">
      <w:pPr>
        <w:pStyle w:val="ab"/>
        <w:ind w:left="709" w:firstLineChars="0" w:firstLine="0"/>
        <w:rPr>
          <w:color w:val="A6A6A6" w:themeColor="background1" w:themeShade="A6"/>
          <w:sz w:val="18"/>
          <w:szCs w:val="18"/>
        </w:rPr>
      </w:pPr>
    </w:p>
    <w:p w:rsidR="00176ABC" w:rsidRDefault="00176ABC" w:rsidP="00176ABC">
      <w:pPr>
        <w:ind w:firstLineChars="400" w:firstLine="720"/>
        <w:rPr>
          <w:ins w:id="214" w:author="段道景" w:date="2017-02-14T09:28:00Z"/>
          <w:sz w:val="18"/>
          <w:szCs w:val="18"/>
        </w:rPr>
      </w:pPr>
      <w:r w:rsidRPr="00176ABC">
        <w:rPr>
          <w:sz w:val="18"/>
          <w:szCs w:val="18"/>
        </w:rPr>
        <w:t>char</w:t>
      </w:r>
      <w:r w:rsidRPr="00176ABC">
        <w:rPr>
          <w:rFonts w:hint="eastAsia"/>
          <w:sz w:val="18"/>
          <w:szCs w:val="18"/>
        </w:rPr>
        <w:tab/>
      </w:r>
      <w:r w:rsidRPr="00176ABC">
        <w:rPr>
          <w:rFonts w:hint="eastAsia"/>
          <w:sz w:val="18"/>
          <w:szCs w:val="18"/>
        </w:rPr>
        <w:tab/>
      </w:r>
      <w:r w:rsidR="00114624">
        <w:rPr>
          <w:rFonts w:hint="eastAsia"/>
          <w:sz w:val="18"/>
          <w:szCs w:val="18"/>
        </w:rPr>
        <w:t>BCC</w:t>
      </w:r>
      <w:r w:rsidRPr="00176ABC">
        <w:rPr>
          <w:rFonts w:hint="eastAsia"/>
          <w:sz w:val="18"/>
          <w:szCs w:val="18"/>
        </w:rPr>
        <w:t xml:space="preserve">              //1</w:t>
      </w:r>
      <w:r w:rsidRPr="00176ABC">
        <w:rPr>
          <w:rFonts w:hint="eastAsia"/>
          <w:sz w:val="18"/>
          <w:szCs w:val="18"/>
        </w:rPr>
        <w:t>个字节，前面所有数据含前导，</w:t>
      </w:r>
      <w:r w:rsidR="005632D2">
        <w:rPr>
          <w:rFonts w:hint="eastAsia"/>
          <w:sz w:val="18"/>
          <w:szCs w:val="18"/>
        </w:rPr>
        <w:t>异</w:t>
      </w:r>
      <w:r w:rsidRPr="00176ABC">
        <w:rPr>
          <w:rFonts w:hint="eastAsia"/>
          <w:sz w:val="18"/>
          <w:szCs w:val="18"/>
        </w:rPr>
        <w:t>或运算</w:t>
      </w:r>
    </w:p>
    <w:p w:rsidR="00474ECD" w:rsidRPr="00474ECD" w:rsidRDefault="00474ECD">
      <w:pPr>
        <w:ind w:left="289" w:firstLine="420"/>
        <w:rPr>
          <w:ins w:id="215" w:author="段道景" w:date="2017-02-14T09:28:00Z"/>
          <w:sz w:val="18"/>
          <w:szCs w:val="18"/>
        </w:rPr>
        <w:pPrChange w:id="216" w:author="段道景" w:date="2017-02-14T09:28:00Z">
          <w:pPr>
            <w:pStyle w:val="ab"/>
            <w:ind w:left="987" w:firstLineChars="0" w:firstLine="0"/>
          </w:pPr>
        </w:pPrChange>
      </w:pPr>
      <w:ins w:id="217" w:author="段道景" w:date="2017-02-14T09:28:00Z">
        <w:r w:rsidRPr="00474ECD">
          <w:rPr>
            <w:sz w:val="18"/>
            <w:szCs w:val="18"/>
          </w:rPr>
          <w:t>ushort</w:t>
        </w:r>
        <w:r w:rsidRPr="00474ECD">
          <w:rPr>
            <w:sz w:val="18"/>
            <w:szCs w:val="18"/>
          </w:rPr>
          <w:tab/>
        </w:r>
        <w:r w:rsidRPr="00474ECD">
          <w:rPr>
            <w:sz w:val="18"/>
            <w:szCs w:val="18"/>
          </w:rPr>
          <w:tab/>
          <w:t>Constant_Up</w:t>
        </w:r>
        <w:r w:rsidRPr="00474ECD">
          <w:rPr>
            <w:rFonts w:hint="eastAsia"/>
            <w:sz w:val="18"/>
            <w:szCs w:val="18"/>
          </w:rPr>
          <w:t>_Stop</w:t>
        </w:r>
        <w:r w:rsidRPr="00474ECD">
          <w:rPr>
            <w:rFonts w:hint="eastAsia"/>
            <w:sz w:val="18"/>
            <w:szCs w:val="18"/>
          </w:rPr>
          <w:tab/>
          <w:t>//</w:t>
        </w:r>
        <w:r w:rsidRPr="00474ECD">
          <w:rPr>
            <w:sz w:val="18"/>
            <w:szCs w:val="18"/>
          </w:rPr>
          <w:t>//2</w:t>
        </w:r>
        <w:r w:rsidRPr="00474ECD">
          <w:rPr>
            <w:rFonts w:hint="eastAsia"/>
            <w:sz w:val="18"/>
            <w:szCs w:val="18"/>
          </w:rPr>
          <w:t>字节，固定为</w:t>
        </w:r>
        <w:r w:rsidRPr="00474ECD">
          <w:rPr>
            <w:sz w:val="18"/>
            <w:szCs w:val="18"/>
          </w:rPr>
          <w:t>0X</w:t>
        </w:r>
        <w:r w:rsidRPr="00474ECD">
          <w:rPr>
            <w:rFonts w:hint="eastAsia"/>
            <w:sz w:val="18"/>
            <w:szCs w:val="18"/>
          </w:rPr>
          <w:t>55AA</w:t>
        </w:r>
        <w:r w:rsidRPr="00474ECD">
          <w:rPr>
            <w:rFonts w:hint="eastAsia"/>
            <w:sz w:val="18"/>
            <w:szCs w:val="18"/>
          </w:rPr>
          <w:t>，表示为下行数据包结束</w:t>
        </w:r>
      </w:ins>
    </w:p>
    <w:p w:rsidR="00474ECD" w:rsidRPr="00176ABC" w:rsidRDefault="00474ECD" w:rsidP="00176ABC">
      <w:pPr>
        <w:ind w:firstLineChars="400" w:firstLine="720"/>
        <w:rPr>
          <w:sz w:val="18"/>
          <w:szCs w:val="18"/>
        </w:rPr>
      </w:pPr>
    </w:p>
    <w:p w:rsidR="00534DD5" w:rsidRDefault="00534DD5" w:rsidP="00F109D8">
      <w:pPr>
        <w:pStyle w:val="ab"/>
        <w:ind w:left="709" w:firstLineChars="0" w:firstLine="0"/>
        <w:rPr>
          <w:sz w:val="18"/>
          <w:szCs w:val="18"/>
        </w:rPr>
      </w:pPr>
      <w:r w:rsidRPr="00E60433">
        <w:rPr>
          <w:rFonts w:hint="eastAsia"/>
          <w:sz w:val="18"/>
          <w:szCs w:val="18"/>
        </w:rPr>
        <w:t>}</w:t>
      </w:r>
    </w:p>
    <w:p w:rsidR="004B770A" w:rsidRDefault="004B770A" w:rsidP="00F109D8">
      <w:pPr>
        <w:pStyle w:val="ab"/>
        <w:ind w:left="709" w:firstLineChars="0" w:firstLine="0"/>
        <w:rPr>
          <w:sz w:val="18"/>
          <w:szCs w:val="18"/>
        </w:rPr>
      </w:pPr>
    </w:p>
    <w:p w:rsidR="004B770A" w:rsidRDefault="004B770A" w:rsidP="004B770A">
      <w:pPr>
        <w:pStyle w:val="St00"/>
      </w:pPr>
      <w:r>
        <w:rPr>
          <w:rFonts w:hint="eastAsia"/>
        </w:rPr>
        <w:t>备注：</w:t>
      </w:r>
    </w:p>
    <w:p w:rsidR="004B770A" w:rsidRDefault="004B770A" w:rsidP="00490D82">
      <w:pPr>
        <w:pStyle w:val="St00"/>
        <w:numPr>
          <w:ilvl w:val="0"/>
          <w:numId w:val="9"/>
        </w:numPr>
        <w:ind w:firstLineChars="0"/>
      </w:pPr>
      <w:r>
        <w:rPr>
          <w:rFonts w:hint="eastAsia"/>
        </w:rPr>
        <w:t>绿色字体为默认值；</w:t>
      </w:r>
    </w:p>
    <w:p w:rsidR="004B770A" w:rsidRDefault="004B770A" w:rsidP="00490D82">
      <w:pPr>
        <w:pStyle w:val="St00"/>
        <w:numPr>
          <w:ilvl w:val="0"/>
          <w:numId w:val="9"/>
        </w:numPr>
        <w:ind w:firstLineChars="0"/>
      </w:pPr>
      <w:r>
        <w:rPr>
          <w:rFonts w:hint="eastAsia"/>
        </w:rPr>
        <w:t>灰色字体为协议保留，但本版本不做。</w:t>
      </w:r>
    </w:p>
    <w:p w:rsidR="004B770A" w:rsidRDefault="004B770A" w:rsidP="00490D82">
      <w:pPr>
        <w:pStyle w:val="St00"/>
        <w:numPr>
          <w:ilvl w:val="0"/>
          <w:numId w:val="9"/>
        </w:numPr>
        <w:ind w:firstLineChars="0"/>
      </w:pPr>
      <w:r>
        <w:rPr>
          <w:rFonts w:hint="eastAsia"/>
        </w:rPr>
        <w:t>蓝色字体为界面调试工具</w:t>
      </w:r>
      <w:r w:rsidRPr="00B5494D">
        <w:rPr>
          <w:rFonts w:hint="eastAsia"/>
          <w:b/>
        </w:rPr>
        <w:t>不需要</w:t>
      </w:r>
      <w:r>
        <w:rPr>
          <w:rFonts w:hint="eastAsia"/>
        </w:rPr>
        <w:t>体现项，灰色字体不用体现。</w:t>
      </w:r>
    </w:p>
    <w:p w:rsidR="00F346F4" w:rsidRDefault="004B770A" w:rsidP="00F346F4">
      <w:pPr>
        <w:pStyle w:val="St00"/>
        <w:numPr>
          <w:ilvl w:val="0"/>
          <w:numId w:val="9"/>
        </w:numPr>
        <w:ind w:firstLineChars="0"/>
      </w:pPr>
      <w:r>
        <w:rPr>
          <w:rFonts w:hint="eastAsia"/>
        </w:rPr>
        <w:t>所有报警值均为大于、小于，不包含该值。</w:t>
      </w:r>
    </w:p>
    <w:p w:rsidR="00A61EB3" w:rsidRDefault="00F16D28" w:rsidP="003A2A6E">
      <w:pPr>
        <w:pStyle w:val="St02"/>
        <w:keepNext w:val="0"/>
        <w:numPr>
          <w:ilvl w:val="0"/>
          <w:numId w:val="102"/>
        </w:numPr>
        <w:spacing w:before="240" w:after="120"/>
        <w:ind w:left="426"/>
      </w:pPr>
      <w:bookmarkStart w:id="218" w:name="_Toc474744586"/>
      <w:bookmarkStart w:id="219" w:name="_Toc474744587"/>
      <w:bookmarkStart w:id="220" w:name="_Toc474744588"/>
      <w:bookmarkStart w:id="221" w:name="_Toc474744589"/>
      <w:bookmarkStart w:id="222" w:name="_Toc474744590"/>
      <w:bookmarkStart w:id="223" w:name="_Toc474744591"/>
      <w:bookmarkStart w:id="224" w:name="_Toc474744592"/>
      <w:bookmarkStart w:id="225" w:name="_Toc474744593"/>
      <w:bookmarkStart w:id="226" w:name="_Toc474744594"/>
      <w:bookmarkStart w:id="227" w:name="_Toc474744595"/>
      <w:bookmarkStart w:id="228" w:name="_Toc474744596"/>
      <w:bookmarkStart w:id="229" w:name="_Toc474744597"/>
      <w:bookmarkStart w:id="230" w:name="_Toc474744598"/>
      <w:bookmarkStart w:id="231" w:name="_Toc474744599"/>
      <w:bookmarkStart w:id="232" w:name="_Toc474744600"/>
      <w:bookmarkStart w:id="233" w:name="_Toc474744601"/>
      <w:bookmarkStart w:id="234" w:name="_Toc474744602"/>
      <w:bookmarkStart w:id="235" w:name="_Toc474744603"/>
      <w:bookmarkStart w:id="236" w:name="_Toc474744604"/>
      <w:bookmarkStart w:id="237" w:name="_Toc474744605"/>
      <w:bookmarkStart w:id="238" w:name="_Toc474744606"/>
      <w:bookmarkStart w:id="239" w:name="_Toc474744607"/>
      <w:bookmarkStart w:id="240" w:name="_Toc474744608"/>
      <w:bookmarkStart w:id="241" w:name="_Toc474744609"/>
      <w:bookmarkStart w:id="242" w:name="_Toc474744610"/>
      <w:bookmarkStart w:id="243" w:name="_Toc474744611"/>
      <w:bookmarkStart w:id="244" w:name="_Toc474744612"/>
      <w:bookmarkStart w:id="245" w:name="_Toc474744613"/>
      <w:bookmarkStart w:id="246" w:name="_Toc474744614"/>
      <w:bookmarkStart w:id="247" w:name="_Toc474744615"/>
      <w:bookmarkStart w:id="248" w:name="_Toc474744616"/>
      <w:bookmarkStart w:id="249" w:name="_Toc474744617"/>
      <w:bookmarkStart w:id="250" w:name="_Toc474744618"/>
      <w:bookmarkStart w:id="251" w:name="_Toc474744619"/>
      <w:bookmarkStart w:id="252" w:name="_Toc474744620"/>
      <w:bookmarkStart w:id="253" w:name="_Toc474744621"/>
      <w:bookmarkStart w:id="254" w:name="_Toc47476366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Pr>
          <w:rFonts w:hint="eastAsia"/>
        </w:rPr>
        <w:t>、</w:t>
      </w:r>
      <w:r w:rsidR="00883C2A">
        <w:rPr>
          <w:rFonts w:hint="eastAsia"/>
        </w:rPr>
        <w:t>网关</w:t>
      </w:r>
      <w:r w:rsidR="00261134">
        <w:rPr>
          <w:rFonts w:hint="eastAsia"/>
        </w:rPr>
        <w:t>---&gt;</w:t>
      </w:r>
      <w:r>
        <w:rPr>
          <w:rFonts w:hint="eastAsia"/>
        </w:rPr>
        <w:t>服务器</w:t>
      </w:r>
      <w:bookmarkEnd w:id="254"/>
    </w:p>
    <w:p w:rsidR="00A61EB3" w:rsidRDefault="006A2524" w:rsidP="003A2A6E">
      <w:pPr>
        <w:spacing w:before="240"/>
      </w:pPr>
      <w:r>
        <w:rPr>
          <w:rFonts w:hint="eastAsia"/>
        </w:rPr>
        <w:t>所有通讯最大包长不超过</w:t>
      </w:r>
      <w:del w:id="255" w:author="段道景" w:date="2017-02-20T11:17:00Z">
        <w:r w:rsidDel="00794CA3">
          <w:rPr>
            <w:rFonts w:hint="eastAsia"/>
          </w:rPr>
          <w:delText>2048</w:delText>
        </w:r>
      </w:del>
      <w:ins w:id="256" w:author="段道景" w:date="2017-02-20T11:17:00Z">
        <w:r w:rsidR="00794CA3">
          <w:rPr>
            <w:rFonts w:hint="eastAsia"/>
          </w:rPr>
          <w:t>2500</w:t>
        </w:r>
      </w:ins>
      <w:r>
        <w:rPr>
          <w:rFonts w:hint="eastAsia"/>
        </w:rPr>
        <w:t>字节，当超过该长度即认为数据已经出错。</w:t>
      </w:r>
    </w:p>
    <w:p w:rsidR="00A61EB3" w:rsidRDefault="009007F1">
      <w:pPr>
        <w:pStyle w:val="St03"/>
        <w:numPr>
          <w:ilvl w:val="0"/>
          <w:numId w:val="109"/>
        </w:numPr>
        <w:spacing w:before="240"/>
      </w:pPr>
      <w:bookmarkStart w:id="257" w:name="_Toc474763664"/>
      <w:r>
        <w:rPr>
          <w:rFonts w:hint="eastAsia"/>
        </w:rPr>
        <w:t>、</w:t>
      </w:r>
      <w:r w:rsidR="00B41312" w:rsidRPr="004B6F13">
        <w:rPr>
          <w:rFonts w:hint="eastAsia"/>
        </w:rPr>
        <w:t>通讯确认（</w:t>
      </w:r>
      <w:r w:rsidR="00B41312" w:rsidRPr="004B6F13">
        <w:t>0X01</w:t>
      </w:r>
      <w:r w:rsidR="00B41312" w:rsidRPr="0005748D">
        <w:rPr>
          <w:rFonts w:hint="eastAsia"/>
        </w:rPr>
        <w:t>）</w:t>
      </w:r>
      <w:bookmarkEnd w:id="257"/>
    </w:p>
    <w:p w:rsidR="00B41312" w:rsidRDefault="00B41312" w:rsidP="00B41312">
      <w:pPr>
        <w:pStyle w:val="ab"/>
        <w:ind w:left="987" w:firstLineChars="0" w:firstLine="0"/>
      </w:pPr>
      <w:r>
        <w:rPr>
          <w:rFonts w:hint="eastAsia"/>
        </w:rPr>
        <w:t>作用：用于通讯确认</w:t>
      </w:r>
    </w:p>
    <w:p w:rsidR="00B41312" w:rsidRDefault="00B41312" w:rsidP="00B41312">
      <w:pPr>
        <w:pStyle w:val="ab"/>
        <w:numPr>
          <w:ilvl w:val="0"/>
          <w:numId w:val="7"/>
        </w:numPr>
        <w:ind w:firstLineChars="0"/>
      </w:pPr>
    </w:p>
    <w:p w:rsidR="00B41312" w:rsidRDefault="00B41312" w:rsidP="00B41312">
      <w:pPr>
        <w:pStyle w:val="ab"/>
        <w:ind w:left="987" w:firstLineChars="0" w:firstLine="0"/>
      </w:pPr>
      <w:r>
        <w:rPr>
          <w:rFonts w:hint="eastAsia"/>
        </w:rPr>
        <w:t>Gateway_Server</w:t>
      </w:r>
      <w:r>
        <w:rPr>
          <w:rFonts w:hint="eastAsia"/>
          <w:sz w:val="18"/>
          <w:szCs w:val="18"/>
        </w:rPr>
        <w:t xml:space="preserve"> </w:t>
      </w:r>
      <w:r>
        <w:rPr>
          <w:rFonts w:hint="eastAsia"/>
        </w:rPr>
        <w:t>_ACK</w:t>
      </w:r>
    </w:p>
    <w:p w:rsidR="00B41312" w:rsidRPr="00E60433" w:rsidRDefault="00B41312" w:rsidP="00B41312">
      <w:pPr>
        <w:pStyle w:val="ab"/>
        <w:ind w:left="987" w:firstLineChars="0" w:firstLine="0"/>
        <w:rPr>
          <w:sz w:val="18"/>
          <w:szCs w:val="18"/>
        </w:rPr>
      </w:pPr>
      <w:r w:rsidRPr="00E60433">
        <w:rPr>
          <w:rFonts w:hint="eastAsia"/>
          <w:sz w:val="18"/>
          <w:szCs w:val="18"/>
        </w:rPr>
        <w:t>{</w:t>
      </w:r>
    </w:p>
    <w:p w:rsidR="00B41312" w:rsidRPr="00E60433" w:rsidRDefault="00B41312" w:rsidP="00B4131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Pr>
          <w:rFonts w:hint="eastAsia"/>
          <w:sz w:val="18"/>
          <w:szCs w:val="18"/>
        </w:rPr>
        <w:t>前导字符，</w:t>
      </w:r>
      <w:r w:rsidRPr="00E60433">
        <w:rPr>
          <w:rFonts w:hint="eastAsia"/>
          <w:sz w:val="18"/>
          <w:szCs w:val="18"/>
        </w:rPr>
        <w:t>固定为</w:t>
      </w:r>
      <w:r w:rsidRPr="00E60433">
        <w:rPr>
          <w:rFonts w:hint="eastAsia"/>
          <w:sz w:val="18"/>
          <w:szCs w:val="18"/>
        </w:rPr>
        <w:t>0X</w:t>
      </w:r>
      <w:r w:rsidR="00166C3D">
        <w:rPr>
          <w:rFonts w:hint="eastAsia"/>
          <w:sz w:val="18"/>
          <w:szCs w:val="18"/>
        </w:rPr>
        <w:t>AAAA</w:t>
      </w:r>
      <w:r w:rsidRPr="00E60433">
        <w:rPr>
          <w:rFonts w:hint="eastAsia"/>
          <w:sz w:val="18"/>
          <w:szCs w:val="18"/>
        </w:rPr>
        <w:t>，表示为上行数据包</w:t>
      </w:r>
    </w:p>
    <w:p w:rsidR="00B41312" w:rsidRDefault="00B41312" w:rsidP="00B41312">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w:t>
      </w:r>
      <w:r w:rsidR="001E5C96">
        <w:rPr>
          <w:rFonts w:hint="eastAsia"/>
          <w:sz w:val="18"/>
          <w:szCs w:val="18"/>
        </w:rPr>
        <w:t>网关</w:t>
      </w:r>
      <w:r w:rsidRPr="00E60433">
        <w:rPr>
          <w:rFonts w:hint="eastAsia"/>
          <w:sz w:val="18"/>
          <w:szCs w:val="18"/>
        </w:rPr>
        <w:t>id</w:t>
      </w:r>
      <w:r w:rsidRPr="00E60433">
        <w:rPr>
          <w:rFonts w:hint="eastAsia"/>
          <w:sz w:val="18"/>
          <w:szCs w:val="18"/>
        </w:rPr>
        <w:t>号</w:t>
      </w:r>
    </w:p>
    <w:p w:rsidR="00B41312" w:rsidRDefault="00B41312" w:rsidP="00B41312">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ab/>
        <w:t xml:space="preserve">     //1</w:t>
      </w:r>
      <w:r>
        <w:rPr>
          <w:rFonts w:hint="eastAsia"/>
          <w:sz w:val="18"/>
          <w:szCs w:val="18"/>
        </w:rPr>
        <w:t>字节，协议号</w:t>
      </w:r>
      <w:r>
        <w:rPr>
          <w:rFonts w:hint="eastAsia"/>
          <w:sz w:val="18"/>
          <w:szCs w:val="18"/>
        </w:rPr>
        <w:t>=0x01</w:t>
      </w:r>
    </w:p>
    <w:p w:rsidR="00B41312" w:rsidRDefault="00B41312" w:rsidP="00B41312">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w:t>
      </w:r>
      <w:r>
        <w:rPr>
          <w:rFonts w:hint="eastAsia"/>
          <w:sz w:val="18"/>
          <w:szCs w:val="18"/>
        </w:rPr>
        <w:t>,</w:t>
      </w:r>
      <w:r w:rsidR="001E5C96">
        <w:rPr>
          <w:rFonts w:hint="eastAsia"/>
          <w:sz w:val="18"/>
          <w:szCs w:val="18"/>
        </w:rPr>
        <w:t>网关</w:t>
      </w:r>
      <w:r>
        <w:rPr>
          <w:rFonts w:hint="eastAsia"/>
          <w:sz w:val="18"/>
          <w:szCs w:val="18"/>
        </w:rPr>
        <w:t>软件版本</w:t>
      </w:r>
    </w:p>
    <w:p w:rsidR="00B41312" w:rsidRDefault="00B41312" w:rsidP="00B41312">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B41312" w:rsidRDefault="00B41312" w:rsidP="00B4131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B41312" w:rsidRDefault="00B41312" w:rsidP="00B41312">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w:t>
      </w:r>
    </w:p>
    <w:p w:rsidR="00B41312" w:rsidRDefault="00B41312" w:rsidP="00B41312">
      <w:pPr>
        <w:pStyle w:val="ab"/>
        <w:ind w:left="3927" w:firstLineChars="0" w:firstLine="273"/>
        <w:rPr>
          <w:rFonts w:asciiTheme="minorEastAsia" w:eastAsiaTheme="minorEastAsia" w:hAnsiTheme="minorEastAsia" w:cstheme="minorHAnsi"/>
          <w:bCs/>
          <w:color w:val="000000" w:themeColor="text1"/>
          <w:sz w:val="18"/>
          <w:szCs w:val="18"/>
        </w:rPr>
      </w:pPr>
      <w:r>
        <w:rPr>
          <w:rFonts w:cstheme="minorHAnsi" w:hint="eastAsia"/>
          <w:bCs/>
          <w:color w:val="2B2B2B"/>
          <w:sz w:val="18"/>
          <w:szCs w:val="18"/>
          <w:shd w:val="clear" w:color="auto" w:fill="F8F8F8"/>
        </w:rPr>
        <w:t>=0x01,</w:t>
      </w:r>
      <w:r w:rsidRPr="00242902">
        <w:rPr>
          <w:rFonts w:asciiTheme="minorEastAsia" w:eastAsiaTheme="minorEastAsia" w:hAnsiTheme="minorEastAsia" w:cstheme="minorHAnsi" w:hint="eastAsia"/>
          <w:bCs/>
          <w:color w:val="000000" w:themeColor="text1"/>
          <w:sz w:val="18"/>
          <w:szCs w:val="18"/>
        </w:rPr>
        <w:t>表示传感节点</w:t>
      </w:r>
      <w:r>
        <w:rPr>
          <w:rFonts w:asciiTheme="minorEastAsia" w:eastAsiaTheme="minorEastAsia" w:hAnsiTheme="minorEastAsia" w:cstheme="minorHAnsi" w:hint="eastAsia"/>
          <w:bCs/>
          <w:color w:val="000000" w:themeColor="text1"/>
          <w:sz w:val="18"/>
          <w:szCs w:val="18"/>
        </w:rPr>
        <w:t>测试通信</w:t>
      </w:r>
    </w:p>
    <w:p w:rsidR="00B41312" w:rsidRDefault="00B41312" w:rsidP="00B41312">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=0x02，数据接收正确</w:t>
      </w:r>
    </w:p>
    <w:p w:rsidR="00B41312" w:rsidRDefault="00B41312" w:rsidP="00B41312">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lastRenderedPageBreak/>
        <w:t>=0x03，数据接收错误，要求重发</w:t>
      </w:r>
    </w:p>
    <w:p w:rsidR="00B41312" w:rsidRDefault="00B41312" w:rsidP="00B41312">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=0x04，数据接收错误，不要求重发</w:t>
      </w:r>
    </w:p>
    <w:p w:rsidR="00B41312" w:rsidRDefault="00B41312" w:rsidP="00B41312">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w:t>
      </w:r>
      <w:r>
        <w:rPr>
          <w:rFonts w:asciiTheme="minorEastAsia" w:eastAsiaTheme="minorEastAsia" w:hAnsiTheme="minorEastAsia" w:cstheme="minorHAnsi"/>
          <w:bCs/>
          <w:color w:val="000000" w:themeColor="text1"/>
          <w:sz w:val="18"/>
          <w:szCs w:val="18"/>
        </w:rPr>
        <w:t>X</w:t>
      </w:r>
      <w:r>
        <w:rPr>
          <w:rFonts w:asciiTheme="minorEastAsia" w:eastAsiaTheme="minorEastAsia" w:hAnsiTheme="minorEastAsia" w:cstheme="minorHAnsi" w:hint="eastAsia"/>
          <w:bCs/>
          <w:color w:val="000000" w:themeColor="text1"/>
          <w:sz w:val="18"/>
          <w:szCs w:val="18"/>
        </w:rPr>
        <w:t>05，终止传输（多包传输时使用）。</w:t>
      </w:r>
    </w:p>
    <w:p w:rsidR="00110A76" w:rsidRPr="007824D1" w:rsidRDefault="00110A76" w:rsidP="00B41312">
      <w:pPr>
        <w:pStyle w:val="ab"/>
        <w:ind w:left="3927" w:firstLineChars="0" w:firstLine="273"/>
        <w:rPr>
          <w:rFonts w:cstheme="minorHAnsi"/>
          <w:bCs/>
          <w:color w:val="2B2B2B"/>
          <w:sz w:val="18"/>
          <w:szCs w:val="18"/>
          <w:shd w:val="clear" w:color="auto" w:fill="F8F8F8"/>
        </w:rPr>
      </w:pPr>
      <w:r>
        <w:rPr>
          <w:rFonts w:asciiTheme="minorEastAsia" w:eastAsiaTheme="minorEastAsia" w:hAnsiTheme="minorEastAsia" w:cstheme="minorHAnsi" w:hint="eastAsia"/>
          <w:bCs/>
          <w:color w:val="000000" w:themeColor="text1"/>
          <w:sz w:val="18"/>
          <w:szCs w:val="18"/>
        </w:rPr>
        <w:t>=0X06，接收正确，命令无法执行。</w:t>
      </w:r>
    </w:p>
    <w:p w:rsidR="00B41312" w:rsidRDefault="00B41312" w:rsidP="00B41312">
      <w:pPr>
        <w:pStyle w:val="ab"/>
        <w:ind w:left="987" w:firstLineChars="0" w:firstLine="0"/>
        <w:rPr>
          <w:ins w:id="258" w:author="段道景" w:date="2017-02-14T09:27:00Z"/>
          <w:sz w:val="18"/>
          <w:szCs w:val="18"/>
        </w:rPr>
      </w:pPr>
      <w:r>
        <w:rPr>
          <w:sz w:val="18"/>
          <w:szCs w:val="18"/>
        </w:rPr>
        <w:t>char</w:t>
      </w:r>
      <w:r w:rsidRPr="001B4D04">
        <w:rPr>
          <w:rFonts w:hint="eastAsia"/>
          <w:sz w:val="18"/>
          <w:szCs w:val="18"/>
        </w:rPr>
        <w:tab/>
      </w:r>
      <w:r w:rsidRPr="001B4D04">
        <w:rPr>
          <w:rFonts w:hint="eastAsia"/>
          <w:sz w:val="18"/>
          <w:szCs w:val="18"/>
        </w:rPr>
        <w:tab/>
      </w:r>
      <w:r>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，异或运算</w:t>
      </w:r>
    </w:p>
    <w:p w:rsidR="00474ECD" w:rsidRPr="00F20012" w:rsidRDefault="00474ECD" w:rsidP="00474ECD">
      <w:pPr>
        <w:pStyle w:val="ab"/>
        <w:ind w:left="987" w:firstLineChars="0" w:firstLine="0"/>
        <w:rPr>
          <w:ins w:id="259" w:author="段道景" w:date="2017-02-14T09:27:00Z"/>
          <w:sz w:val="18"/>
          <w:szCs w:val="18"/>
        </w:rPr>
      </w:pPr>
      <w:ins w:id="260"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Pr="007824D1" w:rsidRDefault="00474ECD" w:rsidP="00B41312">
      <w:pPr>
        <w:pStyle w:val="ab"/>
        <w:ind w:left="987" w:firstLineChars="0" w:firstLine="0"/>
        <w:rPr>
          <w:sz w:val="18"/>
          <w:szCs w:val="18"/>
        </w:rPr>
      </w:pPr>
    </w:p>
    <w:p w:rsidR="00B41312" w:rsidRPr="00E60433" w:rsidRDefault="00B41312" w:rsidP="00B41312">
      <w:pPr>
        <w:pStyle w:val="ab"/>
        <w:ind w:left="987" w:firstLineChars="0" w:firstLine="0"/>
        <w:rPr>
          <w:sz w:val="18"/>
          <w:szCs w:val="18"/>
        </w:rPr>
      </w:pPr>
      <w:r w:rsidRPr="00E60433">
        <w:rPr>
          <w:rFonts w:hint="eastAsia"/>
          <w:sz w:val="18"/>
          <w:szCs w:val="18"/>
        </w:rPr>
        <w:t>}</w:t>
      </w:r>
    </w:p>
    <w:p w:rsidR="007F0447" w:rsidRPr="007F0447" w:rsidRDefault="007F0447" w:rsidP="007F0447"/>
    <w:p w:rsidR="00A61EB3" w:rsidRDefault="003E563B">
      <w:pPr>
        <w:pStyle w:val="St03"/>
        <w:numPr>
          <w:ilvl w:val="0"/>
          <w:numId w:val="109"/>
        </w:numPr>
        <w:spacing w:before="240"/>
      </w:pPr>
      <w:bookmarkStart w:id="261" w:name="_Toc474763665"/>
      <w:r w:rsidRPr="003E563B">
        <w:rPr>
          <w:rFonts w:hint="eastAsia"/>
        </w:rPr>
        <w:t>、特征值上传</w:t>
      </w:r>
      <w:r w:rsidR="00CA6E84" w:rsidRPr="0005748D">
        <w:rPr>
          <w:rFonts w:hint="eastAsia"/>
        </w:rPr>
        <w:t>给服务器</w:t>
      </w:r>
      <w:r w:rsidR="00FE1B0A" w:rsidRPr="0005748D">
        <w:rPr>
          <w:rFonts w:hint="eastAsia"/>
        </w:rPr>
        <w:t>（</w:t>
      </w:r>
      <w:r w:rsidR="00FE1B0A" w:rsidRPr="0005748D">
        <w:t>0x0</w:t>
      </w:r>
      <w:r w:rsidRPr="003E563B">
        <w:t>2</w:t>
      </w:r>
      <w:r w:rsidR="00FE1B0A" w:rsidRPr="004B6F13">
        <w:rPr>
          <w:rFonts w:hint="eastAsia"/>
        </w:rPr>
        <w:t>）</w:t>
      </w:r>
      <w:bookmarkEnd w:id="261"/>
      <w:r w:rsidR="00FE1B0A" w:rsidRPr="004B6F13">
        <w:t xml:space="preserve">  </w:t>
      </w:r>
    </w:p>
    <w:p w:rsidR="00DB0E76" w:rsidRDefault="00DB0E76" w:rsidP="00FE1B0A">
      <w:pPr>
        <w:pStyle w:val="ab"/>
        <w:ind w:left="987" w:firstLineChars="0" w:firstLine="0"/>
      </w:pPr>
      <w:r>
        <w:rPr>
          <w:rFonts w:hint="eastAsia"/>
        </w:rPr>
        <w:t>作用：网关上传传感节点被霍尔开关触发，采集的数据给服务器。</w:t>
      </w:r>
    </w:p>
    <w:p w:rsidR="00FE1B0A" w:rsidRDefault="00B41312" w:rsidP="00FE1B0A">
      <w:pPr>
        <w:pStyle w:val="ab"/>
        <w:ind w:left="987" w:firstLineChars="0" w:firstLine="0"/>
      </w:pPr>
      <w:r>
        <w:rPr>
          <w:rFonts w:hint="eastAsia"/>
        </w:rPr>
        <w:t>Gateway_</w:t>
      </w:r>
      <w:r w:rsidR="00276F41">
        <w:rPr>
          <w:rFonts w:hint="eastAsia"/>
        </w:rPr>
        <w:t>Server</w:t>
      </w:r>
      <w:r w:rsidR="00C95E9A">
        <w:rPr>
          <w:rFonts w:hint="eastAsia"/>
        </w:rPr>
        <w:t>_</w:t>
      </w:r>
      <w:r w:rsidR="00C95E9A" w:rsidRPr="00C95E9A">
        <w:rPr>
          <w:rFonts w:hint="eastAsia"/>
        </w:rPr>
        <w:t xml:space="preserve"> </w:t>
      </w:r>
      <w:r w:rsidRPr="00F46FF3">
        <w:rPr>
          <w:sz w:val="18"/>
          <w:szCs w:val="18"/>
        </w:rPr>
        <w:t>Character</w:t>
      </w:r>
    </w:p>
    <w:p w:rsidR="00FE1B0A" w:rsidRPr="00E60433" w:rsidRDefault="00FE1B0A" w:rsidP="00FE1B0A">
      <w:pPr>
        <w:pStyle w:val="ab"/>
        <w:ind w:left="987" w:firstLineChars="0" w:firstLine="0"/>
        <w:rPr>
          <w:sz w:val="18"/>
          <w:szCs w:val="18"/>
        </w:rPr>
      </w:pPr>
      <w:r w:rsidRPr="00E60433">
        <w:rPr>
          <w:rFonts w:hint="eastAsia"/>
          <w:sz w:val="18"/>
          <w:szCs w:val="18"/>
        </w:rPr>
        <w:t>{</w:t>
      </w:r>
    </w:p>
    <w:p w:rsidR="00FE1B0A" w:rsidRPr="00E60433" w:rsidRDefault="00FE1B0A" w:rsidP="00FE1B0A">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sidR="00B5079B">
        <w:rPr>
          <w:rFonts w:hint="eastAsia"/>
          <w:sz w:val="18"/>
          <w:szCs w:val="18"/>
        </w:rPr>
        <w:t>AAAA</w:t>
      </w:r>
      <w:r w:rsidRPr="00E60433">
        <w:rPr>
          <w:rFonts w:hint="eastAsia"/>
          <w:sz w:val="18"/>
          <w:szCs w:val="18"/>
        </w:rPr>
        <w:t>，表示为上行数据包</w:t>
      </w:r>
    </w:p>
    <w:p w:rsidR="00F46FF3" w:rsidRPr="00F46FF3" w:rsidRDefault="00F46FF3" w:rsidP="00F46FF3">
      <w:pPr>
        <w:pStyle w:val="ab"/>
        <w:ind w:left="987" w:firstLineChars="0" w:firstLine="0"/>
        <w:rPr>
          <w:sz w:val="18"/>
          <w:szCs w:val="18"/>
        </w:rPr>
      </w:pPr>
      <w:r w:rsidRPr="00F46FF3">
        <w:rPr>
          <w:rFonts w:hint="eastAsia"/>
          <w:sz w:val="18"/>
          <w:szCs w:val="18"/>
        </w:rPr>
        <w:t>unsigend int  Gateway_Id;         //4</w:t>
      </w:r>
      <w:r w:rsidRPr="00F46FF3">
        <w:rPr>
          <w:rFonts w:hint="eastAsia"/>
          <w:sz w:val="18"/>
          <w:szCs w:val="18"/>
        </w:rPr>
        <w:t>字节，网关</w:t>
      </w:r>
      <w:r w:rsidRPr="00F46FF3">
        <w:rPr>
          <w:rFonts w:hint="eastAsia"/>
          <w:sz w:val="18"/>
          <w:szCs w:val="18"/>
        </w:rPr>
        <w:t>id</w:t>
      </w:r>
      <w:r w:rsidRPr="00F46FF3">
        <w:rPr>
          <w:rFonts w:hint="eastAsia"/>
          <w:sz w:val="18"/>
          <w:szCs w:val="18"/>
        </w:rPr>
        <w:t>号</w:t>
      </w:r>
    </w:p>
    <w:p w:rsidR="00FE1B0A" w:rsidRDefault="00FE1B0A" w:rsidP="00FE1B0A">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F46FF3" w:rsidRPr="00E21F2C">
        <w:rPr>
          <w:rFonts w:hint="eastAsia"/>
          <w:sz w:val="18"/>
          <w:szCs w:val="18"/>
        </w:rPr>
        <w:t>Package_Type</w:t>
      </w:r>
      <w:r>
        <w:rPr>
          <w:rFonts w:hint="eastAsia"/>
          <w:sz w:val="18"/>
          <w:szCs w:val="18"/>
        </w:rPr>
        <w:tab/>
      </w:r>
      <w:r w:rsidR="00F46FF3">
        <w:rPr>
          <w:rFonts w:hint="eastAsia"/>
          <w:sz w:val="18"/>
          <w:szCs w:val="18"/>
        </w:rPr>
        <w:t xml:space="preserve">    </w:t>
      </w:r>
      <w:r>
        <w:rPr>
          <w:rFonts w:hint="eastAsia"/>
          <w:sz w:val="18"/>
          <w:szCs w:val="18"/>
        </w:rPr>
        <w:t>//1</w:t>
      </w:r>
      <w:r>
        <w:rPr>
          <w:rFonts w:hint="eastAsia"/>
          <w:sz w:val="18"/>
          <w:szCs w:val="18"/>
        </w:rPr>
        <w:t>字节，协议号</w:t>
      </w:r>
      <w:r>
        <w:rPr>
          <w:rFonts w:hint="eastAsia"/>
          <w:sz w:val="18"/>
          <w:szCs w:val="18"/>
        </w:rPr>
        <w:t>=0x0</w:t>
      </w:r>
      <w:r w:rsidR="00BF575D">
        <w:rPr>
          <w:rFonts w:hint="eastAsia"/>
          <w:sz w:val="18"/>
          <w:szCs w:val="18"/>
        </w:rPr>
        <w:t>2</w:t>
      </w:r>
    </w:p>
    <w:p w:rsidR="00F46FF3" w:rsidRPr="00F46FF3" w:rsidRDefault="00F46FF3" w:rsidP="00F46FF3">
      <w:pPr>
        <w:pStyle w:val="ab"/>
        <w:ind w:left="987" w:firstLineChars="0" w:firstLine="0"/>
        <w:rPr>
          <w:sz w:val="18"/>
          <w:szCs w:val="18"/>
        </w:rPr>
      </w:pPr>
      <w:r w:rsidRPr="00F46FF3">
        <w:rPr>
          <w:rFonts w:hint="eastAsia"/>
          <w:sz w:val="18"/>
          <w:szCs w:val="18"/>
        </w:rPr>
        <w:t xml:space="preserve">unsigend int  </w:t>
      </w:r>
      <w:r w:rsidRPr="00F46FF3">
        <w:rPr>
          <w:rFonts w:hint="eastAsia"/>
          <w:sz w:val="18"/>
          <w:szCs w:val="18"/>
        </w:rPr>
        <w:tab/>
        <w:t>Id</w:t>
      </w:r>
      <w:r w:rsidRPr="00F46FF3">
        <w:rPr>
          <w:rFonts w:hint="eastAsia"/>
          <w:sz w:val="18"/>
          <w:szCs w:val="18"/>
        </w:rPr>
        <w:t>；</w:t>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t>//4</w:t>
      </w:r>
      <w:r w:rsidRPr="00F46FF3">
        <w:rPr>
          <w:rFonts w:hint="eastAsia"/>
          <w:sz w:val="18"/>
          <w:szCs w:val="18"/>
        </w:rPr>
        <w:t>字节，传感器</w:t>
      </w:r>
      <w:r w:rsidRPr="00F46FF3">
        <w:rPr>
          <w:rFonts w:hint="eastAsia"/>
          <w:sz w:val="18"/>
          <w:szCs w:val="18"/>
        </w:rPr>
        <w:t>id</w:t>
      </w:r>
      <w:r w:rsidRPr="00F46FF3">
        <w:rPr>
          <w:rFonts w:hint="eastAsia"/>
          <w:sz w:val="18"/>
          <w:szCs w:val="18"/>
        </w:rPr>
        <w:t>号</w:t>
      </w:r>
    </w:p>
    <w:p w:rsidR="00FE1B0A" w:rsidRPr="00F46FF3" w:rsidRDefault="00FE1B0A" w:rsidP="00FE1B0A">
      <w:pPr>
        <w:pStyle w:val="ab"/>
        <w:ind w:left="987" w:firstLineChars="0" w:firstLine="0"/>
        <w:rPr>
          <w:sz w:val="18"/>
          <w:szCs w:val="18"/>
        </w:rPr>
      </w:pPr>
      <w:r w:rsidRPr="00F46FF3">
        <w:rPr>
          <w:rFonts w:hint="eastAsia"/>
          <w:sz w:val="18"/>
          <w:szCs w:val="18"/>
        </w:rPr>
        <w:t>char</w:t>
      </w:r>
      <w:r w:rsidRPr="00F46FF3">
        <w:rPr>
          <w:rFonts w:hint="eastAsia"/>
          <w:sz w:val="18"/>
          <w:szCs w:val="18"/>
        </w:rPr>
        <w:tab/>
      </w:r>
      <w:r w:rsidRPr="00F46FF3">
        <w:rPr>
          <w:rFonts w:hint="eastAsia"/>
          <w:sz w:val="18"/>
          <w:szCs w:val="18"/>
        </w:rPr>
        <w:tab/>
        <w:t>Version</w:t>
      </w:r>
      <w:r w:rsidRPr="00F46FF3">
        <w:rPr>
          <w:rFonts w:hint="eastAsia"/>
          <w:sz w:val="18"/>
          <w:szCs w:val="18"/>
        </w:rPr>
        <w:tab/>
      </w:r>
      <w:r w:rsidRPr="00F46FF3">
        <w:rPr>
          <w:rFonts w:hint="eastAsia"/>
          <w:sz w:val="18"/>
          <w:szCs w:val="18"/>
        </w:rPr>
        <w:tab/>
      </w:r>
      <w:r w:rsidRPr="00F46FF3">
        <w:rPr>
          <w:rFonts w:hint="eastAsia"/>
          <w:sz w:val="18"/>
          <w:szCs w:val="18"/>
        </w:rPr>
        <w:tab/>
        <w:t>//1</w:t>
      </w:r>
      <w:r w:rsidRPr="00F46FF3">
        <w:rPr>
          <w:rFonts w:hint="eastAsia"/>
          <w:sz w:val="18"/>
          <w:szCs w:val="18"/>
        </w:rPr>
        <w:t>字节，网关嵌入式软件版本</w:t>
      </w:r>
    </w:p>
    <w:p w:rsidR="00261134" w:rsidRDefault="00261134" w:rsidP="00261134">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FE1B0A" w:rsidRDefault="00FE1B0A" w:rsidP="00FE1B0A">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6923EE" w:rsidRDefault="003B6898" w:rsidP="003B6898">
      <w:pPr>
        <w:pStyle w:val="ab"/>
        <w:ind w:left="987" w:firstLineChars="0" w:firstLine="0"/>
        <w:rPr>
          <w:rFonts w:cstheme="minorHAnsi"/>
          <w:bCs/>
          <w:sz w:val="18"/>
          <w:szCs w:val="18"/>
          <w:shd w:val="clear" w:color="auto" w:fill="F8F8F8"/>
        </w:rPr>
      </w:pPr>
      <w:r w:rsidRPr="003B6898">
        <w:rPr>
          <w:rFonts w:hint="eastAsia"/>
          <w:sz w:val="18"/>
          <w:szCs w:val="18"/>
        </w:rPr>
        <w:t xml:space="preserve">char         </w:t>
      </w:r>
      <w:r w:rsidRPr="003B6898">
        <w:rPr>
          <w:rFonts w:cstheme="minorHAnsi"/>
          <w:bCs/>
          <w:sz w:val="18"/>
          <w:szCs w:val="18"/>
        </w:rPr>
        <w:t>command_</w:t>
      </w:r>
      <w:r w:rsidRPr="003B6898">
        <w:rPr>
          <w:rFonts w:cstheme="minorHAnsi"/>
          <w:b/>
          <w:bCs/>
          <w:sz w:val="18"/>
          <w:szCs w:val="18"/>
          <w:shd w:val="clear" w:color="auto" w:fill="F8F8F8"/>
        </w:rPr>
        <w:t xml:space="preserve"> </w:t>
      </w:r>
      <w:r w:rsidRPr="003B6898">
        <w:rPr>
          <w:rFonts w:cstheme="minorHAnsi"/>
          <w:bCs/>
          <w:sz w:val="18"/>
          <w:szCs w:val="18"/>
          <w:shd w:val="clear" w:color="auto" w:fill="F8F8F8"/>
        </w:rPr>
        <w:t>properties</w:t>
      </w:r>
      <w:r w:rsidRPr="003B6898">
        <w:rPr>
          <w:rFonts w:cstheme="minorHAnsi" w:hint="eastAsia"/>
          <w:bCs/>
          <w:sz w:val="18"/>
          <w:szCs w:val="18"/>
          <w:shd w:val="clear" w:color="auto" w:fill="F8F8F8"/>
        </w:rPr>
        <w:t xml:space="preserve"> //1</w:t>
      </w:r>
      <w:r w:rsidRPr="003B6898">
        <w:rPr>
          <w:rFonts w:cstheme="minorHAnsi" w:hint="eastAsia"/>
          <w:bCs/>
          <w:sz w:val="18"/>
          <w:szCs w:val="18"/>
          <w:shd w:val="clear" w:color="auto" w:fill="F8F8F8"/>
        </w:rPr>
        <w:t>字节，</w:t>
      </w:r>
    </w:p>
    <w:p w:rsidR="00A61EB3" w:rsidRDefault="006923EE">
      <w:pPr>
        <w:pStyle w:val="ab"/>
        <w:ind w:left="3927" w:firstLineChars="0" w:firstLine="273"/>
        <w:rPr>
          <w:rFonts w:cstheme="minorHAnsi"/>
          <w:bCs/>
          <w:sz w:val="18"/>
          <w:szCs w:val="18"/>
          <w:shd w:val="clear" w:color="auto" w:fill="F8F8F8"/>
        </w:rPr>
      </w:pPr>
      <w:r>
        <w:rPr>
          <w:rFonts w:cstheme="minorHAnsi" w:hint="eastAsia"/>
          <w:bCs/>
          <w:sz w:val="18"/>
          <w:szCs w:val="18"/>
          <w:shd w:val="clear" w:color="auto" w:fill="F8F8F8"/>
        </w:rPr>
        <w:t>=1</w:t>
      </w:r>
      <w:r w:rsidRPr="003B6898">
        <w:rPr>
          <w:rFonts w:cstheme="minorHAnsi" w:hint="eastAsia"/>
          <w:bCs/>
          <w:sz w:val="18"/>
          <w:szCs w:val="18"/>
          <w:shd w:val="clear" w:color="auto" w:fill="F8F8F8"/>
        </w:rPr>
        <w:t>，表示传感器</w:t>
      </w:r>
      <w:r>
        <w:rPr>
          <w:rFonts w:cstheme="minorHAnsi" w:hint="eastAsia"/>
          <w:bCs/>
          <w:sz w:val="18"/>
          <w:szCs w:val="18"/>
          <w:shd w:val="clear" w:color="auto" w:fill="F8F8F8"/>
        </w:rPr>
        <w:t>霍尔触发</w:t>
      </w:r>
      <w:r w:rsidRPr="003B6898">
        <w:rPr>
          <w:rFonts w:cstheme="minorHAnsi" w:hint="eastAsia"/>
          <w:bCs/>
          <w:sz w:val="18"/>
          <w:szCs w:val="18"/>
          <w:shd w:val="clear" w:color="auto" w:fill="F8F8F8"/>
        </w:rPr>
        <w:t>上传数据。</w:t>
      </w:r>
    </w:p>
    <w:p w:rsidR="00A61EB3" w:rsidRDefault="007137A4">
      <w:pPr>
        <w:pStyle w:val="ab"/>
        <w:ind w:left="3927" w:firstLineChars="0" w:firstLine="273"/>
        <w:rPr>
          <w:rFonts w:cstheme="minorHAnsi"/>
          <w:bCs/>
          <w:sz w:val="18"/>
          <w:szCs w:val="18"/>
          <w:shd w:val="clear" w:color="auto" w:fill="F8F8F8"/>
        </w:rPr>
      </w:pPr>
      <w:r>
        <w:rPr>
          <w:rFonts w:cstheme="minorHAnsi" w:hint="eastAsia"/>
          <w:bCs/>
          <w:sz w:val="18"/>
          <w:szCs w:val="18"/>
          <w:shd w:val="clear" w:color="auto" w:fill="F8F8F8"/>
        </w:rPr>
        <w:t>=2</w:t>
      </w:r>
      <w:r w:rsidR="003B6898" w:rsidRPr="003B6898">
        <w:rPr>
          <w:rFonts w:cstheme="minorHAnsi" w:hint="eastAsia"/>
          <w:bCs/>
          <w:sz w:val="18"/>
          <w:szCs w:val="18"/>
          <w:shd w:val="clear" w:color="auto" w:fill="F8F8F8"/>
        </w:rPr>
        <w:t>，表示传感器</w:t>
      </w:r>
      <w:r w:rsidR="006923EE">
        <w:rPr>
          <w:rFonts w:cstheme="minorHAnsi" w:hint="eastAsia"/>
          <w:bCs/>
          <w:sz w:val="18"/>
          <w:szCs w:val="18"/>
          <w:shd w:val="clear" w:color="auto" w:fill="F8F8F8"/>
        </w:rPr>
        <w:t>定时</w:t>
      </w:r>
      <w:r w:rsidR="003B6898" w:rsidRPr="003B6898">
        <w:rPr>
          <w:rFonts w:cstheme="minorHAnsi" w:hint="eastAsia"/>
          <w:bCs/>
          <w:sz w:val="18"/>
          <w:szCs w:val="18"/>
          <w:shd w:val="clear" w:color="auto" w:fill="F8F8F8"/>
        </w:rPr>
        <w:t>上传数据。</w:t>
      </w:r>
    </w:p>
    <w:p w:rsidR="00261134" w:rsidRDefault="00261134" w:rsidP="00261134">
      <w:pPr>
        <w:pStyle w:val="ab"/>
        <w:ind w:left="987" w:firstLineChars="0" w:firstLine="0"/>
        <w:rPr>
          <w:sz w:val="18"/>
          <w:szCs w:val="18"/>
        </w:rPr>
      </w:pPr>
      <w:r w:rsidRPr="00F46FF3">
        <w:rPr>
          <w:rFonts w:hint="eastAsia"/>
          <w:sz w:val="18"/>
          <w:szCs w:val="18"/>
        </w:rPr>
        <w:t>char         Recver_Riss        //1</w:t>
      </w:r>
      <w:r w:rsidRPr="00F46FF3">
        <w:rPr>
          <w:rFonts w:hint="eastAsia"/>
          <w:sz w:val="18"/>
          <w:szCs w:val="18"/>
        </w:rPr>
        <w:t>字节，接收到这包数据的场强</w:t>
      </w:r>
    </w:p>
    <w:p w:rsidR="00F46FF3" w:rsidRPr="00F46FF3" w:rsidRDefault="00F46FF3" w:rsidP="00F46FF3">
      <w:pPr>
        <w:pStyle w:val="ab"/>
        <w:ind w:left="987" w:firstLineChars="0" w:firstLine="0"/>
        <w:rPr>
          <w:sz w:val="18"/>
          <w:szCs w:val="18"/>
        </w:rPr>
      </w:pPr>
      <w:r w:rsidRPr="00F46FF3">
        <w:rPr>
          <w:rFonts w:hint="eastAsia"/>
          <w:sz w:val="18"/>
          <w:szCs w:val="18"/>
        </w:rPr>
        <w:t>char</w:t>
      </w:r>
      <w:r w:rsidRPr="00F46FF3">
        <w:rPr>
          <w:rFonts w:hint="eastAsia"/>
          <w:sz w:val="18"/>
          <w:szCs w:val="18"/>
        </w:rPr>
        <w:tab/>
      </w:r>
      <w:r w:rsidRPr="00F46FF3">
        <w:rPr>
          <w:rFonts w:hint="eastAsia"/>
          <w:sz w:val="18"/>
          <w:szCs w:val="18"/>
        </w:rPr>
        <w:tab/>
        <w:t>Battery</w:t>
      </w:r>
      <w:r w:rsidRPr="00F46FF3">
        <w:rPr>
          <w:rFonts w:hint="eastAsia"/>
          <w:sz w:val="18"/>
          <w:szCs w:val="18"/>
        </w:rPr>
        <w:t>；</w:t>
      </w:r>
      <w:r w:rsidRPr="00F46FF3">
        <w:rPr>
          <w:rFonts w:hint="eastAsia"/>
          <w:sz w:val="18"/>
          <w:szCs w:val="18"/>
        </w:rPr>
        <w:tab/>
      </w:r>
      <w:r w:rsidRPr="00F46FF3">
        <w:rPr>
          <w:rFonts w:hint="eastAsia"/>
          <w:sz w:val="18"/>
          <w:szCs w:val="18"/>
        </w:rPr>
        <w:tab/>
      </w:r>
      <w:r w:rsidRPr="00F46FF3">
        <w:rPr>
          <w:rFonts w:hint="eastAsia"/>
          <w:sz w:val="18"/>
          <w:szCs w:val="18"/>
        </w:rPr>
        <w:tab/>
        <w:t>//1</w:t>
      </w:r>
      <w:r w:rsidRPr="00F46FF3">
        <w:rPr>
          <w:rFonts w:hint="eastAsia"/>
          <w:sz w:val="18"/>
          <w:szCs w:val="18"/>
        </w:rPr>
        <w:t>字节，电池电量</w:t>
      </w:r>
      <w:r w:rsidRPr="00F46FF3">
        <w:rPr>
          <w:rFonts w:hint="eastAsia"/>
          <w:sz w:val="18"/>
          <w:szCs w:val="18"/>
        </w:rPr>
        <w:t>,</w:t>
      </w:r>
      <w:r w:rsidRPr="00F46FF3">
        <w:rPr>
          <w:rFonts w:hint="eastAsia"/>
          <w:sz w:val="18"/>
          <w:szCs w:val="18"/>
        </w:rPr>
        <w:t>百分数</w:t>
      </w:r>
    </w:p>
    <w:p w:rsidR="00F46FF3" w:rsidRPr="00F46FF3" w:rsidRDefault="00F46FF3" w:rsidP="00F46FF3">
      <w:pPr>
        <w:pStyle w:val="ab"/>
        <w:ind w:left="987" w:firstLineChars="0" w:firstLine="0"/>
        <w:rPr>
          <w:sz w:val="18"/>
          <w:szCs w:val="18"/>
        </w:rPr>
      </w:pPr>
      <w:r w:rsidRPr="00F46FF3">
        <w:rPr>
          <w:rFonts w:hint="eastAsia"/>
          <w:sz w:val="18"/>
          <w:szCs w:val="18"/>
        </w:rPr>
        <w:t xml:space="preserve">short </w:t>
      </w:r>
      <w:r w:rsidRPr="00F46FF3">
        <w:rPr>
          <w:rFonts w:hint="eastAsia"/>
          <w:sz w:val="18"/>
          <w:szCs w:val="18"/>
        </w:rPr>
        <w:tab/>
      </w:r>
      <w:r w:rsidRPr="00F46FF3">
        <w:rPr>
          <w:rFonts w:hint="eastAsia"/>
          <w:sz w:val="18"/>
          <w:szCs w:val="18"/>
        </w:rPr>
        <w:tab/>
        <w:t xml:space="preserve">Temperature; </w:t>
      </w:r>
      <w:r w:rsidRPr="00F46FF3">
        <w:rPr>
          <w:rFonts w:hint="eastAsia"/>
          <w:sz w:val="18"/>
          <w:szCs w:val="18"/>
        </w:rPr>
        <w:tab/>
      </w:r>
      <w:r w:rsidRPr="00F46FF3">
        <w:rPr>
          <w:rFonts w:hint="eastAsia"/>
          <w:sz w:val="18"/>
          <w:szCs w:val="18"/>
        </w:rPr>
        <w:tab/>
        <w:t>//2</w:t>
      </w:r>
      <w:r w:rsidRPr="00F46FF3">
        <w:rPr>
          <w:rFonts w:hint="eastAsia"/>
          <w:sz w:val="18"/>
          <w:szCs w:val="18"/>
        </w:rPr>
        <w:t>字节，温度值</w:t>
      </w:r>
      <w:r w:rsidRPr="00F46FF3">
        <w:rPr>
          <w:rFonts w:hint="eastAsia"/>
          <w:sz w:val="18"/>
          <w:szCs w:val="18"/>
        </w:rPr>
        <w:t>,</w:t>
      </w:r>
      <w:r w:rsidRPr="00F46FF3">
        <w:rPr>
          <w:rFonts w:hint="eastAsia"/>
          <w:sz w:val="18"/>
          <w:szCs w:val="18"/>
        </w:rPr>
        <w:t>真实值等于该值</w:t>
      </w:r>
      <w:r w:rsidRPr="00F46FF3">
        <w:rPr>
          <w:rFonts w:hint="eastAsia"/>
          <w:sz w:val="18"/>
          <w:szCs w:val="18"/>
        </w:rPr>
        <w:t>*0.01</w:t>
      </w:r>
    </w:p>
    <w:p w:rsidR="00F46FF3" w:rsidRPr="00F46FF3" w:rsidRDefault="00F46FF3" w:rsidP="00F46FF3">
      <w:pPr>
        <w:pStyle w:val="ab"/>
        <w:ind w:left="987" w:firstLineChars="0" w:firstLine="0"/>
        <w:rPr>
          <w:sz w:val="18"/>
          <w:szCs w:val="18"/>
        </w:rPr>
      </w:pPr>
      <w:r w:rsidRPr="00F46FF3">
        <w:rPr>
          <w:rFonts w:hint="eastAsia"/>
          <w:sz w:val="18"/>
          <w:szCs w:val="18"/>
        </w:rPr>
        <w:t>char</w:t>
      </w:r>
      <w:r w:rsidRPr="00F46FF3">
        <w:rPr>
          <w:rFonts w:hint="eastAsia"/>
          <w:sz w:val="18"/>
          <w:szCs w:val="18"/>
        </w:rPr>
        <w:tab/>
      </w:r>
      <w:r w:rsidRPr="00F46FF3">
        <w:rPr>
          <w:rFonts w:hint="eastAsia"/>
          <w:sz w:val="18"/>
          <w:szCs w:val="18"/>
        </w:rPr>
        <w:tab/>
      </w:r>
      <w:r w:rsidRPr="00F46FF3">
        <w:rPr>
          <w:sz w:val="18"/>
          <w:szCs w:val="18"/>
        </w:rPr>
        <w:t>Character</w:t>
      </w:r>
      <w:r w:rsidRPr="00F46FF3">
        <w:rPr>
          <w:rFonts w:hint="eastAsia"/>
          <w:sz w:val="18"/>
          <w:szCs w:val="18"/>
        </w:rPr>
        <w:t>_A</w:t>
      </w:r>
      <w:r w:rsidRPr="00F46FF3">
        <w:rPr>
          <w:sz w:val="18"/>
          <w:szCs w:val="18"/>
        </w:rPr>
        <w:t>ttribute</w:t>
      </w:r>
      <w:r w:rsidRPr="00F46FF3">
        <w:rPr>
          <w:rFonts w:hint="eastAsia"/>
          <w:sz w:val="18"/>
          <w:szCs w:val="18"/>
        </w:rPr>
        <w:tab/>
        <w:t>//1</w:t>
      </w:r>
      <w:r w:rsidRPr="00F46FF3">
        <w:rPr>
          <w:rFonts w:hint="eastAsia"/>
          <w:sz w:val="18"/>
          <w:szCs w:val="18"/>
        </w:rPr>
        <w:t>字节，数据类型，即后面一组数据的类型。</w:t>
      </w:r>
      <w:r w:rsidRPr="00F46FF3">
        <w:rPr>
          <w:rFonts w:hint="eastAsia"/>
          <w:sz w:val="18"/>
          <w:szCs w:val="18"/>
        </w:rPr>
        <w:tab/>
      </w:r>
      <w:r w:rsidRPr="00F46FF3">
        <w:rPr>
          <w:rFonts w:hint="eastAsia"/>
          <w:sz w:val="18"/>
          <w:szCs w:val="18"/>
        </w:rPr>
        <w:tab/>
      </w:r>
    </w:p>
    <w:p w:rsidR="00F46FF3" w:rsidRPr="00F46FF3" w:rsidRDefault="00F46FF3" w:rsidP="00F46FF3">
      <w:pPr>
        <w:pStyle w:val="ab"/>
        <w:ind w:left="3927" w:firstLineChars="0" w:firstLine="273"/>
        <w:rPr>
          <w:sz w:val="18"/>
          <w:szCs w:val="18"/>
        </w:rPr>
      </w:pPr>
      <w:r w:rsidRPr="00F46FF3">
        <w:rPr>
          <w:rFonts w:hint="eastAsia"/>
          <w:sz w:val="18"/>
          <w:szCs w:val="18"/>
        </w:rPr>
        <w:t>=1</w:t>
      </w:r>
      <w:r w:rsidRPr="00F46FF3">
        <w:rPr>
          <w:rFonts w:hint="eastAsia"/>
          <w:sz w:val="18"/>
          <w:szCs w:val="18"/>
        </w:rPr>
        <w:t>加速度</w:t>
      </w:r>
    </w:p>
    <w:p w:rsidR="00F46FF3" w:rsidRPr="00F46FF3" w:rsidRDefault="00F46FF3" w:rsidP="00F46FF3">
      <w:pPr>
        <w:pStyle w:val="ab"/>
        <w:ind w:left="987" w:firstLineChars="0" w:firstLine="0"/>
        <w:rPr>
          <w:sz w:val="18"/>
          <w:szCs w:val="18"/>
        </w:rPr>
      </w:pP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t>=2</w:t>
      </w:r>
      <w:r w:rsidRPr="00F46FF3">
        <w:rPr>
          <w:rFonts w:hint="eastAsia"/>
          <w:sz w:val="18"/>
          <w:szCs w:val="18"/>
        </w:rPr>
        <w:t>速度</w:t>
      </w:r>
    </w:p>
    <w:p w:rsidR="00F46FF3" w:rsidRPr="00F46FF3" w:rsidRDefault="00F46FF3" w:rsidP="00F46FF3">
      <w:pPr>
        <w:pStyle w:val="ab"/>
        <w:ind w:left="987" w:firstLineChars="0" w:firstLine="0"/>
        <w:rPr>
          <w:sz w:val="18"/>
          <w:szCs w:val="18"/>
        </w:rPr>
      </w:pPr>
      <w:r w:rsidRPr="00F46FF3">
        <w:rPr>
          <w:rFonts w:hint="eastAsia"/>
          <w:sz w:val="18"/>
          <w:szCs w:val="18"/>
        </w:rPr>
        <w:t>u</w:t>
      </w:r>
      <w:r w:rsidRPr="00F46FF3">
        <w:rPr>
          <w:sz w:val="18"/>
          <w:szCs w:val="18"/>
        </w:rPr>
        <w:t>short</w:t>
      </w:r>
      <w:r w:rsidRPr="00F46FF3">
        <w:rPr>
          <w:rFonts w:hint="eastAsia"/>
          <w:sz w:val="18"/>
          <w:szCs w:val="18"/>
        </w:rPr>
        <w:tab/>
      </w:r>
      <w:r w:rsidRPr="00F46FF3">
        <w:rPr>
          <w:rFonts w:hint="eastAsia"/>
          <w:sz w:val="18"/>
          <w:szCs w:val="18"/>
        </w:rPr>
        <w:tab/>
        <w:t>Data_</w:t>
      </w:r>
      <w:r w:rsidRPr="00F46FF3">
        <w:t xml:space="preserve"> </w:t>
      </w:r>
      <w:r w:rsidRPr="00F46FF3">
        <w:rPr>
          <w:sz w:val="18"/>
          <w:szCs w:val="18"/>
        </w:rPr>
        <w:t>coefficient</w:t>
      </w:r>
      <w:r w:rsidRPr="00F46FF3">
        <w:rPr>
          <w:rFonts w:hint="eastAsia"/>
          <w:sz w:val="18"/>
          <w:szCs w:val="18"/>
        </w:rPr>
        <w:tab/>
      </w:r>
      <w:r w:rsidRPr="00F46FF3">
        <w:rPr>
          <w:rFonts w:hint="eastAsia"/>
          <w:sz w:val="18"/>
          <w:szCs w:val="18"/>
        </w:rPr>
        <w:tab/>
        <w:t>//</w:t>
      </w:r>
      <w:r w:rsidRPr="00F46FF3">
        <w:rPr>
          <w:rFonts w:hint="eastAsia"/>
          <w:sz w:val="18"/>
          <w:szCs w:val="18"/>
        </w:rPr>
        <w:t>系数</w:t>
      </w:r>
      <w:r w:rsidRPr="00F46FF3">
        <w:rPr>
          <w:rFonts w:hint="eastAsia"/>
          <w:sz w:val="18"/>
          <w:szCs w:val="18"/>
        </w:rPr>
        <w:t>,</w:t>
      </w:r>
      <w:r w:rsidR="00BF575D" w:rsidRPr="00BF575D">
        <w:rPr>
          <w:rFonts w:hint="eastAsia"/>
          <w:sz w:val="18"/>
          <w:szCs w:val="18"/>
        </w:rPr>
        <w:t xml:space="preserve"> </w:t>
      </w:r>
      <w:r w:rsidR="00BF575D">
        <w:rPr>
          <w:rFonts w:hint="eastAsia"/>
          <w:sz w:val="18"/>
          <w:szCs w:val="18"/>
        </w:rPr>
        <w:t>计算方法见</w:t>
      </w:r>
      <w:r w:rsidR="00A61EB3">
        <w:rPr>
          <w:sz w:val="18"/>
          <w:szCs w:val="18"/>
        </w:rPr>
        <w:fldChar w:fldCharType="begin"/>
      </w:r>
      <w:r w:rsidR="00BF575D">
        <w:rPr>
          <w:sz w:val="18"/>
          <w:szCs w:val="18"/>
        </w:rPr>
        <w:instrText xml:space="preserve"> </w:instrText>
      </w:r>
      <w:r w:rsidR="00BF575D">
        <w:rPr>
          <w:rFonts w:hint="eastAsia"/>
          <w:sz w:val="18"/>
          <w:szCs w:val="18"/>
        </w:rPr>
        <w:instrText>REF _Ref471287624 \r \h</w:instrText>
      </w:r>
      <w:r w:rsidR="00BF575D">
        <w:rPr>
          <w:sz w:val="18"/>
          <w:szCs w:val="18"/>
        </w:rPr>
        <w:instrText xml:space="preserve"> </w:instrText>
      </w:r>
      <w:r w:rsidR="00A61EB3">
        <w:rPr>
          <w:sz w:val="18"/>
          <w:szCs w:val="18"/>
        </w:rPr>
      </w:r>
      <w:r w:rsidR="00A61EB3">
        <w:rPr>
          <w:sz w:val="18"/>
          <w:szCs w:val="18"/>
        </w:rPr>
        <w:fldChar w:fldCharType="separate"/>
      </w:r>
      <w:r w:rsidR="00BF575D">
        <w:rPr>
          <w:sz w:val="18"/>
          <w:szCs w:val="18"/>
        </w:rPr>
        <w:t>5.11</w:t>
      </w:r>
      <w:r w:rsidR="00A61EB3">
        <w:rPr>
          <w:sz w:val="18"/>
          <w:szCs w:val="18"/>
        </w:rPr>
        <w:fldChar w:fldCharType="end"/>
      </w:r>
      <w:r w:rsidR="00BF575D">
        <w:rPr>
          <w:rFonts w:hint="eastAsia"/>
          <w:sz w:val="18"/>
          <w:szCs w:val="18"/>
        </w:rPr>
        <w:t>中</w:t>
      </w:r>
      <w:r w:rsidR="00BF575D" w:rsidRPr="00CE5E78">
        <w:rPr>
          <w:rFonts w:hint="eastAsia"/>
        </w:rPr>
        <w:t>Data_</w:t>
      </w:r>
      <w:r w:rsidR="00BF575D" w:rsidRPr="00CE5E78">
        <w:t xml:space="preserve"> coefficient</w:t>
      </w:r>
      <w:r w:rsidR="00BF575D">
        <w:rPr>
          <w:rFonts w:hint="eastAsia"/>
        </w:rPr>
        <w:t>字段</w:t>
      </w:r>
      <w:r w:rsidRPr="00F46FF3">
        <w:rPr>
          <w:rFonts w:hint="eastAsia"/>
          <w:sz w:val="18"/>
          <w:szCs w:val="18"/>
        </w:rPr>
        <w:t>。</w:t>
      </w:r>
    </w:p>
    <w:p w:rsidR="00F46FF3" w:rsidRPr="00F46FF3" w:rsidRDefault="00F46FF3" w:rsidP="00F46FF3">
      <w:pPr>
        <w:pStyle w:val="ab"/>
        <w:ind w:left="987" w:firstLineChars="0" w:firstLine="0"/>
        <w:rPr>
          <w:sz w:val="18"/>
          <w:szCs w:val="18"/>
        </w:rPr>
      </w:pPr>
      <w:r w:rsidRPr="00F46FF3">
        <w:rPr>
          <w:rFonts w:hint="eastAsia"/>
          <w:sz w:val="18"/>
          <w:szCs w:val="18"/>
        </w:rPr>
        <w:t>u</w:t>
      </w:r>
      <w:r w:rsidRPr="00F46FF3">
        <w:rPr>
          <w:sz w:val="18"/>
          <w:szCs w:val="18"/>
        </w:rPr>
        <w:t>short</w:t>
      </w:r>
      <w:r w:rsidRPr="00F46FF3">
        <w:rPr>
          <w:rFonts w:hint="eastAsia"/>
          <w:sz w:val="18"/>
          <w:szCs w:val="18"/>
        </w:rPr>
        <w:tab/>
      </w:r>
      <w:r w:rsidRPr="00F46FF3">
        <w:rPr>
          <w:rFonts w:hint="eastAsia"/>
          <w:sz w:val="18"/>
          <w:szCs w:val="18"/>
        </w:rPr>
        <w:tab/>
        <w:t>Data _x_Rms;</w:t>
      </w:r>
      <w:r w:rsidRPr="00F46FF3">
        <w:rPr>
          <w:rFonts w:hint="eastAsia"/>
          <w:sz w:val="18"/>
          <w:szCs w:val="18"/>
        </w:rPr>
        <w:tab/>
      </w:r>
      <w:r w:rsidRPr="00F46FF3">
        <w:rPr>
          <w:rFonts w:hint="eastAsia"/>
          <w:sz w:val="18"/>
          <w:szCs w:val="18"/>
        </w:rPr>
        <w:tab/>
        <w:t>//2</w:t>
      </w:r>
      <w:r w:rsidRPr="00F46FF3">
        <w:rPr>
          <w:rFonts w:hint="eastAsia"/>
          <w:sz w:val="18"/>
          <w:szCs w:val="18"/>
        </w:rPr>
        <w:t>字节，</w:t>
      </w:r>
      <w:r w:rsidR="00A810F7">
        <w:rPr>
          <w:rFonts w:hint="eastAsia"/>
          <w:sz w:val="18"/>
          <w:szCs w:val="18"/>
        </w:rPr>
        <w:t>x</w:t>
      </w:r>
      <w:r w:rsidR="00A810F7">
        <w:rPr>
          <w:rFonts w:hint="eastAsia"/>
          <w:sz w:val="18"/>
          <w:szCs w:val="18"/>
        </w:rPr>
        <w:t>方向</w:t>
      </w:r>
      <w:r w:rsidRPr="00F46FF3">
        <w:rPr>
          <w:rFonts w:hint="eastAsia"/>
          <w:sz w:val="18"/>
          <w:szCs w:val="18"/>
        </w:rPr>
        <w:t>RMS</w:t>
      </w:r>
      <w:r w:rsidRPr="00F46FF3">
        <w:rPr>
          <w:rFonts w:hint="eastAsia"/>
          <w:sz w:val="18"/>
          <w:szCs w:val="18"/>
        </w:rPr>
        <w:t>值</w:t>
      </w:r>
    </w:p>
    <w:p w:rsidR="00F46FF3" w:rsidRPr="00F46FF3" w:rsidRDefault="00F46FF3" w:rsidP="00F46FF3">
      <w:pPr>
        <w:pStyle w:val="ab"/>
        <w:ind w:left="987" w:firstLineChars="0" w:firstLine="0"/>
        <w:rPr>
          <w:sz w:val="18"/>
          <w:szCs w:val="18"/>
        </w:rPr>
      </w:pPr>
      <w:r w:rsidRPr="00F46FF3">
        <w:rPr>
          <w:rFonts w:hint="eastAsia"/>
          <w:sz w:val="18"/>
          <w:szCs w:val="18"/>
        </w:rPr>
        <w:t>u</w:t>
      </w:r>
      <w:r w:rsidRPr="00F46FF3">
        <w:rPr>
          <w:sz w:val="18"/>
          <w:szCs w:val="18"/>
        </w:rPr>
        <w:t>short</w:t>
      </w:r>
      <w:r w:rsidRPr="00F46FF3">
        <w:rPr>
          <w:rFonts w:hint="eastAsia"/>
          <w:sz w:val="18"/>
          <w:szCs w:val="18"/>
        </w:rPr>
        <w:tab/>
      </w:r>
      <w:r w:rsidRPr="00F46FF3">
        <w:rPr>
          <w:rFonts w:hint="eastAsia"/>
          <w:sz w:val="18"/>
          <w:szCs w:val="18"/>
        </w:rPr>
        <w:tab/>
        <w:t>Data _x_PP;</w:t>
      </w:r>
      <w:r w:rsidRPr="00F46FF3">
        <w:rPr>
          <w:rFonts w:hint="eastAsia"/>
          <w:sz w:val="18"/>
          <w:szCs w:val="18"/>
        </w:rPr>
        <w:tab/>
      </w:r>
      <w:r w:rsidRPr="00F46FF3">
        <w:rPr>
          <w:rFonts w:hint="eastAsia"/>
          <w:sz w:val="18"/>
          <w:szCs w:val="18"/>
        </w:rPr>
        <w:tab/>
        <w:t>//2</w:t>
      </w:r>
      <w:r w:rsidRPr="00F46FF3">
        <w:rPr>
          <w:rFonts w:hint="eastAsia"/>
          <w:sz w:val="18"/>
          <w:szCs w:val="18"/>
        </w:rPr>
        <w:t>字节，</w:t>
      </w:r>
      <w:r w:rsidRPr="00F46FF3">
        <w:rPr>
          <w:rFonts w:hint="eastAsia"/>
          <w:sz w:val="18"/>
          <w:szCs w:val="18"/>
        </w:rPr>
        <w:t>x</w:t>
      </w:r>
      <w:r w:rsidRPr="00F46FF3">
        <w:rPr>
          <w:rFonts w:hint="eastAsia"/>
          <w:sz w:val="18"/>
          <w:szCs w:val="18"/>
        </w:rPr>
        <w:t>方向峰峰值</w:t>
      </w:r>
    </w:p>
    <w:p w:rsidR="00F46FF3" w:rsidRPr="00F46FF3" w:rsidRDefault="00F46FF3" w:rsidP="00F46FF3">
      <w:pPr>
        <w:pStyle w:val="ab"/>
        <w:ind w:left="987" w:firstLineChars="0" w:firstLine="0"/>
        <w:rPr>
          <w:sz w:val="18"/>
          <w:szCs w:val="18"/>
        </w:rPr>
      </w:pPr>
      <w:r w:rsidRPr="00F46FF3">
        <w:rPr>
          <w:rFonts w:hint="eastAsia"/>
          <w:sz w:val="18"/>
          <w:szCs w:val="18"/>
        </w:rPr>
        <w:t>u</w:t>
      </w:r>
      <w:r w:rsidRPr="00F46FF3">
        <w:rPr>
          <w:sz w:val="18"/>
          <w:szCs w:val="18"/>
        </w:rPr>
        <w:t>short</w:t>
      </w:r>
      <w:r w:rsidRPr="00F46FF3">
        <w:rPr>
          <w:rFonts w:hint="eastAsia"/>
          <w:sz w:val="18"/>
          <w:szCs w:val="18"/>
        </w:rPr>
        <w:tab/>
      </w:r>
      <w:r w:rsidRPr="00F46FF3">
        <w:rPr>
          <w:rFonts w:hint="eastAsia"/>
          <w:sz w:val="18"/>
          <w:szCs w:val="18"/>
        </w:rPr>
        <w:tab/>
        <w:t>Data _x_P;</w:t>
      </w:r>
      <w:r w:rsidRPr="00F46FF3">
        <w:rPr>
          <w:rFonts w:hint="eastAsia"/>
          <w:sz w:val="18"/>
          <w:szCs w:val="18"/>
        </w:rPr>
        <w:tab/>
      </w:r>
      <w:r w:rsidRPr="00F46FF3">
        <w:rPr>
          <w:rFonts w:hint="eastAsia"/>
          <w:sz w:val="18"/>
          <w:szCs w:val="18"/>
        </w:rPr>
        <w:tab/>
      </w:r>
      <w:r w:rsidRPr="00F46FF3">
        <w:rPr>
          <w:rFonts w:hint="eastAsia"/>
          <w:sz w:val="18"/>
          <w:szCs w:val="18"/>
        </w:rPr>
        <w:tab/>
        <w:t>//2</w:t>
      </w:r>
      <w:r w:rsidRPr="00F46FF3">
        <w:rPr>
          <w:rFonts w:hint="eastAsia"/>
          <w:sz w:val="18"/>
          <w:szCs w:val="18"/>
        </w:rPr>
        <w:t>字节，</w:t>
      </w:r>
      <w:r w:rsidRPr="00F46FF3">
        <w:rPr>
          <w:rFonts w:hint="eastAsia"/>
          <w:sz w:val="18"/>
          <w:szCs w:val="18"/>
        </w:rPr>
        <w:t>x</w:t>
      </w:r>
      <w:r w:rsidRPr="00F46FF3">
        <w:rPr>
          <w:rFonts w:hint="eastAsia"/>
          <w:sz w:val="18"/>
          <w:szCs w:val="18"/>
        </w:rPr>
        <w:t>方向峰值</w:t>
      </w:r>
    </w:p>
    <w:p w:rsidR="00F46FF3" w:rsidRPr="00F46FF3" w:rsidRDefault="00F46FF3" w:rsidP="00F46FF3">
      <w:pPr>
        <w:pStyle w:val="ab"/>
        <w:ind w:left="987" w:firstLineChars="0" w:firstLine="0"/>
        <w:rPr>
          <w:sz w:val="18"/>
          <w:szCs w:val="18"/>
        </w:rPr>
      </w:pP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_y_Rms;</w:t>
      </w:r>
      <w:r w:rsidRPr="00F46FF3">
        <w:rPr>
          <w:rFonts w:hint="eastAsia"/>
          <w:sz w:val="18"/>
          <w:szCs w:val="18"/>
        </w:rPr>
        <w:tab/>
      </w:r>
      <w:r w:rsidRPr="00F46FF3">
        <w:rPr>
          <w:rFonts w:hint="eastAsia"/>
          <w:sz w:val="18"/>
          <w:szCs w:val="18"/>
        </w:rPr>
        <w:tab/>
        <w:t>//</w:t>
      </w: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_y_PP;</w:t>
      </w:r>
      <w:r w:rsidRPr="00F46FF3">
        <w:rPr>
          <w:rFonts w:hint="eastAsia"/>
          <w:sz w:val="18"/>
          <w:szCs w:val="18"/>
        </w:rPr>
        <w:tab/>
      </w:r>
      <w:r w:rsidRPr="00F46FF3">
        <w:rPr>
          <w:rFonts w:hint="eastAsia"/>
          <w:sz w:val="18"/>
          <w:szCs w:val="18"/>
        </w:rPr>
        <w:tab/>
        <w:t>//</w:t>
      </w: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_y_P;</w:t>
      </w:r>
      <w:r w:rsidRPr="00F46FF3">
        <w:rPr>
          <w:rFonts w:hint="eastAsia"/>
          <w:sz w:val="18"/>
          <w:szCs w:val="18"/>
        </w:rPr>
        <w:tab/>
      </w:r>
      <w:r w:rsidRPr="00F46FF3">
        <w:rPr>
          <w:rFonts w:hint="eastAsia"/>
          <w:sz w:val="18"/>
          <w:szCs w:val="18"/>
        </w:rPr>
        <w:tab/>
      </w:r>
      <w:r w:rsidRPr="00F46FF3">
        <w:rPr>
          <w:rFonts w:hint="eastAsia"/>
          <w:sz w:val="18"/>
          <w:szCs w:val="18"/>
        </w:rPr>
        <w:tab/>
        <w:t>//</w:t>
      </w:r>
    </w:p>
    <w:p w:rsidR="00F46FF3" w:rsidRPr="00F46FF3" w:rsidRDefault="00F46FF3" w:rsidP="00F46FF3">
      <w:pPr>
        <w:pStyle w:val="ab"/>
        <w:ind w:left="987" w:firstLineChars="0" w:firstLine="0"/>
        <w:rPr>
          <w:sz w:val="18"/>
          <w:szCs w:val="18"/>
        </w:rPr>
      </w:pP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_z_Rms;</w:t>
      </w:r>
      <w:r w:rsidRPr="00F46FF3">
        <w:rPr>
          <w:rFonts w:hint="eastAsia"/>
          <w:sz w:val="18"/>
          <w:szCs w:val="18"/>
        </w:rPr>
        <w:tab/>
      </w:r>
      <w:r w:rsidRPr="00F46FF3">
        <w:rPr>
          <w:rFonts w:hint="eastAsia"/>
          <w:sz w:val="18"/>
          <w:szCs w:val="18"/>
        </w:rPr>
        <w:tab/>
        <w:t>//</w:t>
      </w: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_z_PP;</w:t>
      </w:r>
      <w:r w:rsidRPr="00F46FF3">
        <w:rPr>
          <w:rFonts w:hint="eastAsia"/>
          <w:sz w:val="18"/>
          <w:szCs w:val="18"/>
        </w:rPr>
        <w:tab/>
      </w:r>
      <w:r w:rsidRPr="00F46FF3">
        <w:rPr>
          <w:rFonts w:hint="eastAsia"/>
          <w:sz w:val="18"/>
          <w:szCs w:val="18"/>
        </w:rPr>
        <w:tab/>
        <w:t>//</w:t>
      </w:r>
    </w:p>
    <w:p w:rsidR="00F46FF3" w:rsidRPr="00F46FF3" w:rsidRDefault="00F46FF3" w:rsidP="00F46FF3">
      <w:pPr>
        <w:pStyle w:val="ab"/>
        <w:ind w:left="987" w:firstLineChars="0" w:firstLine="0"/>
        <w:rPr>
          <w:sz w:val="18"/>
          <w:szCs w:val="18"/>
        </w:rPr>
      </w:pPr>
      <w:proofErr w:type="gramStart"/>
      <w:r w:rsidRPr="00F46FF3">
        <w:rPr>
          <w:rFonts w:hint="eastAsia"/>
          <w:sz w:val="18"/>
          <w:szCs w:val="18"/>
        </w:rPr>
        <w:t>u</w:t>
      </w:r>
      <w:r w:rsidRPr="00F46FF3">
        <w:rPr>
          <w:sz w:val="18"/>
          <w:szCs w:val="18"/>
        </w:rPr>
        <w:t>short</w:t>
      </w:r>
      <w:proofErr w:type="gramEnd"/>
      <w:r w:rsidRPr="00F46FF3">
        <w:rPr>
          <w:rFonts w:hint="eastAsia"/>
          <w:sz w:val="18"/>
          <w:szCs w:val="18"/>
        </w:rPr>
        <w:tab/>
      </w:r>
      <w:r w:rsidRPr="00F46FF3">
        <w:rPr>
          <w:rFonts w:hint="eastAsia"/>
          <w:sz w:val="18"/>
          <w:szCs w:val="18"/>
        </w:rPr>
        <w:tab/>
        <w:t>Data _z_P;</w:t>
      </w:r>
      <w:r w:rsidRPr="00F46FF3">
        <w:rPr>
          <w:rFonts w:hint="eastAsia"/>
          <w:sz w:val="18"/>
          <w:szCs w:val="18"/>
        </w:rPr>
        <w:tab/>
      </w:r>
      <w:r w:rsidRPr="00F46FF3">
        <w:rPr>
          <w:rFonts w:hint="eastAsia"/>
          <w:sz w:val="18"/>
          <w:szCs w:val="18"/>
        </w:rPr>
        <w:tab/>
      </w:r>
      <w:r w:rsidRPr="00F46FF3">
        <w:rPr>
          <w:rFonts w:hint="eastAsia"/>
          <w:sz w:val="18"/>
          <w:szCs w:val="18"/>
        </w:rPr>
        <w:tab/>
        <w:t>//</w:t>
      </w:r>
    </w:p>
    <w:p w:rsidR="00F46FF3" w:rsidRDefault="00F46FF3" w:rsidP="00F46FF3">
      <w:pPr>
        <w:pStyle w:val="ab"/>
        <w:ind w:left="987" w:firstLineChars="0" w:firstLine="0"/>
        <w:rPr>
          <w:ins w:id="262" w:author="段道景" w:date="2017-02-14T09:27:00Z"/>
          <w:sz w:val="18"/>
          <w:szCs w:val="18"/>
        </w:rPr>
      </w:pPr>
      <w:r w:rsidRPr="00F46FF3">
        <w:rPr>
          <w:rFonts w:hint="eastAsia"/>
          <w:sz w:val="18"/>
          <w:szCs w:val="18"/>
        </w:rPr>
        <w:t>char</w:t>
      </w:r>
      <w:r w:rsidRPr="00F46FF3">
        <w:rPr>
          <w:rFonts w:hint="eastAsia"/>
          <w:sz w:val="18"/>
          <w:szCs w:val="18"/>
        </w:rPr>
        <w:tab/>
      </w:r>
      <w:r w:rsidRPr="00F46FF3">
        <w:rPr>
          <w:rFonts w:hint="eastAsia"/>
          <w:sz w:val="18"/>
          <w:szCs w:val="18"/>
        </w:rPr>
        <w:tab/>
      </w:r>
      <w:r w:rsidR="00114624">
        <w:rPr>
          <w:rFonts w:hint="eastAsia"/>
          <w:sz w:val="18"/>
          <w:szCs w:val="18"/>
        </w:rPr>
        <w:t>BCC</w:t>
      </w:r>
      <w:r w:rsidRPr="00F46FF3">
        <w:rPr>
          <w:rFonts w:hint="eastAsia"/>
          <w:sz w:val="18"/>
          <w:szCs w:val="18"/>
        </w:rPr>
        <w:t xml:space="preserve">              //1</w:t>
      </w:r>
      <w:r w:rsidRPr="00F46FF3">
        <w:rPr>
          <w:rFonts w:hint="eastAsia"/>
          <w:sz w:val="18"/>
          <w:szCs w:val="18"/>
        </w:rPr>
        <w:t>个字节，前面所有数据含前导</w:t>
      </w:r>
      <w:r w:rsidR="005632D2">
        <w:rPr>
          <w:rFonts w:hint="eastAsia"/>
          <w:sz w:val="18"/>
          <w:szCs w:val="18"/>
        </w:rPr>
        <w:t>异</w:t>
      </w:r>
      <w:r w:rsidRPr="00F46FF3">
        <w:rPr>
          <w:rFonts w:hint="eastAsia"/>
          <w:sz w:val="18"/>
          <w:szCs w:val="18"/>
        </w:rPr>
        <w:t>或</w:t>
      </w:r>
    </w:p>
    <w:p w:rsidR="00474ECD" w:rsidRPr="00F20012" w:rsidRDefault="00474ECD" w:rsidP="00474ECD">
      <w:pPr>
        <w:pStyle w:val="ab"/>
        <w:ind w:left="987" w:firstLineChars="0" w:firstLine="0"/>
        <w:rPr>
          <w:ins w:id="263" w:author="段道景" w:date="2017-02-14T09:27:00Z"/>
          <w:sz w:val="18"/>
          <w:szCs w:val="18"/>
        </w:rPr>
      </w:pPr>
      <w:ins w:id="264"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Pr="00586D1C" w:rsidRDefault="00474ECD" w:rsidP="00F46FF3">
      <w:pPr>
        <w:pStyle w:val="ab"/>
        <w:ind w:left="987" w:firstLineChars="0" w:firstLine="0"/>
        <w:rPr>
          <w:sz w:val="18"/>
          <w:szCs w:val="18"/>
        </w:rPr>
      </w:pPr>
    </w:p>
    <w:p w:rsidR="00FE1B0A" w:rsidRPr="00E60433" w:rsidRDefault="00FE1B0A" w:rsidP="00FE1B0A">
      <w:pPr>
        <w:pStyle w:val="ab"/>
        <w:ind w:left="987" w:firstLineChars="0" w:firstLine="0"/>
        <w:rPr>
          <w:sz w:val="18"/>
          <w:szCs w:val="18"/>
        </w:rPr>
      </w:pPr>
      <w:r w:rsidRPr="00E60433">
        <w:rPr>
          <w:rFonts w:hint="eastAsia"/>
          <w:sz w:val="18"/>
          <w:szCs w:val="18"/>
        </w:rPr>
        <w:t>}</w:t>
      </w:r>
    </w:p>
    <w:p w:rsidR="00E6100B" w:rsidRDefault="003E563B" w:rsidP="00E6100B">
      <w:pPr>
        <w:pStyle w:val="St03"/>
        <w:numPr>
          <w:ilvl w:val="0"/>
          <w:numId w:val="109"/>
        </w:numPr>
        <w:spacing w:before="240"/>
      </w:pPr>
      <w:bookmarkStart w:id="265" w:name="_Toc474744625"/>
      <w:bookmarkStart w:id="266" w:name="_Toc474744626"/>
      <w:bookmarkStart w:id="267" w:name="_Toc474744627"/>
      <w:bookmarkStart w:id="268" w:name="_Toc474744628"/>
      <w:bookmarkStart w:id="269" w:name="_Toc474744629"/>
      <w:bookmarkStart w:id="270" w:name="_Toc474744630"/>
      <w:bookmarkStart w:id="271" w:name="_Toc474744631"/>
      <w:bookmarkStart w:id="272" w:name="_Toc474744632"/>
      <w:bookmarkStart w:id="273" w:name="_Toc474744633"/>
      <w:bookmarkStart w:id="274" w:name="_Toc474744634"/>
      <w:bookmarkStart w:id="275" w:name="_Toc474744635"/>
      <w:bookmarkStart w:id="276" w:name="_Toc474744636"/>
      <w:bookmarkStart w:id="277" w:name="_Toc474744637"/>
      <w:bookmarkStart w:id="278" w:name="_Toc474744638"/>
      <w:bookmarkStart w:id="279" w:name="_Toc474744639"/>
      <w:bookmarkStart w:id="280" w:name="_Toc474744640"/>
      <w:bookmarkStart w:id="281" w:name="_Toc474744641"/>
      <w:bookmarkStart w:id="282" w:name="_Toc474744642"/>
      <w:bookmarkStart w:id="283" w:name="_Toc474744643"/>
      <w:bookmarkStart w:id="284" w:name="_Toc474744644"/>
      <w:bookmarkStart w:id="285" w:name="_Toc474744645"/>
      <w:bookmarkStart w:id="286" w:name="_Toc474744646"/>
      <w:bookmarkStart w:id="287" w:name="_Toc474744647"/>
      <w:bookmarkStart w:id="288" w:name="_Toc474744648"/>
      <w:bookmarkStart w:id="289" w:name="_Toc474744649"/>
      <w:bookmarkStart w:id="290" w:name="_Toc474744650"/>
      <w:bookmarkStart w:id="291" w:name="_Toc474744651"/>
      <w:bookmarkStart w:id="292" w:name="_Toc474744652"/>
      <w:bookmarkStart w:id="293" w:name="_Toc474744653"/>
      <w:bookmarkStart w:id="294" w:name="_Toc474744654"/>
      <w:bookmarkStart w:id="295" w:name="_Toc474744655"/>
      <w:bookmarkStart w:id="296" w:name="_Toc474744656"/>
      <w:bookmarkStart w:id="297" w:name="_Toc474744657"/>
      <w:bookmarkStart w:id="298" w:name="_Toc474744658"/>
      <w:bookmarkStart w:id="299" w:name="_Toc474744659"/>
      <w:bookmarkStart w:id="300" w:name="_Toc474744660"/>
      <w:bookmarkStart w:id="301" w:name="_Toc474744661"/>
      <w:bookmarkStart w:id="302" w:name="_Toc474744662"/>
      <w:bookmarkStart w:id="303" w:name="_Toc474744663"/>
      <w:bookmarkStart w:id="304" w:name="_Toc474744664"/>
      <w:bookmarkStart w:id="305" w:name="_Toc474744665"/>
      <w:bookmarkStart w:id="306" w:name="_Toc474744666"/>
      <w:bookmarkStart w:id="307" w:name="_Toc474744667"/>
      <w:bookmarkStart w:id="308" w:name="_Toc474744668"/>
      <w:bookmarkStart w:id="309" w:name="_Toc474744669"/>
      <w:bookmarkStart w:id="310" w:name="_Toc474744670"/>
      <w:bookmarkStart w:id="311" w:name="_Toc474744671"/>
      <w:bookmarkStart w:id="312" w:name="_Toc474744672"/>
      <w:bookmarkStart w:id="313" w:name="_Toc474763666"/>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Pr="003E563B">
        <w:rPr>
          <w:rFonts w:hint="eastAsia"/>
        </w:rPr>
        <w:t>、</w:t>
      </w:r>
      <w:r w:rsidR="00E6100B">
        <w:rPr>
          <w:rFonts w:hint="eastAsia"/>
        </w:rPr>
        <w:t>传感器组网信息上传（</w:t>
      </w:r>
      <w:r w:rsidR="00E6100B">
        <w:rPr>
          <w:rFonts w:hint="eastAsia"/>
        </w:rPr>
        <w:t>0X03</w:t>
      </w:r>
      <w:r w:rsidR="00E6100B">
        <w:rPr>
          <w:rFonts w:hint="eastAsia"/>
        </w:rPr>
        <w:t>）</w:t>
      </w:r>
      <w:bookmarkEnd w:id="313"/>
    </w:p>
    <w:p w:rsidR="00E6100B" w:rsidRPr="007F0447" w:rsidRDefault="00E6100B" w:rsidP="00E6100B">
      <w:pPr>
        <w:ind w:left="420"/>
      </w:pPr>
      <w:r>
        <w:rPr>
          <w:rFonts w:hint="eastAsia"/>
        </w:rPr>
        <w:t>上传传感器</w:t>
      </w:r>
      <w:r>
        <w:rPr>
          <w:rFonts w:hint="eastAsia"/>
        </w:rPr>
        <w:t>ID</w:t>
      </w:r>
      <w:r>
        <w:rPr>
          <w:rFonts w:hint="eastAsia"/>
        </w:rPr>
        <w:t>及信号强度，用于服务器组网判断。</w:t>
      </w:r>
    </w:p>
    <w:p w:rsidR="00E6100B" w:rsidRPr="007F0447" w:rsidRDefault="00E6100B" w:rsidP="00E6100B">
      <w:pPr>
        <w:pStyle w:val="ab"/>
        <w:ind w:left="987" w:firstLineChars="0" w:firstLine="0"/>
        <w:rPr>
          <w:sz w:val="18"/>
          <w:szCs w:val="18"/>
        </w:rPr>
      </w:pPr>
      <w:r w:rsidRPr="007F0447">
        <w:rPr>
          <w:rFonts w:hint="eastAsia"/>
          <w:sz w:val="18"/>
          <w:szCs w:val="18"/>
        </w:rPr>
        <w:t>Gateway_Server</w:t>
      </w:r>
      <w:r>
        <w:rPr>
          <w:rFonts w:hint="eastAsia"/>
          <w:sz w:val="18"/>
          <w:szCs w:val="18"/>
        </w:rPr>
        <w:t xml:space="preserve"> </w:t>
      </w:r>
      <w:r w:rsidRPr="007F0447">
        <w:rPr>
          <w:rFonts w:hint="eastAsia"/>
          <w:sz w:val="18"/>
          <w:szCs w:val="18"/>
        </w:rPr>
        <w:t>_</w:t>
      </w:r>
      <w:r>
        <w:rPr>
          <w:rFonts w:hint="eastAsia"/>
          <w:sz w:val="18"/>
          <w:szCs w:val="18"/>
        </w:rPr>
        <w:t>Sensor</w:t>
      </w:r>
    </w:p>
    <w:p w:rsidR="00E6100B" w:rsidRPr="00E60433" w:rsidRDefault="00E6100B" w:rsidP="00E6100B">
      <w:pPr>
        <w:pStyle w:val="ab"/>
        <w:ind w:left="987" w:firstLineChars="0" w:firstLine="0"/>
        <w:rPr>
          <w:sz w:val="18"/>
          <w:szCs w:val="18"/>
        </w:rPr>
      </w:pPr>
      <w:r w:rsidRPr="00E60433">
        <w:rPr>
          <w:rFonts w:hint="eastAsia"/>
          <w:sz w:val="18"/>
          <w:szCs w:val="18"/>
        </w:rPr>
        <w:t>{</w:t>
      </w:r>
    </w:p>
    <w:p w:rsidR="00E6100B" w:rsidRPr="00E60433" w:rsidRDefault="00E6100B" w:rsidP="00E6100B">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Pr>
          <w:rFonts w:hint="eastAsia"/>
          <w:sz w:val="18"/>
          <w:szCs w:val="18"/>
        </w:rPr>
        <w:t>前导字符，</w:t>
      </w:r>
      <w:r w:rsidRPr="00E60433">
        <w:rPr>
          <w:rFonts w:hint="eastAsia"/>
          <w:sz w:val="18"/>
          <w:szCs w:val="18"/>
        </w:rPr>
        <w:t>固定为</w:t>
      </w:r>
      <w:r w:rsidRPr="00E60433">
        <w:rPr>
          <w:rFonts w:hint="eastAsia"/>
          <w:sz w:val="18"/>
          <w:szCs w:val="18"/>
        </w:rPr>
        <w:t>0X</w:t>
      </w:r>
      <w:r>
        <w:rPr>
          <w:rFonts w:hint="eastAsia"/>
          <w:sz w:val="18"/>
          <w:szCs w:val="18"/>
        </w:rPr>
        <w:t>AAAA</w:t>
      </w:r>
      <w:r w:rsidRPr="00E60433">
        <w:rPr>
          <w:rFonts w:hint="eastAsia"/>
          <w:sz w:val="18"/>
          <w:szCs w:val="18"/>
        </w:rPr>
        <w:t>，表示为上行数据包</w:t>
      </w:r>
    </w:p>
    <w:p w:rsidR="00E6100B" w:rsidRPr="00F46FF3" w:rsidRDefault="00E6100B" w:rsidP="00E6100B">
      <w:pPr>
        <w:pStyle w:val="ab"/>
        <w:ind w:left="987" w:firstLineChars="0" w:firstLine="0"/>
        <w:rPr>
          <w:sz w:val="18"/>
          <w:szCs w:val="18"/>
        </w:rPr>
      </w:pPr>
      <w:r w:rsidRPr="00F46FF3">
        <w:rPr>
          <w:rFonts w:hint="eastAsia"/>
          <w:sz w:val="18"/>
          <w:szCs w:val="18"/>
        </w:rPr>
        <w:t>unsigend int  Gateway_Id;         //4</w:t>
      </w:r>
      <w:r w:rsidRPr="00F46FF3">
        <w:rPr>
          <w:rFonts w:hint="eastAsia"/>
          <w:sz w:val="18"/>
          <w:szCs w:val="18"/>
        </w:rPr>
        <w:t>字节，网关</w:t>
      </w:r>
      <w:r w:rsidRPr="00F46FF3">
        <w:rPr>
          <w:rFonts w:hint="eastAsia"/>
          <w:sz w:val="18"/>
          <w:szCs w:val="18"/>
        </w:rPr>
        <w:t>id</w:t>
      </w:r>
      <w:r w:rsidRPr="00F46FF3">
        <w:rPr>
          <w:rFonts w:hint="eastAsia"/>
          <w:sz w:val="18"/>
          <w:szCs w:val="18"/>
        </w:rPr>
        <w:t>号</w:t>
      </w:r>
    </w:p>
    <w:p w:rsidR="00E6100B" w:rsidRDefault="00E6100B" w:rsidP="00E6100B">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ab/>
        <w:t xml:space="preserve">    //1</w:t>
      </w:r>
      <w:r>
        <w:rPr>
          <w:rFonts w:hint="eastAsia"/>
          <w:sz w:val="18"/>
          <w:szCs w:val="18"/>
        </w:rPr>
        <w:t>字节，协议号</w:t>
      </w:r>
      <w:r>
        <w:rPr>
          <w:rFonts w:hint="eastAsia"/>
          <w:sz w:val="18"/>
          <w:szCs w:val="18"/>
        </w:rPr>
        <w:t>=0x03</w:t>
      </w:r>
    </w:p>
    <w:p w:rsidR="00E6100B" w:rsidRPr="00F46FF3" w:rsidRDefault="00E6100B" w:rsidP="00E6100B">
      <w:pPr>
        <w:pStyle w:val="ab"/>
        <w:ind w:left="987" w:firstLineChars="0" w:firstLine="0"/>
        <w:rPr>
          <w:sz w:val="18"/>
          <w:szCs w:val="18"/>
        </w:rPr>
      </w:pPr>
      <w:r w:rsidRPr="00F46FF3">
        <w:rPr>
          <w:rFonts w:hint="eastAsia"/>
          <w:sz w:val="18"/>
          <w:szCs w:val="18"/>
        </w:rPr>
        <w:t xml:space="preserve">unsigend int  </w:t>
      </w:r>
      <w:r w:rsidRPr="00F46FF3">
        <w:rPr>
          <w:rFonts w:hint="eastAsia"/>
          <w:sz w:val="18"/>
          <w:szCs w:val="18"/>
        </w:rPr>
        <w:tab/>
        <w:t>Id</w:t>
      </w:r>
      <w:r w:rsidRPr="00F46FF3">
        <w:rPr>
          <w:rFonts w:hint="eastAsia"/>
          <w:sz w:val="18"/>
          <w:szCs w:val="18"/>
        </w:rPr>
        <w:t>；</w:t>
      </w:r>
      <w:r w:rsidRPr="00F46FF3">
        <w:rPr>
          <w:rFonts w:hint="eastAsia"/>
          <w:sz w:val="18"/>
          <w:szCs w:val="18"/>
        </w:rPr>
        <w:tab/>
      </w:r>
      <w:r w:rsidRPr="00F46FF3">
        <w:rPr>
          <w:rFonts w:hint="eastAsia"/>
          <w:sz w:val="18"/>
          <w:szCs w:val="18"/>
        </w:rPr>
        <w:tab/>
      </w:r>
      <w:r w:rsidRPr="00F46FF3">
        <w:rPr>
          <w:rFonts w:hint="eastAsia"/>
          <w:sz w:val="18"/>
          <w:szCs w:val="18"/>
        </w:rPr>
        <w:tab/>
      </w:r>
      <w:r w:rsidRPr="00F46FF3">
        <w:rPr>
          <w:rFonts w:hint="eastAsia"/>
          <w:sz w:val="18"/>
          <w:szCs w:val="18"/>
        </w:rPr>
        <w:tab/>
        <w:t>//4</w:t>
      </w:r>
      <w:r w:rsidRPr="00F46FF3">
        <w:rPr>
          <w:rFonts w:hint="eastAsia"/>
          <w:sz w:val="18"/>
          <w:szCs w:val="18"/>
        </w:rPr>
        <w:t>字节，传感器</w:t>
      </w:r>
      <w:r w:rsidRPr="00F46FF3">
        <w:rPr>
          <w:rFonts w:hint="eastAsia"/>
          <w:sz w:val="18"/>
          <w:szCs w:val="18"/>
        </w:rPr>
        <w:t>id</w:t>
      </w:r>
      <w:r w:rsidRPr="00F46FF3">
        <w:rPr>
          <w:rFonts w:hint="eastAsia"/>
          <w:sz w:val="18"/>
          <w:szCs w:val="18"/>
        </w:rPr>
        <w:t>号</w:t>
      </w:r>
    </w:p>
    <w:p w:rsidR="00E6100B" w:rsidRPr="00F46FF3" w:rsidRDefault="00E6100B" w:rsidP="00E6100B">
      <w:pPr>
        <w:pStyle w:val="ab"/>
        <w:ind w:left="987" w:firstLineChars="0" w:firstLine="0"/>
        <w:rPr>
          <w:sz w:val="18"/>
          <w:szCs w:val="18"/>
        </w:rPr>
      </w:pPr>
      <w:r w:rsidRPr="00F46FF3">
        <w:rPr>
          <w:rFonts w:hint="eastAsia"/>
          <w:sz w:val="18"/>
          <w:szCs w:val="18"/>
        </w:rPr>
        <w:t>char</w:t>
      </w:r>
      <w:r w:rsidRPr="00F46FF3">
        <w:rPr>
          <w:rFonts w:hint="eastAsia"/>
          <w:sz w:val="18"/>
          <w:szCs w:val="18"/>
        </w:rPr>
        <w:tab/>
      </w:r>
      <w:r w:rsidRPr="00F46FF3">
        <w:rPr>
          <w:rFonts w:hint="eastAsia"/>
          <w:sz w:val="18"/>
          <w:szCs w:val="18"/>
        </w:rPr>
        <w:tab/>
        <w:t>Version</w:t>
      </w:r>
      <w:r w:rsidRPr="00F46FF3">
        <w:rPr>
          <w:rFonts w:hint="eastAsia"/>
          <w:sz w:val="18"/>
          <w:szCs w:val="18"/>
        </w:rPr>
        <w:tab/>
      </w:r>
      <w:r w:rsidRPr="00F46FF3">
        <w:rPr>
          <w:rFonts w:hint="eastAsia"/>
          <w:sz w:val="18"/>
          <w:szCs w:val="18"/>
        </w:rPr>
        <w:tab/>
      </w:r>
      <w:r w:rsidRPr="00F46FF3">
        <w:rPr>
          <w:rFonts w:hint="eastAsia"/>
          <w:sz w:val="18"/>
          <w:szCs w:val="18"/>
        </w:rPr>
        <w:tab/>
        <w:t>//1</w:t>
      </w:r>
      <w:r w:rsidRPr="00F46FF3">
        <w:rPr>
          <w:rFonts w:hint="eastAsia"/>
          <w:sz w:val="18"/>
          <w:szCs w:val="18"/>
        </w:rPr>
        <w:t>字节，网关嵌入式软件版本</w:t>
      </w:r>
    </w:p>
    <w:p w:rsidR="00E6100B" w:rsidRDefault="00E6100B" w:rsidP="00E6100B">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E6100B" w:rsidRDefault="00E6100B" w:rsidP="00E6100B">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E6100B" w:rsidRDefault="00E6100B" w:rsidP="00E6100B">
      <w:pPr>
        <w:pStyle w:val="ab"/>
        <w:ind w:left="987" w:firstLineChars="0" w:firstLine="0"/>
        <w:rPr>
          <w:rFonts w:cstheme="minorHAnsi"/>
          <w:bCs/>
          <w:sz w:val="18"/>
          <w:szCs w:val="18"/>
          <w:shd w:val="clear" w:color="auto" w:fill="F8F8F8"/>
        </w:rPr>
      </w:pPr>
      <w:r w:rsidRPr="003B6898">
        <w:rPr>
          <w:rFonts w:hint="eastAsia"/>
          <w:sz w:val="18"/>
          <w:szCs w:val="18"/>
        </w:rPr>
        <w:t xml:space="preserve">char         </w:t>
      </w:r>
      <w:r w:rsidRPr="003B6898">
        <w:rPr>
          <w:rFonts w:cstheme="minorHAnsi"/>
          <w:bCs/>
          <w:sz w:val="18"/>
          <w:szCs w:val="18"/>
        </w:rPr>
        <w:t>command_</w:t>
      </w:r>
      <w:r w:rsidRPr="003B6898">
        <w:rPr>
          <w:rFonts w:cstheme="minorHAnsi"/>
          <w:b/>
          <w:bCs/>
          <w:sz w:val="18"/>
          <w:szCs w:val="18"/>
          <w:shd w:val="clear" w:color="auto" w:fill="F8F8F8"/>
        </w:rPr>
        <w:t xml:space="preserve"> </w:t>
      </w:r>
      <w:r w:rsidRPr="003B6898">
        <w:rPr>
          <w:rFonts w:cstheme="minorHAnsi"/>
          <w:bCs/>
          <w:sz w:val="18"/>
          <w:szCs w:val="18"/>
          <w:shd w:val="clear" w:color="auto" w:fill="F8F8F8"/>
        </w:rPr>
        <w:t>properties</w:t>
      </w:r>
      <w:r w:rsidRPr="003B6898">
        <w:rPr>
          <w:rFonts w:cstheme="minorHAnsi" w:hint="eastAsia"/>
          <w:bCs/>
          <w:sz w:val="18"/>
          <w:szCs w:val="18"/>
          <w:shd w:val="clear" w:color="auto" w:fill="F8F8F8"/>
        </w:rPr>
        <w:t xml:space="preserve"> //1</w:t>
      </w:r>
      <w:r w:rsidRPr="003B6898">
        <w:rPr>
          <w:rFonts w:cstheme="minorHAnsi" w:hint="eastAsia"/>
          <w:bCs/>
          <w:sz w:val="18"/>
          <w:szCs w:val="18"/>
          <w:shd w:val="clear" w:color="auto" w:fill="F8F8F8"/>
        </w:rPr>
        <w:t>字节，</w:t>
      </w:r>
    </w:p>
    <w:p w:rsidR="00E6100B" w:rsidRDefault="00E6100B" w:rsidP="00E6100B">
      <w:pPr>
        <w:pStyle w:val="ab"/>
        <w:ind w:left="3927" w:firstLineChars="0" w:firstLine="273"/>
        <w:rPr>
          <w:rFonts w:cstheme="minorHAnsi"/>
          <w:bCs/>
          <w:sz w:val="18"/>
          <w:szCs w:val="18"/>
          <w:shd w:val="clear" w:color="auto" w:fill="F8F8F8"/>
        </w:rPr>
      </w:pPr>
      <w:r>
        <w:rPr>
          <w:rFonts w:cstheme="minorHAnsi" w:hint="eastAsia"/>
          <w:bCs/>
          <w:sz w:val="18"/>
          <w:szCs w:val="18"/>
          <w:shd w:val="clear" w:color="auto" w:fill="F8F8F8"/>
        </w:rPr>
        <w:lastRenderedPageBreak/>
        <w:t>=1</w:t>
      </w:r>
      <w:r w:rsidRPr="003B6898">
        <w:rPr>
          <w:rFonts w:cstheme="minorHAnsi" w:hint="eastAsia"/>
          <w:bCs/>
          <w:sz w:val="18"/>
          <w:szCs w:val="18"/>
          <w:shd w:val="clear" w:color="auto" w:fill="F8F8F8"/>
        </w:rPr>
        <w:t>，表示传感器</w:t>
      </w:r>
      <w:r>
        <w:rPr>
          <w:rFonts w:cstheme="minorHAnsi" w:hint="eastAsia"/>
          <w:bCs/>
          <w:sz w:val="18"/>
          <w:szCs w:val="18"/>
          <w:shd w:val="clear" w:color="auto" w:fill="F8F8F8"/>
        </w:rPr>
        <w:t>霍尔触发</w:t>
      </w:r>
      <w:r w:rsidRPr="003B6898">
        <w:rPr>
          <w:rFonts w:cstheme="minorHAnsi" w:hint="eastAsia"/>
          <w:bCs/>
          <w:sz w:val="18"/>
          <w:szCs w:val="18"/>
          <w:shd w:val="clear" w:color="auto" w:fill="F8F8F8"/>
        </w:rPr>
        <w:t>上传数据。</w:t>
      </w:r>
    </w:p>
    <w:p w:rsidR="00E6100B" w:rsidRDefault="00E6100B" w:rsidP="00E6100B">
      <w:pPr>
        <w:pStyle w:val="ab"/>
        <w:ind w:left="3927" w:firstLineChars="0" w:firstLine="273"/>
        <w:rPr>
          <w:rFonts w:cstheme="minorHAnsi"/>
          <w:bCs/>
          <w:sz w:val="18"/>
          <w:szCs w:val="18"/>
          <w:shd w:val="clear" w:color="auto" w:fill="F8F8F8"/>
        </w:rPr>
      </w:pPr>
      <w:r>
        <w:rPr>
          <w:rFonts w:cstheme="minorHAnsi" w:hint="eastAsia"/>
          <w:bCs/>
          <w:sz w:val="18"/>
          <w:szCs w:val="18"/>
          <w:shd w:val="clear" w:color="auto" w:fill="F8F8F8"/>
        </w:rPr>
        <w:t>=2</w:t>
      </w:r>
      <w:r w:rsidRPr="003B6898">
        <w:rPr>
          <w:rFonts w:cstheme="minorHAnsi" w:hint="eastAsia"/>
          <w:bCs/>
          <w:sz w:val="18"/>
          <w:szCs w:val="18"/>
          <w:shd w:val="clear" w:color="auto" w:fill="F8F8F8"/>
        </w:rPr>
        <w:t>，表示传感器</w:t>
      </w:r>
      <w:r>
        <w:rPr>
          <w:rFonts w:cstheme="minorHAnsi" w:hint="eastAsia"/>
          <w:bCs/>
          <w:sz w:val="18"/>
          <w:szCs w:val="18"/>
          <w:shd w:val="clear" w:color="auto" w:fill="F8F8F8"/>
        </w:rPr>
        <w:t>定时</w:t>
      </w:r>
      <w:r w:rsidRPr="003B6898">
        <w:rPr>
          <w:rFonts w:cstheme="minorHAnsi" w:hint="eastAsia"/>
          <w:bCs/>
          <w:sz w:val="18"/>
          <w:szCs w:val="18"/>
          <w:shd w:val="clear" w:color="auto" w:fill="F8F8F8"/>
        </w:rPr>
        <w:t>上传数据。</w:t>
      </w:r>
    </w:p>
    <w:p w:rsidR="00E6100B" w:rsidRDefault="00E6100B" w:rsidP="00E6100B">
      <w:pPr>
        <w:pStyle w:val="ab"/>
        <w:ind w:left="987" w:firstLineChars="0" w:firstLine="0"/>
        <w:rPr>
          <w:sz w:val="18"/>
          <w:szCs w:val="18"/>
        </w:rPr>
      </w:pPr>
      <w:r w:rsidRPr="00F46FF3">
        <w:rPr>
          <w:rFonts w:hint="eastAsia"/>
          <w:sz w:val="18"/>
          <w:szCs w:val="18"/>
        </w:rPr>
        <w:t>char         Recver_Riss        //1</w:t>
      </w:r>
      <w:r w:rsidRPr="00F46FF3">
        <w:rPr>
          <w:rFonts w:hint="eastAsia"/>
          <w:sz w:val="18"/>
          <w:szCs w:val="18"/>
        </w:rPr>
        <w:t>字节，接收到这包数据的场强</w:t>
      </w:r>
    </w:p>
    <w:p w:rsidR="00E6100B" w:rsidRDefault="00E6100B" w:rsidP="00E6100B">
      <w:pPr>
        <w:pStyle w:val="ab"/>
        <w:ind w:left="987" w:firstLineChars="0" w:firstLine="0"/>
        <w:rPr>
          <w:ins w:id="314" w:author="段道景" w:date="2017-02-14T09:27:00Z"/>
          <w:sz w:val="18"/>
          <w:szCs w:val="18"/>
        </w:rPr>
      </w:pPr>
      <w:r>
        <w:rPr>
          <w:sz w:val="18"/>
          <w:szCs w:val="18"/>
        </w:rPr>
        <w:t>char</w:t>
      </w:r>
      <w:r w:rsidRPr="001B4D04">
        <w:rPr>
          <w:rFonts w:hint="eastAsia"/>
          <w:sz w:val="18"/>
          <w:szCs w:val="18"/>
        </w:rPr>
        <w:tab/>
      </w:r>
      <w:r w:rsidRPr="001B4D04">
        <w:rPr>
          <w:rFonts w:hint="eastAsia"/>
          <w:sz w:val="18"/>
          <w:szCs w:val="18"/>
        </w:rPr>
        <w:tab/>
      </w:r>
      <w:r>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，异或运算</w:t>
      </w:r>
    </w:p>
    <w:p w:rsidR="00474ECD" w:rsidRPr="00F20012" w:rsidRDefault="00474ECD" w:rsidP="00474ECD">
      <w:pPr>
        <w:pStyle w:val="ab"/>
        <w:ind w:left="987" w:firstLineChars="0" w:firstLine="0"/>
        <w:rPr>
          <w:ins w:id="315" w:author="段道景" w:date="2017-02-14T09:27:00Z"/>
          <w:sz w:val="18"/>
          <w:szCs w:val="18"/>
        </w:rPr>
      </w:pPr>
      <w:ins w:id="316" w:author="段道景" w:date="2017-02-14T09:27: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Pr="007824D1" w:rsidRDefault="00474ECD" w:rsidP="00E6100B">
      <w:pPr>
        <w:pStyle w:val="ab"/>
        <w:ind w:left="987" w:firstLineChars="0" w:firstLine="0"/>
        <w:rPr>
          <w:sz w:val="18"/>
          <w:szCs w:val="18"/>
        </w:rPr>
      </w:pPr>
    </w:p>
    <w:p w:rsidR="00E6100B" w:rsidRPr="00E60433" w:rsidRDefault="00E6100B" w:rsidP="00E6100B">
      <w:pPr>
        <w:pStyle w:val="ab"/>
        <w:ind w:left="987" w:firstLineChars="0" w:firstLine="0"/>
        <w:rPr>
          <w:sz w:val="18"/>
          <w:szCs w:val="18"/>
        </w:rPr>
      </w:pPr>
      <w:r w:rsidRPr="00E60433">
        <w:rPr>
          <w:rFonts w:hint="eastAsia"/>
          <w:sz w:val="18"/>
          <w:szCs w:val="18"/>
        </w:rPr>
        <w:t>}</w:t>
      </w:r>
    </w:p>
    <w:p w:rsidR="00A61EB3" w:rsidRDefault="00E6100B">
      <w:pPr>
        <w:pStyle w:val="St03"/>
        <w:numPr>
          <w:ilvl w:val="0"/>
          <w:numId w:val="109"/>
        </w:numPr>
        <w:spacing w:before="240"/>
      </w:pPr>
      <w:bookmarkStart w:id="317" w:name="_Toc474763667"/>
      <w:r>
        <w:rPr>
          <w:rFonts w:hint="eastAsia"/>
        </w:rPr>
        <w:t>、</w:t>
      </w:r>
      <w:r w:rsidR="002E72DA" w:rsidRPr="0005748D">
        <w:rPr>
          <w:rFonts w:hint="eastAsia"/>
        </w:rPr>
        <w:t>波形上传（</w:t>
      </w:r>
      <w:r w:rsidR="002E72DA" w:rsidRPr="0005748D">
        <w:t>0X04</w:t>
      </w:r>
      <w:r w:rsidR="002E72DA" w:rsidRPr="0005748D">
        <w:rPr>
          <w:rFonts w:hint="eastAsia"/>
        </w:rPr>
        <w:t>）</w:t>
      </w:r>
      <w:bookmarkEnd w:id="317"/>
    </w:p>
    <w:p w:rsidR="00A61EB3" w:rsidRDefault="001703A0">
      <w:pPr>
        <w:ind w:firstLine="420"/>
      </w:pPr>
      <w:r>
        <w:rPr>
          <w:rFonts w:hint="eastAsia"/>
        </w:rPr>
        <w:t>作用：</w:t>
      </w:r>
    </w:p>
    <w:p w:rsidR="001703A0" w:rsidRDefault="001703A0" w:rsidP="001703A0">
      <w:pPr>
        <w:pStyle w:val="ab"/>
        <w:ind w:left="987" w:firstLineChars="0" w:firstLine="0"/>
      </w:pPr>
      <w:r>
        <w:rPr>
          <w:rFonts w:hint="eastAsia"/>
        </w:rPr>
        <w:t>用于上传传感器的波形，第一包传送传感器工作参数，该包同时具有传感器请求波形通讯功能。</w:t>
      </w:r>
    </w:p>
    <w:p w:rsidR="001703A0" w:rsidRDefault="001703A0" w:rsidP="001703A0">
      <w:pPr>
        <w:pStyle w:val="ab"/>
        <w:ind w:left="987" w:firstLineChars="0" w:firstLine="0"/>
      </w:pPr>
      <w:r>
        <w:rPr>
          <w:rFonts w:hint="eastAsia"/>
        </w:rPr>
        <w:t>因波形是分包传输，需要有错误重传功能。</w:t>
      </w:r>
    </w:p>
    <w:p w:rsidR="001703A0" w:rsidRPr="001703A0" w:rsidRDefault="001703A0" w:rsidP="00CA2557">
      <w:pPr>
        <w:pStyle w:val="ab"/>
        <w:ind w:left="987" w:firstLineChars="0" w:firstLine="0"/>
      </w:pPr>
    </w:p>
    <w:p w:rsidR="00CA2557" w:rsidRDefault="00CA2557" w:rsidP="00CA2557">
      <w:pPr>
        <w:pStyle w:val="ab"/>
        <w:numPr>
          <w:ilvl w:val="0"/>
          <w:numId w:val="7"/>
        </w:numPr>
        <w:ind w:firstLineChars="0"/>
      </w:pPr>
      <w:r>
        <w:rPr>
          <w:rFonts w:hint="eastAsia"/>
        </w:rPr>
        <w:t>上行：</w:t>
      </w:r>
    </w:p>
    <w:p w:rsidR="00CA2557" w:rsidRDefault="00CA2557" w:rsidP="00CA2557">
      <w:pPr>
        <w:pStyle w:val="ab"/>
        <w:ind w:left="987" w:firstLineChars="0" w:firstLine="0"/>
      </w:pPr>
      <w:r>
        <w:rPr>
          <w:rFonts w:hint="eastAsia"/>
          <w:sz w:val="18"/>
          <w:szCs w:val="18"/>
        </w:rPr>
        <w:t>Gateway</w:t>
      </w:r>
      <w:r w:rsidR="00B41312">
        <w:rPr>
          <w:rFonts w:hint="eastAsia"/>
          <w:sz w:val="18"/>
          <w:szCs w:val="18"/>
        </w:rPr>
        <w:t>_Server</w:t>
      </w:r>
      <w:r>
        <w:rPr>
          <w:rFonts w:hint="eastAsia"/>
        </w:rPr>
        <w:t xml:space="preserve"> _Wave</w:t>
      </w:r>
    </w:p>
    <w:p w:rsidR="00CA2557" w:rsidRPr="00E60433" w:rsidRDefault="00CA2557" w:rsidP="00CA2557">
      <w:pPr>
        <w:pStyle w:val="ab"/>
        <w:ind w:left="987" w:firstLineChars="0" w:firstLine="0"/>
        <w:rPr>
          <w:sz w:val="18"/>
          <w:szCs w:val="18"/>
        </w:rPr>
      </w:pPr>
      <w:r w:rsidRPr="00E60433">
        <w:rPr>
          <w:rFonts w:hint="eastAsia"/>
          <w:sz w:val="18"/>
          <w:szCs w:val="18"/>
        </w:rPr>
        <w:t>{</w:t>
      </w:r>
    </w:p>
    <w:p w:rsidR="00CA2557" w:rsidRDefault="00CA2557" w:rsidP="00CA2557">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sidR="00166C3D">
        <w:rPr>
          <w:rFonts w:hint="eastAsia"/>
          <w:sz w:val="18"/>
          <w:szCs w:val="18"/>
        </w:rPr>
        <w:t>5555</w:t>
      </w:r>
      <w:r w:rsidRPr="00E60433">
        <w:rPr>
          <w:rFonts w:hint="eastAsia"/>
          <w:sz w:val="18"/>
          <w:szCs w:val="18"/>
        </w:rPr>
        <w:t>，表示为上行数据包</w:t>
      </w:r>
    </w:p>
    <w:p w:rsidR="00190E8B" w:rsidRPr="003B6898" w:rsidRDefault="00190E8B" w:rsidP="00190E8B">
      <w:pPr>
        <w:pStyle w:val="ab"/>
        <w:ind w:left="987" w:firstLineChars="0" w:firstLine="0"/>
        <w:rPr>
          <w:sz w:val="18"/>
          <w:szCs w:val="18"/>
        </w:rPr>
      </w:pPr>
      <w:r w:rsidRPr="003B6898">
        <w:rPr>
          <w:rFonts w:hint="eastAsia"/>
          <w:sz w:val="18"/>
          <w:szCs w:val="18"/>
        </w:rPr>
        <w:t>unsigend int  Gateway_Id;         //4</w:t>
      </w:r>
      <w:r w:rsidRPr="003B6898">
        <w:rPr>
          <w:rFonts w:hint="eastAsia"/>
          <w:sz w:val="18"/>
          <w:szCs w:val="18"/>
        </w:rPr>
        <w:t>字节，网关</w:t>
      </w:r>
      <w:r w:rsidRPr="003B6898">
        <w:rPr>
          <w:rFonts w:hint="eastAsia"/>
          <w:sz w:val="18"/>
          <w:szCs w:val="18"/>
        </w:rPr>
        <w:t>id</w:t>
      </w:r>
      <w:r w:rsidRPr="003B6898">
        <w:rPr>
          <w:rFonts w:hint="eastAsia"/>
          <w:sz w:val="18"/>
          <w:szCs w:val="18"/>
        </w:rPr>
        <w:t>号</w:t>
      </w:r>
    </w:p>
    <w:p w:rsidR="00190E8B" w:rsidRPr="00190E8B" w:rsidRDefault="00CA2557" w:rsidP="00190E8B">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 xml:space="preserve">   </w:t>
      </w:r>
      <w:r w:rsidR="00C31F7E">
        <w:rPr>
          <w:rFonts w:hint="eastAsia"/>
          <w:sz w:val="18"/>
          <w:szCs w:val="18"/>
        </w:rPr>
        <w:tab/>
        <w:t>//</w:t>
      </w:r>
      <w:r w:rsidRPr="00735EAD">
        <w:rPr>
          <w:rFonts w:hint="eastAsia"/>
          <w:sz w:val="18"/>
          <w:szCs w:val="18"/>
        </w:rPr>
        <w:t>1</w:t>
      </w:r>
      <w:r w:rsidRPr="00735EAD">
        <w:rPr>
          <w:rFonts w:hint="eastAsia"/>
          <w:sz w:val="18"/>
          <w:szCs w:val="18"/>
        </w:rPr>
        <w:t>字节，协议号</w:t>
      </w:r>
      <w:r w:rsidRPr="00735EAD">
        <w:rPr>
          <w:rFonts w:hint="eastAsia"/>
          <w:sz w:val="18"/>
          <w:szCs w:val="18"/>
        </w:rPr>
        <w:t>=0x04</w:t>
      </w:r>
    </w:p>
    <w:p w:rsidR="00190E8B" w:rsidRPr="00190E8B" w:rsidRDefault="00190E8B" w:rsidP="00190E8B">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CA2557" w:rsidRDefault="00CA2557" w:rsidP="00CA2557">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字节，嵌入式软件版本</w:t>
      </w:r>
    </w:p>
    <w:p w:rsidR="007137A4" w:rsidRPr="007137A4" w:rsidRDefault="007137A4" w:rsidP="00CF7C9F">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CA2557" w:rsidRDefault="00CA2557" w:rsidP="00CA2557">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w:t>
      </w:r>
      <w:r w:rsidRPr="004C1F3F">
        <w:rPr>
          <w:rFonts w:hint="eastAsia"/>
          <w:sz w:val="18"/>
          <w:szCs w:val="18"/>
        </w:rPr>
        <w:t xml:space="preserve"> </w:t>
      </w:r>
      <w:r>
        <w:rPr>
          <w:rFonts w:hint="eastAsia"/>
          <w:sz w:val="18"/>
          <w:szCs w:val="18"/>
        </w:rPr>
        <w:t>Number</w:t>
      </w:r>
      <w:r>
        <w:rPr>
          <w:rFonts w:hint="eastAsia"/>
          <w:sz w:val="18"/>
          <w:szCs w:val="18"/>
        </w:rPr>
        <w:tab/>
        <w:t>//2</w:t>
      </w:r>
      <w:r>
        <w:rPr>
          <w:rFonts w:hint="eastAsia"/>
          <w:sz w:val="18"/>
          <w:szCs w:val="18"/>
        </w:rPr>
        <w:t>字节，包序号，递增即可，上位机会针对该序号回应</w:t>
      </w:r>
    </w:p>
    <w:p w:rsidR="00CA2557" w:rsidRDefault="00CA2557" w:rsidP="00CA2557">
      <w:pPr>
        <w:pStyle w:val="ab"/>
        <w:ind w:left="987" w:firstLineChars="0" w:firstLine="0"/>
        <w:rPr>
          <w:rFonts w:asciiTheme="minorEastAsia" w:eastAsiaTheme="minorEastAsia" w:hAnsiTheme="minorEastAsia" w:cstheme="minorHAnsi"/>
          <w:bCs/>
          <w:color w:val="000000" w:themeColor="text1"/>
          <w:sz w:val="18"/>
          <w:szCs w:val="1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字节，命令属性为</w:t>
      </w:r>
      <w:r>
        <w:rPr>
          <w:rFonts w:cstheme="minorHAnsi"/>
          <w:bCs/>
          <w:color w:val="2B2B2B"/>
          <w:sz w:val="18"/>
          <w:szCs w:val="18"/>
          <w:shd w:val="clear" w:color="auto" w:fill="F8F8F8"/>
        </w:rPr>
        <w:t>0X0</w:t>
      </w:r>
      <w:r w:rsidR="00CF7C9F">
        <w:rPr>
          <w:rFonts w:cstheme="minorHAnsi" w:hint="eastAsia"/>
          <w:bCs/>
          <w:color w:val="2B2B2B"/>
          <w:sz w:val="18"/>
          <w:szCs w:val="18"/>
          <w:shd w:val="clear" w:color="auto" w:fill="F8F8F8"/>
        </w:rPr>
        <w:t>4</w:t>
      </w:r>
      <w:r>
        <w:rPr>
          <w:rFonts w:cstheme="minorHAnsi" w:hint="eastAsia"/>
          <w:bCs/>
          <w:color w:val="2B2B2B"/>
          <w:sz w:val="18"/>
          <w:szCs w:val="18"/>
          <w:shd w:val="clear" w:color="auto" w:fill="F8F8F8"/>
        </w:rPr>
        <w:t>，</w:t>
      </w:r>
      <w:r w:rsidRPr="00242902">
        <w:rPr>
          <w:rFonts w:asciiTheme="minorEastAsia" w:eastAsiaTheme="minorEastAsia" w:hAnsiTheme="minorEastAsia" w:cstheme="minorHAnsi" w:hint="eastAsia"/>
          <w:bCs/>
          <w:color w:val="000000" w:themeColor="text1"/>
          <w:sz w:val="18"/>
          <w:szCs w:val="18"/>
        </w:rPr>
        <w:t>表示传感</w:t>
      </w:r>
      <w:r>
        <w:rPr>
          <w:rFonts w:asciiTheme="minorEastAsia" w:eastAsiaTheme="minorEastAsia" w:hAnsiTheme="minorEastAsia" w:cstheme="minorHAnsi" w:hint="eastAsia"/>
          <w:bCs/>
          <w:color w:val="000000" w:themeColor="text1"/>
          <w:sz w:val="18"/>
          <w:szCs w:val="18"/>
        </w:rPr>
        <w:t>节点申请波形上传。</w:t>
      </w:r>
    </w:p>
    <w:p w:rsidR="002E24F1" w:rsidRPr="003665F7" w:rsidRDefault="002E24F1" w:rsidP="00CA2557">
      <w:pPr>
        <w:pStyle w:val="ab"/>
        <w:ind w:left="987" w:firstLineChars="0" w:firstLine="0"/>
        <w:rPr>
          <w:rFonts w:cstheme="minorHAnsi"/>
          <w:bCs/>
          <w:color w:val="2B2B2B"/>
          <w:sz w:val="18"/>
          <w:szCs w:val="18"/>
          <w:shd w:val="clear" w:color="auto" w:fill="F8F8F8"/>
        </w:rPr>
      </w:pPr>
    </w:p>
    <w:p w:rsidR="00CA2557" w:rsidRDefault="00CA2557" w:rsidP="00CA2557">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Wave_</w:t>
      </w:r>
      <w:r w:rsidRPr="003552FC">
        <w:rPr>
          <w:sz w:val="18"/>
          <w:szCs w:val="18"/>
        </w:rPr>
        <w:t>attribute</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字节，当前数据属性</w:t>
      </w:r>
    </w:p>
    <w:p w:rsidR="00CA2557" w:rsidRDefault="00CA2557" w:rsidP="00CA2557">
      <w:pPr>
        <w:pStyle w:val="ab"/>
        <w:ind w:left="3927" w:firstLineChars="0" w:firstLine="273"/>
        <w:rPr>
          <w:sz w:val="18"/>
          <w:szCs w:val="18"/>
        </w:rPr>
      </w:pPr>
      <w:proofErr w:type="gramStart"/>
      <w:r>
        <w:rPr>
          <w:rFonts w:hint="eastAsia"/>
          <w:sz w:val="18"/>
          <w:szCs w:val="18"/>
        </w:rPr>
        <w:t>bit</w:t>
      </w:r>
      <w:proofErr w:type="gramEnd"/>
      <w:r>
        <w:rPr>
          <w:rFonts w:hint="eastAsia"/>
          <w:sz w:val="18"/>
          <w:szCs w:val="18"/>
        </w:rPr>
        <w:t xml:space="preserve"> 2,1,0 </w:t>
      </w:r>
    </w:p>
    <w:p w:rsidR="00CA2557" w:rsidRDefault="00CA2557" w:rsidP="00CA2557">
      <w:pPr>
        <w:pStyle w:val="ab"/>
        <w:ind w:left="4347" w:firstLineChars="0" w:firstLine="273"/>
        <w:rPr>
          <w:sz w:val="18"/>
          <w:szCs w:val="18"/>
        </w:rPr>
      </w:pPr>
      <w:r>
        <w:rPr>
          <w:rFonts w:hint="eastAsia"/>
          <w:sz w:val="18"/>
          <w:szCs w:val="18"/>
        </w:rPr>
        <w:t xml:space="preserve">=0  </w:t>
      </w:r>
    </w:p>
    <w:p w:rsidR="00CA2557" w:rsidRDefault="00CA2557" w:rsidP="00CA2557">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 xml:space="preserve">=1  </w:t>
      </w:r>
      <w:r>
        <w:rPr>
          <w:rFonts w:hint="eastAsia"/>
          <w:sz w:val="18"/>
          <w:szCs w:val="18"/>
        </w:rPr>
        <w:t>加速度波形</w:t>
      </w:r>
    </w:p>
    <w:p w:rsidR="00CA2557" w:rsidRDefault="00CA2557" w:rsidP="00CA2557">
      <w:pPr>
        <w:pStyle w:val="ab"/>
        <w:ind w:left="4347" w:firstLineChars="0" w:firstLine="273"/>
        <w:rPr>
          <w:sz w:val="18"/>
          <w:szCs w:val="18"/>
        </w:rPr>
      </w:pPr>
      <w:r>
        <w:rPr>
          <w:rFonts w:hint="eastAsia"/>
          <w:sz w:val="18"/>
          <w:szCs w:val="18"/>
        </w:rPr>
        <w:t xml:space="preserve">=2  </w:t>
      </w:r>
      <w:r>
        <w:rPr>
          <w:rFonts w:hint="eastAsia"/>
          <w:sz w:val="18"/>
          <w:szCs w:val="18"/>
        </w:rPr>
        <w:t>速度波形</w:t>
      </w:r>
    </w:p>
    <w:p w:rsidR="00CA2557" w:rsidRDefault="00CA2557" w:rsidP="00CA2557">
      <w:pPr>
        <w:pStyle w:val="ab"/>
        <w:ind w:left="3927" w:firstLineChars="0" w:firstLine="273"/>
        <w:rPr>
          <w:sz w:val="18"/>
          <w:szCs w:val="18"/>
        </w:rPr>
      </w:pPr>
      <w:r>
        <w:rPr>
          <w:sz w:val="18"/>
          <w:szCs w:val="18"/>
        </w:rPr>
        <w:t>B</w:t>
      </w:r>
      <w:r>
        <w:rPr>
          <w:rFonts w:hint="eastAsia"/>
          <w:sz w:val="18"/>
          <w:szCs w:val="18"/>
        </w:rPr>
        <w:t>it4</w:t>
      </w:r>
      <w:proofErr w:type="gramStart"/>
      <w:r>
        <w:rPr>
          <w:rFonts w:hint="eastAsia"/>
          <w:sz w:val="18"/>
          <w:szCs w:val="18"/>
        </w:rPr>
        <w:t>,3</w:t>
      </w:r>
      <w:proofErr w:type="gramEnd"/>
      <w:r>
        <w:rPr>
          <w:rFonts w:hint="eastAsia"/>
          <w:sz w:val="18"/>
          <w:szCs w:val="18"/>
        </w:rPr>
        <w:t xml:space="preserve"> </w:t>
      </w:r>
    </w:p>
    <w:p w:rsidR="00CA2557" w:rsidRDefault="00CA2557" w:rsidP="00CA2557">
      <w:pPr>
        <w:pStyle w:val="ab"/>
        <w:ind w:left="4347" w:firstLineChars="0" w:firstLine="273"/>
        <w:rPr>
          <w:sz w:val="18"/>
          <w:szCs w:val="18"/>
        </w:rPr>
      </w:pPr>
      <w:r>
        <w:rPr>
          <w:rFonts w:hint="eastAsia"/>
          <w:sz w:val="18"/>
          <w:szCs w:val="18"/>
        </w:rPr>
        <w:t>=0  x</w:t>
      </w:r>
      <w:r>
        <w:rPr>
          <w:rFonts w:hint="eastAsia"/>
          <w:sz w:val="18"/>
          <w:szCs w:val="18"/>
        </w:rPr>
        <w:t>方向</w:t>
      </w:r>
    </w:p>
    <w:p w:rsidR="00CA2557" w:rsidRDefault="00CA2557" w:rsidP="00CA2557">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=1  y</w:t>
      </w:r>
      <w:r>
        <w:rPr>
          <w:rFonts w:hint="eastAsia"/>
          <w:sz w:val="18"/>
          <w:szCs w:val="18"/>
        </w:rPr>
        <w:t>方向</w:t>
      </w:r>
    </w:p>
    <w:p w:rsidR="00CA2557" w:rsidRDefault="00CA2557" w:rsidP="00CA2557">
      <w:pPr>
        <w:pStyle w:val="ab"/>
        <w:ind w:left="4347" w:firstLineChars="0" w:firstLine="273"/>
        <w:rPr>
          <w:sz w:val="18"/>
          <w:szCs w:val="18"/>
        </w:rPr>
      </w:pPr>
      <w:r>
        <w:rPr>
          <w:rFonts w:hint="eastAsia"/>
          <w:sz w:val="18"/>
          <w:szCs w:val="18"/>
        </w:rPr>
        <w:t>=2  z</w:t>
      </w:r>
      <w:r>
        <w:rPr>
          <w:rFonts w:hint="eastAsia"/>
          <w:sz w:val="18"/>
          <w:szCs w:val="18"/>
        </w:rPr>
        <w:t>方向</w:t>
      </w:r>
    </w:p>
    <w:p w:rsidR="00CA2557" w:rsidRDefault="00CA2557" w:rsidP="00CA2557">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bit5</w:t>
      </w:r>
    </w:p>
    <w:p w:rsidR="00CA2557" w:rsidRDefault="00CA2557" w:rsidP="00CA2557">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=0  </w:t>
      </w:r>
      <w:r>
        <w:rPr>
          <w:rFonts w:hint="eastAsia"/>
          <w:sz w:val="18"/>
          <w:szCs w:val="18"/>
        </w:rPr>
        <w:t>正常数据</w:t>
      </w:r>
    </w:p>
    <w:p w:rsidR="00CA2557" w:rsidRPr="00031739" w:rsidRDefault="00CA2557" w:rsidP="00CA2557">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=1  </w:t>
      </w:r>
      <w:r>
        <w:rPr>
          <w:rFonts w:hint="eastAsia"/>
          <w:sz w:val="18"/>
          <w:szCs w:val="18"/>
        </w:rPr>
        <w:t>报警数据</w:t>
      </w:r>
    </w:p>
    <w:p w:rsidR="00CA2557" w:rsidRDefault="00CA2557" w:rsidP="00CA2557">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r>
        <w:rPr>
          <w:rFonts w:hint="eastAsia"/>
          <w:sz w:val="18"/>
          <w:szCs w:val="18"/>
        </w:rPr>
        <w:t>it7</w:t>
      </w:r>
      <w:r>
        <w:rPr>
          <w:rFonts w:hint="eastAsia"/>
          <w:sz w:val="18"/>
          <w:szCs w:val="18"/>
        </w:rPr>
        <w:t>，</w:t>
      </w:r>
      <w:r>
        <w:rPr>
          <w:rFonts w:hint="eastAsia"/>
          <w:sz w:val="18"/>
          <w:szCs w:val="18"/>
        </w:rPr>
        <w:t xml:space="preserve">6 </w:t>
      </w:r>
    </w:p>
    <w:p w:rsidR="00CA2557" w:rsidRDefault="00CA2557" w:rsidP="00CA2557">
      <w:pPr>
        <w:pStyle w:val="ab"/>
        <w:ind w:left="4347" w:firstLineChars="0" w:firstLine="273"/>
        <w:rPr>
          <w:sz w:val="18"/>
          <w:szCs w:val="18"/>
        </w:rPr>
      </w:pPr>
      <w:r>
        <w:rPr>
          <w:rFonts w:hint="eastAsia"/>
          <w:sz w:val="18"/>
          <w:szCs w:val="18"/>
        </w:rPr>
        <w:t xml:space="preserve">=0  </w:t>
      </w:r>
      <w:r>
        <w:rPr>
          <w:rFonts w:hint="eastAsia"/>
          <w:sz w:val="18"/>
          <w:szCs w:val="18"/>
        </w:rPr>
        <w:t>无压缩</w:t>
      </w:r>
    </w:p>
    <w:p w:rsidR="00CA2557" w:rsidRDefault="00CA2557" w:rsidP="00CA2557">
      <w:pPr>
        <w:pStyle w:val="ab"/>
        <w:ind w:left="4347" w:firstLineChars="0" w:firstLine="273"/>
        <w:rPr>
          <w:sz w:val="18"/>
          <w:szCs w:val="18"/>
        </w:rPr>
      </w:pPr>
      <w:r>
        <w:rPr>
          <w:rFonts w:hint="eastAsia"/>
          <w:sz w:val="18"/>
          <w:szCs w:val="18"/>
        </w:rPr>
        <w:t>=1</w:t>
      </w:r>
      <w:r>
        <w:rPr>
          <w:rFonts w:hint="eastAsia"/>
          <w:sz w:val="18"/>
          <w:szCs w:val="18"/>
        </w:rPr>
        <w:tab/>
      </w:r>
      <w:r>
        <w:rPr>
          <w:rFonts w:hint="eastAsia"/>
          <w:sz w:val="18"/>
          <w:szCs w:val="18"/>
        </w:rPr>
        <w:t>压缩方式</w:t>
      </w:r>
      <w:r>
        <w:rPr>
          <w:rFonts w:hint="eastAsia"/>
          <w:sz w:val="18"/>
          <w:szCs w:val="18"/>
        </w:rPr>
        <w:t>1</w:t>
      </w:r>
    </w:p>
    <w:p w:rsidR="00CA2557" w:rsidRDefault="00CA2557" w:rsidP="00CA2557">
      <w:pPr>
        <w:pStyle w:val="ab"/>
        <w:ind w:left="4347" w:firstLineChars="0" w:firstLine="273"/>
        <w:rPr>
          <w:sz w:val="18"/>
          <w:szCs w:val="18"/>
        </w:rPr>
      </w:pPr>
      <w:r>
        <w:rPr>
          <w:rFonts w:hint="eastAsia"/>
          <w:sz w:val="18"/>
          <w:szCs w:val="18"/>
        </w:rPr>
        <w:t>=2</w:t>
      </w:r>
      <w:r w:rsidRPr="00390528">
        <w:rPr>
          <w:rFonts w:hint="eastAsia"/>
          <w:sz w:val="18"/>
          <w:szCs w:val="18"/>
        </w:rPr>
        <w:t xml:space="preserve"> </w:t>
      </w:r>
      <w:r>
        <w:rPr>
          <w:rFonts w:hint="eastAsia"/>
          <w:sz w:val="18"/>
          <w:szCs w:val="18"/>
        </w:rPr>
        <w:tab/>
      </w:r>
      <w:r>
        <w:rPr>
          <w:rFonts w:hint="eastAsia"/>
          <w:sz w:val="18"/>
          <w:szCs w:val="18"/>
        </w:rPr>
        <w:t>压缩方式</w:t>
      </w:r>
      <w:r>
        <w:rPr>
          <w:rFonts w:hint="eastAsia"/>
          <w:sz w:val="18"/>
          <w:szCs w:val="18"/>
        </w:rPr>
        <w:t>2</w:t>
      </w:r>
    </w:p>
    <w:p w:rsidR="00CA2557" w:rsidRDefault="00CA2557" w:rsidP="00CA2557">
      <w:pPr>
        <w:pStyle w:val="ab"/>
        <w:ind w:left="4347" w:firstLineChars="0" w:firstLine="273"/>
        <w:rPr>
          <w:sz w:val="18"/>
          <w:szCs w:val="18"/>
        </w:rPr>
      </w:pPr>
      <w:r>
        <w:rPr>
          <w:rFonts w:hint="eastAsia"/>
          <w:sz w:val="18"/>
          <w:szCs w:val="18"/>
        </w:rPr>
        <w:t>=3</w:t>
      </w:r>
      <w:r>
        <w:rPr>
          <w:rFonts w:hint="eastAsia"/>
          <w:sz w:val="18"/>
          <w:szCs w:val="18"/>
        </w:rPr>
        <w:tab/>
      </w:r>
      <w:r>
        <w:rPr>
          <w:rFonts w:hint="eastAsia"/>
          <w:sz w:val="18"/>
          <w:szCs w:val="18"/>
        </w:rPr>
        <w:t>压缩方式</w:t>
      </w:r>
      <w:r>
        <w:rPr>
          <w:rFonts w:hint="eastAsia"/>
          <w:sz w:val="18"/>
          <w:szCs w:val="18"/>
        </w:rPr>
        <w:t>3</w:t>
      </w:r>
    </w:p>
    <w:p w:rsidR="00CA2557" w:rsidRDefault="00CA2557" w:rsidP="00CA2557">
      <w:pPr>
        <w:pStyle w:val="ab"/>
        <w:ind w:left="4347" w:firstLineChars="0" w:firstLine="273"/>
        <w:rPr>
          <w:sz w:val="18"/>
          <w:szCs w:val="18"/>
        </w:rPr>
      </w:pPr>
    </w:p>
    <w:p w:rsidR="00CA2557" w:rsidRDefault="00CA2557" w:rsidP="00CA2557">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Wave_long</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字节，波形长度</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r>
    </w:p>
    <w:p w:rsidR="00CA2557" w:rsidRDefault="00CA2557" w:rsidP="00CA2557">
      <w:pPr>
        <w:pStyle w:val="ab"/>
        <w:ind w:left="4347" w:firstLineChars="0" w:firstLine="273"/>
        <w:rPr>
          <w:sz w:val="18"/>
          <w:szCs w:val="18"/>
        </w:rPr>
      </w:pPr>
      <w:r>
        <w:rPr>
          <w:rFonts w:hint="eastAsia"/>
          <w:sz w:val="18"/>
          <w:szCs w:val="18"/>
        </w:rPr>
        <w:t xml:space="preserve">=0  </w:t>
      </w:r>
      <w:r>
        <w:rPr>
          <w:rFonts w:hint="eastAsia"/>
          <w:sz w:val="18"/>
          <w:szCs w:val="18"/>
        </w:rPr>
        <w:tab/>
        <w:t>512</w:t>
      </w:r>
      <w:r>
        <w:rPr>
          <w:rFonts w:hint="eastAsia"/>
          <w:sz w:val="18"/>
          <w:szCs w:val="18"/>
        </w:rPr>
        <w:t>点</w:t>
      </w:r>
      <w:r>
        <w:rPr>
          <w:rFonts w:hint="eastAsia"/>
          <w:sz w:val="18"/>
          <w:szCs w:val="18"/>
        </w:rPr>
        <w:t xml:space="preserve">  </w:t>
      </w:r>
    </w:p>
    <w:p w:rsidR="00CA2557" w:rsidRDefault="00CA2557" w:rsidP="00CA2557">
      <w:pPr>
        <w:pStyle w:val="ab"/>
        <w:ind w:left="987" w:firstLineChars="0" w:firstLine="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ab/>
        <w:t xml:space="preserve">=1  </w:t>
      </w:r>
      <w:r>
        <w:rPr>
          <w:rFonts w:hint="eastAsia"/>
          <w:sz w:val="18"/>
          <w:szCs w:val="18"/>
        </w:rPr>
        <w:tab/>
        <w:t>1024</w:t>
      </w:r>
      <w:r>
        <w:rPr>
          <w:rFonts w:hint="eastAsia"/>
          <w:sz w:val="18"/>
          <w:szCs w:val="18"/>
        </w:rPr>
        <w:t>点</w:t>
      </w:r>
    </w:p>
    <w:p w:rsidR="00CA2557" w:rsidRDefault="00CA2557" w:rsidP="00CA2557">
      <w:pPr>
        <w:pStyle w:val="ab"/>
        <w:ind w:left="4620" w:firstLineChars="0" w:firstLine="0"/>
        <w:rPr>
          <w:sz w:val="18"/>
          <w:szCs w:val="18"/>
        </w:rPr>
      </w:pPr>
      <w:r>
        <w:rPr>
          <w:rFonts w:hint="eastAsia"/>
          <w:sz w:val="18"/>
          <w:szCs w:val="18"/>
        </w:rPr>
        <w:t xml:space="preserve">=2  </w:t>
      </w:r>
      <w:r>
        <w:rPr>
          <w:rFonts w:hint="eastAsia"/>
          <w:sz w:val="18"/>
          <w:szCs w:val="18"/>
        </w:rPr>
        <w:tab/>
        <w:t>2048</w:t>
      </w:r>
      <w:r>
        <w:rPr>
          <w:rFonts w:hint="eastAsia"/>
          <w:sz w:val="18"/>
          <w:szCs w:val="18"/>
        </w:rPr>
        <w:t>点</w:t>
      </w:r>
      <w:r>
        <w:rPr>
          <w:rFonts w:hint="eastAsia"/>
          <w:sz w:val="18"/>
          <w:szCs w:val="18"/>
        </w:rPr>
        <w:tab/>
      </w:r>
    </w:p>
    <w:p w:rsidR="00CA2557" w:rsidRDefault="00CA2557" w:rsidP="00CA2557">
      <w:pPr>
        <w:pStyle w:val="ab"/>
        <w:ind w:left="4620" w:firstLineChars="0" w:firstLine="0"/>
        <w:rPr>
          <w:sz w:val="18"/>
          <w:szCs w:val="18"/>
        </w:rPr>
      </w:pPr>
      <w:r>
        <w:rPr>
          <w:rFonts w:hint="eastAsia"/>
          <w:sz w:val="18"/>
          <w:szCs w:val="18"/>
        </w:rPr>
        <w:t>=3</w:t>
      </w:r>
      <w:r>
        <w:rPr>
          <w:rFonts w:hint="eastAsia"/>
          <w:sz w:val="18"/>
          <w:szCs w:val="18"/>
        </w:rPr>
        <w:tab/>
        <w:t>4096</w:t>
      </w:r>
      <w:r>
        <w:rPr>
          <w:rFonts w:hint="eastAsia"/>
          <w:sz w:val="18"/>
          <w:szCs w:val="18"/>
        </w:rPr>
        <w:t>点</w:t>
      </w:r>
    </w:p>
    <w:p w:rsidR="00CA2557" w:rsidRDefault="00CA2557" w:rsidP="00CA2557">
      <w:pPr>
        <w:pStyle w:val="ab"/>
        <w:ind w:left="4347" w:firstLineChars="0" w:firstLine="273"/>
        <w:rPr>
          <w:sz w:val="18"/>
          <w:szCs w:val="18"/>
        </w:rPr>
      </w:pPr>
      <w:r>
        <w:rPr>
          <w:rFonts w:hint="eastAsia"/>
          <w:sz w:val="18"/>
          <w:szCs w:val="18"/>
        </w:rPr>
        <w:t>=4</w:t>
      </w:r>
      <w:r>
        <w:rPr>
          <w:rFonts w:hint="eastAsia"/>
          <w:sz w:val="18"/>
          <w:szCs w:val="18"/>
        </w:rPr>
        <w:tab/>
        <w:t>8192</w:t>
      </w:r>
      <w:r>
        <w:rPr>
          <w:rFonts w:hint="eastAsia"/>
          <w:sz w:val="18"/>
          <w:szCs w:val="18"/>
        </w:rPr>
        <w:t>点</w:t>
      </w:r>
    </w:p>
    <w:p w:rsidR="00CA2557" w:rsidRPr="00C30996" w:rsidRDefault="00CA2557" w:rsidP="00CA2557">
      <w:pPr>
        <w:pStyle w:val="ab"/>
        <w:ind w:left="987" w:firstLineChars="0" w:firstLine="0"/>
        <w:rPr>
          <w:sz w:val="18"/>
          <w:szCs w:val="18"/>
        </w:rPr>
      </w:pPr>
      <w:r w:rsidRPr="00C30996">
        <w:rPr>
          <w:rFonts w:hint="eastAsia"/>
          <w:sz w:val="18"/>
          <w:szCs w:val="18"/>
        </w:rPr>
        <w:t xml:space="preserve">short </w:t>
      </w:r>
      <w:r w:rsidRPr="00C30996">
        <w:rPr>
          <w:rFonts w:hint="eastAsia"/>
          <w:sz w:val="18"/>
          <w:szCs w:val="18"/>
        </w:rPr>
        <w:tab/>
      </w:r>
      <w:r w:rsidRPr="00C30996">
        <w:rPr>
          <w:rFonts w:hint="eastAsia"/>
          <w:sz w:val="18"/>
          <w:szCs w:val="18"/>
        </w:rPr>
        <w:tab/>
        <w:t xml:space="preserve">Temperature; </w:t>
      </w:r>
      <w:r w:rsidRPr="00C30996">
        <w:rPr>
          <w:rFonts w:hint="eastAsia"/>
          <w:sz w:val="18"/>
          <w:szCs w:val="18"/>
        </w:rPr>
        <w:tab/>
      </w:r>
      <w:r w:rsidRPr="00C30996">
        <w:rPr>
          <w:rFonts w:hint="eastAsia"/>
          <w:sz w:val="18"/>
          <w:szCs w:val="18"/>
        </w:rPr>
        <w:tab/>
      </w:r>
      <w:r>
        <w:rPr>
          <w:rFonts w:hint="eastAsia"/>
          <w:sz w:val="18"/>
          <w:szCs w:val="18"/>
        </w:rPr>
        <w:tab/>
      </w:r>
      <w:r w:rsidRPr="00C30996">
        <w:rPr>
          <w:rFonts w:hint="eastAsia"/>
          <w:sz w:val="18"/>
          <w:szCs w:val="18"/>
        </w:rPr>
        <w:t>//2</w:t>
      </w:r>
      <w:r w:rsidRPr="00C30996">
        <w:rPr>
          <w:rFonts w:hint="eastAsia"/>
          <w:sz w:val="18"/>
          <w:szCs w:val="18"/>
        </w:rPr>
        <w:t>字节，温度值</w:t>
      </w:r>
      <w:r w:rsidRPr="00C30996">
        <w:rPr>
          <w:rFonts w:hint="eastAsia"/>
          <w:sz w:val="18"/>
          <w:szCs w:val="18"/>
        </w:rPr>
        <w:t>,</w:t>
      </w:r>
      <w:r w:rsidRPr="00C30996">
        <w:rPr>
          <w:rFonts w:hint="eastAsia"/>
          <w:sz w:val="18"/>
          <w:szCs w:val="18"/>
        </w:rPr>
        <w:t>真实值等于该值</w:t>
      </w:r>
      <w:r w:rsidRPr="00C30996">
        <w:rPr>
          <w:rFonts w:hint="eastAsia"/>
          <w:sz w:val="18"/>
          <w:szCs w:val="18"/>
        </w:rPr>
        <w:t>*0.01</w:t>
      </w:r>
    </w:p>
    <w:p w:rsidR="00CA2557" w:rsidRPr="00DA1893" w:rsidRDefault="00CA2557" w:rsidP="00CA2557">
      <w:pPr>
        <w:pStyle w:val="ab"/>
        <w:ind w:left="987" w:firstLineChars="0" w:firstLine="0"/>
        <w:rPr>
          <w:sz w:val="18"/>
          <w:szCs w:val="18"/>
        </w:rPr>
      </w:pPr>
      <w:r w:rsidRPr="00DA1893">
        <w:rPr>
          <w:rFonts w:hint="eastAsia"/>
          <w:sz w:val="18"/>
          <w:szCs w:val="18"/>
        </w:rPr>
        <w:t>u</w:t>
      </w:r>
      <w:r w:rsidRPr="00DA1893">
        <w:rPr>
          <w:sz w:val="18"/>
          <w:szCs w:val="18"/>
        </w:rPr>
        <w:t>short</w:t>
      </w:r>
      <w:r w:rsidRPr="00DA1893">
        <w:rPr>
          <w:rFonts w:hint="eastAsia"/>
          <w:sz w:val="18"/>
          <w:szCs w:val="18"/>
        </w:rPr>
        <w:tab/>
      </w:r>
      <w:r w:rsidRPr="00DA1893">
        <w:rPr>
          <w:rFonts w:hint="eastAsia"/>
          <w:sz w:val="18"/>
          <w:szCs w:val="18"/>
        </w:rPr>
        <w:tab/>
      </w:r>
      <w:r>
        <w:rPr>
          <w:rFonts w:hint="eastAsia"/>
          <w:sz w:val="18"/>
          <w:szCs w:val="18"/>
        </w:rPr>
        <w:t>Sample</w:t>
      </w:r>
      <w:r w:rsidRPr="00DA1893">
        <w:rPr>
          <w:rFonts w:hint="eastAsia"/>
          <w:sz w:val="18"/>
          <w:szCs w:val="18"/>
        </w:rPr>
        <w:t>_F</w:t>
      </w:r>
      <w:r w:rsidRPr="00DA1893">
        <w:rPr>
          <w:sz w:val="18"/>
          <w:szCs w:val="18"/>
        </w:rPr>
        <w:t>requency</w:t>
      </w:r>
      <w:r w:rsidRPr="00DA1893">
        <w:rPr>
          <w:rFonts w:hint="eastAsia"/>
          <w:sz w:val="18"/>
          <w:szCs w:val="18"/>
        </w:rPr>
        <w:tab/>
      </w:r>
      <w:r w:rsidRPr="00DA1893">
        <w:rPr>
          <w:rFonts w:hint="eastAsia"/>
          <w:sz w:val="18"/>
          <w:szCs w:val="18"/>
        </w:rPr>
        <w:tab/>
        <w:t>//2</w:t>
      </w:r>
      <w:r w:rsidRPr="00DA1893">
        <w:rPr>
          <w:rFonts w:hint="eastAsia"/>
          <w:sz w:val="18"/>
          <w:szCs w:val="18"/>
        </w:rPr>
        <w:t>字节，</w:t>
      </w:r>
      <w:r>
        <w:rPr>
          <w:rFonts w:hint="eastAsia"/>
          <w:sz w:val="18"/>
          <w:szCs w:val="18"/>
        </w:rPr>
        <w:t>采样频率</w:t>
      </w:r>
    </w:p>
    <w:p w:rsidR="00CA2557" w:rsidRPr="00C30996" w:rsidRDefault="00CA2557" w:rsidP="00CA2557">
      <w:pPr>
        <w:pStyle w:val="ab"/>
        <w:ind w:left="4347" w:firstLineChars="0" w:firstLine="273"/>
        <w:rPr>
          <w:sz w:val="18"/>
          <w:szCs w:val="18"/>
        </w:rPr>
      </w:pPr>
    </w:p>
    <w:p w:rsidR="00CA2557" w:rsidRPr="003665F7" w:rsidRDefault="00CA2557" w:rsidP="00CA2557">
      <w:pPr>
        <w:pStyle w:val="ab"/>
        <w:ind w:left="987" w:firstLineChars="0" w:firstLine="0"/>
        <w:rPr>
          <w:sz w:val="18"/>
          <w:szCs w:val="18"/>
        </w:rPr>
      </w:pPr>
      <w:r w:rsidRPr="00E60433">
        <w:rPr>
          <w:rFonts w:hint="eastAsia"/>
          <w:sz w:val="18"/>
          <w:szCs w:val="18"/>
        </w:rPr>
        <w:t>u</w:t>
      </w:r>
      <w:r w:rsidRPr="00E60433">
        <w:rPr>
          <w:sz w:val="18"/>
          <w:szCs w:val="18"/>
        </w:rPr>
        <w:t>short</w:t>
      </w:r>
      <w:r>
        <w:rPr>
          <w:rFonts w:hint="eastAsia"/>
          <w:sz w:val="18"/>
          <w:szCs w:val="18"/>
        </w:rPr>
        <w:tab/>
      </w:r>
      <w:r>
        <w:rPr>
          <w:rFonts w:hint="eastAsia"/>
          <w:sz w:val="18"/>
          <w:szCs w:val="18"/>
        </w:rPr>
        <w:tab/>
        <w:t>Wave _</w:t>
      </w:r>
      <w:r w:rsidRPr="003860C9">
        <w:t xml:space="preserve"> </w:t>
      </w:r>
      <w:r w:rsidRPr="003860C9">
        <w:rPr>
          <w:sz w:val="18"/>
          <w:szCs w:val="18"/>
        </w:rPr>
        <w:t>coefficient</w:t>
      </w:r>
      <w:r>
        <w:rPr>
          <w:rFonts w:hint="eastAsia"/>
          <w:sz w:val="18"/>
          <w:szCs w:val="18"/>
        </w:rPr>
        <w:tab/>
      </w:r>
      <w:r>
        <w:rPr>
          <w:rFonts w:hint="eastAsia"/>
          <w:sz w:val="18"/>
          <w:szCs w:val="18"/>
        </w:rPr>
        <w:tab/>
        <w:t>//</w:t>
      </w:r>
      <w:r>
        <w:rPr>
          <w:rFonts w:hint="eastAsia"/>
          <w:sz w:val="18"/>
          <w:szCs w:val="18"/>
        </w:rPr>
        <w:t>系数，后续发送值</w:t>
      </w:r>
      <w:r>
        <w:rPr>
          <w:rFonts w:hint="eastAsia"/>
          <w:sz w:val="18"/>
          <w:szCs w:val="18"/>
        </w:rPr>
        <w:t>*</w:t>
      </w:r>
      <w:r>
        <w:rPr>
          <w:rFonts w:hint="eastAsia"/>
          <w:sz w:val="18"/>
          <w:szCs w:val="18"/>
        </w:rPr>
        <w:t>系数</w:t>
      </w:r>
      <w:r>
        <w:rPr>
          <w:rFonts w:hint="eastAsia"/>
          <w:sz w:val="18"/>
          <w:szCs w:val="18"/>
        </w:rPr>
        <w:t>/100</w:t>
      </w:r>
      <w:r>
        <w:rPr>
          <w:rFonts w:hint="eastAsia"/>
          <w:sz w:val="18"/>
          <w:szCs w:val="18"/>
        </w:rPr>
        <w:t>得到真实值</w:t>
      </w:r>
    </w:p>
    <w:p w:rsidR="00CA2557" w:rsidRPr="00F20012" w:rsidRDefault="00CA2557" w:rsidP="00CA2557">
      <w:pPr>
        <w:pStyle w:val="ab"/>
        <w:ind w:left="987" w:firstLineChars="0" w:firstLine="0"/>
        <w:rPr>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318" w:author="段道景" w:date="2017-02-14T09:28:00Z"/>
          <w:sz w:val="18"/>
          <w:szCs w:val="18"/>
        </w:rPr>
      </w:pPr>
      <w:ins w:id="319" w:author="段道景" w:date="2017-02-14T09:28: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CA2557" w:rsidRPr="00C17B54" w:rsidRDefault="00CA2557" w:rsidP="00CA2557">
      <w:pPr>
        <w:pStyle w:val="ab"/>
        <w:ind w:left="987" w:firstLineChars="0" w:firstLine="0"/>
        <w:rPr>
          <w:sz w:val="18"/>
          <w:szCs w:val="18"/>
        </w:rPr>
      </w:pPr>
    </w:p>
    <w:p w:rsidR="00CA2557" w:rsidRDefault="00CA2557" w:rsidP="00CA2557">
      <w:pPr>
        <w:pStyle w:val="ab"/>
        <w:ind w:left="987" w:firstLineChars="0" w:firstLine="0"/>
        <w:rPr>
          <w:sz w:val="18"/>
          <w:szCs w:val="18"/>
        </w:rPr>
      </w:pPr>
      <w:r w:rsidRPr="00E60433">
        <w:rPr>
          <w:rFonts w:hint="eastAsia"/>
          <w:sz w:val="18"/>
          <w:szCs w:val="18"/>
        </w:rPr>
        <w:t>}</w:t>
      </w:r>
    </w:p>
    <w:p w:rsidR="00C31F7E" w:rsidRDefault="00C31F7E" w:rsidP="00CA2557">
      <w:pPr>
        <w:pStyle w:val="ab"/>
        <w:ind w:left="987" w:firstLineChars="0" w:firstLine="0"/>
        <w:rPr>
          <w:sz w:val="18"/>
          <w:szCs w:val="18"/>
        </w:rPr>
      </w:pPr>
    </w:p>
    <w:p w:rsidR="00C31F7E" w:rsidRDefault="00C31F7E" w:rsidP="00C31F7E">
      <w:pPr>
        <w:pStyle w:val="ab"/>
        <w:numPr>
          <w:ilvl w:val="0"/>
          <w:numId w:val="25"/>
        </w:numPr>
        <w:ind w:firstLineChars="0"/>
      </w:pPr>
      <w:r>
        <w:rPr>
          <w:rFonts w:hint="eastAsia"/>
        </w:rPr>
        <w:t>波形上传后续包</w:t>
      </w:r>
    </w:p>
    <w:p w:rsidR="00CA2557" w:rsidRPr="00C31F7E" w:rsidRDefault="00CA2557" w:rsidP="00CA2557">
      <w:pPr>
        <w:pStyle w:val="ab"/>
        <w:ind w:left="987" w:firstLineChars="0" w:firstLine="0"/>
        <w:rPr>
          <w:sz w:val="18"/>
          <w:szCs w:val="18"/>
        </w:rPr>
      </w:pPr>
    </w:p>
    <w:p w:rsidR="00CA2557" w:rsidRDefault="00CA2557" w:rsidP="00CA2557">
      <w:pPr>
        <w:pStyle w:val="ab"/>
        <w:ind w:left="987" w:firstLineChars="0" w:firstLine="0"/>
      </w:pPr>
      <w:r>
        <w:rPr>
          <w:rFonts w:hint="eastAsia"/>
          <w:sz w:val="18"/>
          <w:szCs w:val="18"/>
        </w:rPr>
        <w:t>Sensor_Gateway</w:t>
      </w:r>
      <w:r>
        <w:rPr>
          <w:rFonts w:hint="eastAsia"/>
        </w:rPr>
        <w:t xml:space="preserve"> _Wave</w:t>
      </w:r>
    </w:p>
    <w:p w:rsidR="00CA2557" w:rsidRPr="00E60433" w:rsidRDefault="00CA2557" w:rsidP="00CA2557">
      <w:pPr>
        <w:pStyle w:val="ab"/>
        <w:ind w:left="987" w:firstLineChars="0" w:firstLine="0"/>
        <w:rPr>
          <w:sz w:val="18"/>
          <w:szCs w:val="18"/>
        </w:rPr>
      </w:pPr>
      <w:r w:rsidRPr="00E60433">
        <w:rPr>
          <w:rFonts w:hint="eastAsia"/>
          <w:sz w:val="18"/>
          <w:szCs w:val="18"/>
        </w:rPr>
        <w:t>{</w:t>
      </w:r>
    </w:p>
    <w:p w:rsidR="00CA2557" w:rsidRDefault="00CA2557" w:rsidP="00CA2557">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sidR="00166C3D">
        <w:rPr>
          <w:rFonts w:hint="eastAsia"/>
          <w:sz w:val="18"/>
          <w:szCs w:val="18"/>
        </w:rPr>
        <w:t>5555</w:t>
      </w:r>
      <w:r w:rsidRPr="00E60433">
        <w:rPr>
          <w:rFonts w:hint="eastAsia"/>
          <w:sz w:val="18"/>
          <w:szCs w:val="18"/>
        </w:rPr>
        <w:t>，表示为上行数据包</w:t>
      </w:r>
    </w:p>
    <w:p w:rsidR="00CF7C9F" w:rsidRPr="00CF7C9F" w:rsidRDefault="00CF7C9F" w:rsidP="00CF7C9F">
      <w:pPr>
        <w:pStyle w:val="ab"/>
        <w:ind w:left="987" w:firstLineChars="0" w:firstLine="0"/>
        <w:rPr>
          <w:sz w:val="18"/>
          <w:szCs w:val="18"/>
        </w:rPr>
      </w:pPr>
      <w:r w:rsidRPr="003B6898">
        <w:rPr>
          <w:rFonts w:hint="eastAsia"/>
          <w:sz w:val="18"/>
          <w:szCs w:val="18"/>
        </w:rPr>
        <w:t>unsigend int  Gateway_Id;         //4</w:t>
      </w:r>
      <w:r w:rsidRPr="003B6898">
        <w:rPr>
          <w:rFonts w:hint="eastAsia"/>
          <w:sz w:val="18"/>
          <w:szCs w:val="18"/>
        </w:rPr>
        <w:t>字节，网关</w:t>
      </w:r>
      <w:r w:rsidRPr="003B6898">
        <w:rPr>
          <w:rFonts w:hint="eastAsia"/>
          <w:sz w:val="18"/>
          <w:szCs w:val="18"/>
        </w:rPr>
        <w:t>id</w:t>
      </w:r>
      <w:r w:rsidRPr="003B6898">
        <w:rPr>
          <w:rFonts w:hint="eastAsia"/>
          <w:sz w:val="18"/>
          <w:szCs w:val="18"/>
        </w:rPr>
        <w:t>号</w:t>
      </w:r>
    </w:p>
    <w:p w:rsidR="00CA2557" w:rsidRDefault="00CA2557" w:rsidP="00CA2557">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 xml:space="preserve">   </w:t>
      </w:r>
      <w:r w:rsidRPr="00735EAD">
        <w:rPr>
          <w:rFonts w:hint="eastAsia"/>
          <w:sz w:val="18"/>
          <w:szCs w:val="18"/>
        </w:rPr>
        <w:t>1</w:t>
      </w:r>
      <w:r w:rsidRPr="00735EAD">
        <w:rPr>
          <w:rFonts w:hint="eastAsia"/>
          <w:sz w:val="18"/>
          <w:szCs w:val="18"/>
        </w:rPr>
        <w:t>字节，协议号</w:t>
      </w:r>
      <w:r w:rsidRPr="00735EAD">
        <w:rPr>
          <w:rFonts w:hint="eastAsia"/>
          <w:sz w:val="18"/>
          <w:szCs w:val="18"/>
        </w:rPr>
        <w:t>=0x04</w:t>
      </w:r>
    </w:p>
    <w:p w:rsidR="00CF7C9F" w:rsidRPr="00CF7C9F" w:rsidRDefault="00CF7C9F" w:rsidP="00CF7C9F">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sidRPr="00E60433">
        <w:rPr>
          <w:rFonts w:hint="eastAsia"/>
          <w:sz w:val="18"/>
          <w:szCs w:val="18"/>
        </w:rPr>
        <w:t>号</w:t>
      </w:r>
    </w:p>
    <w:p w:rsidR="00CA2557" w:rsidRDefault="00CA2557" w:rsidP="00CA2557">
      <w:pPr>
        <w:pStyle w:val="ab"/>
        <w:ind w:left="987" w:firstLineChars="0" w:firstLine="0"/>
        <w:rPr>
          <w:sz w:val="18"/>
          <w:szCs w:val="18"/>
        </w:rPr>
      </w:pPr>
      <w:r>
        <w:rPr>
          <w:rFonts w:hint="eastAsia"/>
          <w:sz w:val="18"/>
          <w:szCs w:val="18"/>
        </w:rPr>
        <w:t>char</w:t>
      </w:r>
      <w:r>
        <w:rPr>
          <w:rFonts w:hint="eastAsia"/>
          <w:sz w:val="18"/>
          <w:szCs w:val="18"/>
        </w:rPr>
        <w:tab/>
      </w:r>
      <w:r>
        <w:rPr>
          <w:rFonts w:hint="eastAsia"/>
          <w:sz w:val="18"/>
          <w:szCs w:val="18"/>
        </w:rPr>
        <w:tab/>
        <w:t>Version</w:t>
      </w:r>
      <w:r>
        <w:rPr>
          <w:rFonts w:hint="eastAsia"/>
          <w:sz w:val="18"/>
          <w:szCs w:val="18"/>
        </w:rPr>
        <w:tab/>
      </w:r>
      <w:r>
        <w:rPr>
          <w:rFonts w:hint="eastAsia"/>
          <w:sz w:val="18"/>
          <w:szCs w:val="18"/>
        </w:rPr>
        <w:tab/>
      </w:r>
      <w:r>
        <w:rPr>
          <w:rFonts w:hint="eastAsia"/>
          <w:sz w:val="18"/>
          <w:szCs w:val="18"/>
        </w:rPr>
        <w:tab/>
        <w:t>//1</w:t>
      </w:r>
      <w:r>
        <w:rPr>
          <w:rFonts w:hint="eastAsia"/>
          <w:sz w:val="18"/>
          <w:szCs w:val="18"/>
        </w:rPr>
        <w:t>字节，嵌入式软件版本</w:t>
      </w:r>
    </w:p>
    <w:p w:rsidR="00C31F7E" w:rsidRPr="00C23F26" w:rsidRDefault="00C31F7E" w:rsidP="00C31F7E">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CA2557" w:rsidRDefault="00CA2557" w:rsidP="00CA2557">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w:t>
      </w:r>
      <w:r w:rsidRPr="004C1F3F">
        <w:rPr>
          <w:rFonts w:hint="eastAsia"/>
          <w:sz w:val="18"/>
          <w:szCs w:val="18"/>
        </w:rPr>
        <w:t xml:space="preserve"> </w:t>
      </w:r>
      <w:r>
        <w:rPr>
          <w:rFonts w:hint="eastAsia"/>
          <w:sz w:val="18"/>
          <w:szCs w:val="18"/>
        </w:rPr>
        <w:t>Number</w:t>
      </w:r>
      <w:r>
        <w:rPr>
          <w:rFonts w:hint="eastAsia"/>
          <w:sz w:val="18"/>
          <w:szCs w:val="18"/>
        </w:rPr>
        <w:tab/>
        <w:t>//2</w:t>
      </w:r>
      <w:r>
        <w:rPr>
          <w:rFonts w:hint="eastAsia"/>
          <w:sz w:val="18"/>
          <w:szCs w:val="18"/>
        </w:rPr>
        <w:t>字节，包序号，递增即可，上位机会针对该序号回应</w:t>
      </w:r>
    </w:p>
    <w:p w:rsidR="00CA2557" w:rsidRPr="003665F7" w:rsidRDefault="00CA2557" w:rsidP="00CA2557">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字节，命令属性为</w:t>
      </w:r>
      <w:r>
        <w:rPr>
          <w:rFonts w:cstheme="minorHAnsi"/>
          <w:bCs/>
          <w:color w:val="2B2B2B"/>
          <w:sz w:val="18"/>
          <w:szCs w:val="18"/>
          <w:shd w:val="clear" w:color="auto" w:fill="F8F8F8"/>
        </w:rPr>
        <w:t>0X0</w:t>
      </w:r>
      <w:r w:rsidR="00CF7C9F">
        <w:rPr>
          <w:rFonts w:cstheme="minorHAnsi" w:hint="eastAsia"/>
          <w:bCs/>
          <w:color w:val="2B2B2B"/>
          <w:sz w:val="18"/>
          <w:szCs w:val="18"/>
          <w:shd w:val="clear" w:color="auto" w:fill="F8F8F8"/>
        </w:rPr>
        <w:t>5</w:t>
      </w:r>
      <w:r>
        <w:rPr>
          <w:rFonts w:cstheme="minorHAnsi" w:hint="eastAsia"/>
          <w:bCs/>
          <w:color w:val="2B2B2B"/>
          <w:sz w:val="18"/>
          <w:szCs w:val="18"/>
          <w:shd w:val="clear" w:color="auto" w:fill="F8F8F8"/>
        </w:rPr>
        <w:t>，</w:t>
      </w:r>
      <w:r w:rsidRPr="00242902">
        <w:rPr>
          <w:rFonts w:asciiTheme="minorEastAsia" w:eastAsiaTheme="minorEastAsia" w:hAnsiTheme="minorEastAsia" w:cstheme="minorHAnsi" w:hint="eastAsia"/>
          <w:bCs/>
          <w:color w:val="000000" w:themeColor="text1"/>
          <w:sz w:val="18"/>
          <w:szCs w:val="18"/>
        </w:rPr>
        <w:t>表示</w:t>
      </w:r>
      <w:r w:rsidR="00110A76">
        <w:rPr>
          <w:rFonts w:asciiTheme="minorEastAsia" w:eastAsiaTheme="minorEastAsia" w:hAnsiTheme="minorEastAsia" w:cstheme="minorHAnsi" w:hint="eastAsia"/>
          <w:bCs/>
          <w:color w:val="000000" w:themeColor="text1"/>
          <w:sz w:val="18"/>
          <w:szCs w:val="18"/>
        </w:rPr>
        <w:t>中间包，0x06代表结束包</w:t>
      </w:r>
      <w:r>
        <w:rPr>
          <w:rFonts w:asciiTheme="minorEastAsia" w:eastAsiaTheme="minorEastAsia" w:hAnsiTheme="minorEastAsia" w:cstheme="minorHAnsi" w:hint="eastAsia"/>
          <w:bCs/>
          <w:color w:val="000000" w:themeColor="text1"/>
          <w:sz w:val="18"/>
          <w:szCs w:val="18"/>
        </w:rPr>
        <w:t>。</w:t>
      </w:r>
    </w:p>
    <w:p w:rsidR="00CA2557" w:rsidRPr="00E60433" w:rsidRDefault="00CA2557" w:rsidP="00CA2557">
      <w:pPr>
        <w:pStyle w:val="ab"/>
        <w:ind w:left="987" w:firstLineChars="0" w:firstLine="0"/>
        <w:rPr>
          <w:sz w:val="18"/>
          <w:szCs w:val="18"/>
        </w:rPr>
      </w:pPr>
    </w:p>
    <w:p w:rsidR="00CA2557" w:rsidRDefault="00C31F7E" w:rsidP="00CA2557">
      <w:pPr>
        <w:pStyle w:val="ab"/>
        <w:ind w:left="987" w:firstLineChars="0" w:firstLine="0"/>
        <w:rPr>
          <w:sz w:val="18"/>
          <w:szCs w:val="18"/>
        </w:rPr>
      </w:pPr>
      <w:r>
        <w:rPr>
          <w:rFonts w:hint="eastAsia"/>
          <w:sz w:val="18"/>
          <w:szCs w:val="18"/>
        </w:rPr>
        <w:t>ushort</w:t>
      </w:r>
      <w:r w:rsidR="00CA2557">
        <w:rPr>
          <w:sz w:val="18"/>
          <w:szCs w:val="18"/>
        </w:rPr>
        <w:t xml:space="preserve">     </w:t>
      </w:r>
      <w:r w:rsidR="00CA2557">
        <w:rPr>
          <w:rFonts w:cstheme="minorHAnsi"/>
          <w:sz w:val="18"/>
          <w:szCs w:val="18"/>
        </w:rPr>
        <w:t xml:space="preserve"> </w:t>
      </w:r>
      <w:r w:rsidR="00CA2557">
        <w:rPr>
          <w:rFonts w:hint="eastAsia"/>
          <w:sz w:val="18"/>
          <w:szCs w:val="18"/>
        </w:rPr>
        <w:t>Wave_data(</w:t>
      </w:r>
      <w:r w:rsidR="00CF7C9F">
        <w:rPr>
          <w:rFonts w:hint="eastAsia"/>
          <w:sz w:val="18"/>
          <w:szCs w:val="18"/>
        </w:rPr>
        <w:t>1K</w:t>
      </w:r>
      <w:r w:rsidR="00CA2557">
        <w:rPr>
          <w:rFonts w:hint="eastAsia"/>
          <w:sz w:val="18"/>
          <w:szCs w:val="18"/>
        </w:rPr>
        <w:t>)</w:t>
      </w:r>
      <w:r w:rsidR="00CA2557" w:rsidRPr="00E60433">
        <w:rPr>
          <w:rFonts w:hint="eastAsia"/>
          <w:sz w:val="18"/>
          <w:szCs w:val="18"/>
        </w:rPr>
        <w:tab/>
      </w:r>
      <w:r w:rsidR="00CA2557">
        <w:rPr>
          <w:rFonts w:hint="eastAsia"/>
          <w:sz w:val="18"/>
          <w:szCs w:val="18"/>
        </w:rPr>
        <w:tab/>
      </w:r>
      <w:r w:rsidR="00CA2557" w:rsidRPr="00E60433">
        <w:rPr>
          <w:rFonts w:hint="eastAsia"/>
          <w:sz w:val="18"/>
          <w:szCs w:val="18"/>
        </w:rPr>
        <w:t>//</w:t>
      </w:r>
      <w:r w:rsidR="00CF7C9F">
        <w:rPr>
          <w:rFonts w:hint="eastAsia"/>
          <w:sz w:val="18"/>
          <w:szCs w:val="18"/>
        </w:rPr>
        <w:t>1024</w:t>
      </w:r>
      <w:r w:rsidR="00CA2557">
        <w:rPr>
          <w:rFonts w:hint="eastAsia"/>
          <w:sz w:val="18"/>
          <w:szCs w:val="18"/>
        </w:rPr>
        <w:t>个</w:t>
      </w:r>
      <w:r>
        <w:rPr>
          <w:rFonts w:hint="eastAsia"/>
          <w:sz w:val="18"/>
          <w:szCs w:val="18"/>
        </w:rPr>
        <w:t>数据，每包</w:t>
      </w:r>
      <w:r>
        <w:rPr>
          <w:rFonts w:hint="eastAsia"/>
          <w:sz w:val="18"/>
          <w:szCs w:val="18"/>
        </w:rPr>
        <w:t>1024</w:t>
      </w:r>
      <w:r>
        <w:rPr>
          <w:rFonts w:hint="eastAsia"/>
          <w:sz w:val="18"/>
          <w:szCs w:val="18"/>
        </w:rPr>
        <w:t>个数据，最后一包按实际剩余数据量</w:t>
      </w:r>
    </w:p>
    <w:p w:rsidR="00CA2557" w:rsidRDefault="00CA2557" w:rsidP="00CA2557">
      <w:pPr>
        <w:pStyle w:val="ab"/>
        <w:ind w:left="987" w:firstLineChars="0" w:firstLine="0"/>
        <w:rPr>
          <w:ins w:id="320" w:author="段道景" w:date="2017-02-14T09:28:00Z"/>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321" w:author="段道景" w:date="2017-02-14T09:28:00Z"/>
          <w:sz w:val="18"/>
          <w:szCs w:val="18"/>
        </w:rPr>
      </w:pPr>
      <w:ins w:id="322" w:author="段道景" w:date="2017-02-14T09:28: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Pr="00C76D42" w:rsidRDefault="00474ECD" w:rsidP="00CA2557">
      <w:pPr>
        <w:pStyle w:val="ab"/>
        <w:ind w:left="987" w:firstLineChars="0" w:firstLine="0"/>
        <w:rPr>
          <w:sz w:val="18"/>
          <w:szCs w:val="18"/>
        </w:rPr>
      </w:pPr>
    </w:p>
    <w:p w:rsidR="00CA2557" w:rsidRDefault="00CA2557" w:rsidP="00CA2557">
      <w:pPr>
        <w:pStyle w:val="ab"/>
        <w:ind w:left="987" w:firstLineChars="0" w:firstLine="0"/>
      </w:pPr>
      <w:r>
        <w:rPr>
          <w:rFonts w:hint="eastAsia"/>
        </w:rPr>
        <w:t>}</w:t>
      </w:r>
    </w:p>
    <w:p w:rsidR="00CA2557" w:rsidRDefault="00CA2557" w:rsidP="00CA2557">
      <w:pPr>
        <w:pStyle w:val="ab"/>
        <w:ind w:left="987" w:firstLineChars="0" w:firstLine="0"/>
      </w:pPr>
    </w:p>
    <w:p w:rsidR="00A61EB3" w:rsidRDefault="003E563B">
      <w:pPr>
        <w:pStyle w:val="St03"/>
        <w:numPr>
          <w:ilvl w:val="0"/>
          <w:numId w:val="109"/>
        </w:numPr>
        <w:spacing w:before="240"/>
      </w:pPr>
      <w:bookmarkStart w:id="323" w:name="_Toc474744674"/>
      <w:bookmarkStart w:id="324" w:name="_Toc474744675"/>
      <w:bookmarkStart w:id="325" w:name="_Toc474744676"/>
      <w:bookmarkStart w:id="326" w:name="_Toc474744677"/>
      <w:bookmarkStart w:id="327" w:name="_Toc474744678"/>
      <w:bookmarkStart w:id="328" w:name="_Toc474744679"/>
      <w:bookmarkStart w:id="329" w:name="_Toc474744680"/>
      <w:bookmarkStart w:id="330" w:name="_Toc474744681"/>
      <w:bookmarkStart w:id="331" w:name="_Toc474744682"/>
      <w:bookmarkStart w:id="332" w:name="_Toc474744683"/>
      <w:bookmarkStart w:id="333" w:name="_Toc474744684"/>
      <w:bookmarkStart w:id="334" w:name="_Toc474744685"/>
      <w:bookmarkStart w:id="335" w:name="_Toc474744686"/>
      <w:bookmarkStart w:id="336" w:name="_Toc474744687"/>
      <w:bookmarkStart w:id="337" w:name="_Toc474763668"/>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Pr="003E563B">
        <w:rPr>
          <w:rFonts w:hint="eastAsia"/>
        </w:rPr>
        <w:t>、</w:t>
      </w:r>
      <w:r w:rsidR="002E72DA" w:rsidRPr="0005748D">
        <w:rPr>
          <w:rFonts w:hint="eastAsia"/>
        </w:rPr>
        <w:t>心跳包（</w:t>
      </w:r>
      <w:r w:rsidR="002E72DA" w:rsidRPr="0005748D">
        <w:t>0X05</w:t>
      </w:r>
      <w:r w:rsidR="002E72DA" w:rsidRPr="0005748D">
        <w:rPr>
          <w:rFonts w:hint="eastAsia"/>
        </w:rPr>
        <w:t>）</w:t>
      </w:r>
      <w:bookmarkEnd w:id="337"/>
    </w:p>
    <w:p w:rsidR="002B7DA0" w:rsidRPr="002B7DA0" w:rsidRDefault="002B7DA0" w:rsidP="002B7DA0">
      <w:pPr>
        <w:pStyle w:val="St00"/>
      </w:pPr>
      <w:r>
        <w:rPr>
          <w:rFonts w:hint="eastAsia"/>
        </w:rPr>
        <w:t xml:space="preserve">    </w:t>
      </w:r>
      <w:r>
        <w:rPr>
          <w:rFonts w:hint="eastAsia"/>
        </w:rPr>
        <w:t>作用：网关对服务器的心跳</w:t>
      </w:r>
      <w:r w:rsidR="00FB7F9B">
        <w:rPr>
          <w:rFonts w:hint="eastAsia"/>
        </w:rPr>
        <w:t>，</w:t>
      </w:r>
      <w:del w:id="338" w:author="段道景" w:date="2017-02-20T11:19:00Z">
        <w:r w:rsidR="00FB7F9B" w:rsidDel="00186375">
          <w:rPr>
            <w:rFonts w:hint="eastAsia"/>
          </w:rPr>
          <w:delText>每</w:delText>
        </w:r>
        <w:r w:rsidR="00FB7F9B" w:rsidDel="00186375">
          <w:rPr>
            <w:rFonts w:hint="eastAsia"/>
          </w:rPr>
          <w:delText>3</w:delText>
        </w:r>
      </w:del>
      <w:ins w:id="339" w:author="段道景" w:date="2017-02-20T11:19:00Z">
        <w:r w:rsidR="00186375">
          <w:rPr>
            <w:rFonts w:hint="eastAsia"/>
          </w:rPr>
          <w:t>每</w:t>
        </w:r>
        <w:r w:rsidR="00186375">
          <w:rPr>
            <w:rFonts w:hint="eastAsia"/>
          </w:rPr>
          <w:t>1</w:t>
        </w:r>
      </w:ins>
      <w:r w:rsidR="00FB7F9B">
        <w:rPr>
          <w:rFonts w:hint="eastAsia"/>
        </w:rPr>
        <w:t>分钟发送一次，</w:t>
      </w:r>
      <w:del w:id="340" w:author="段道景" w:date="2017-02-20T11:19:00Z">
        <w:r w:rsidR="00FB7F9B" w:rsidDel="00186375">
          <w:rPr>
            <w:rFonts w:hint="eastAsia"/>
          </w:rPr>
          <w:delText>不</w:delText>
        </w:r>
      </w:del>
      <w:r w:rsidR="00FB7F9B">
        <w:rPr>
          <w:rFonts w:hint="eastAsia"/>
        </w:rPr>
        <w:t>需要服务器回应</w:t>
      </w:r>
      <w:ins w:id="341" w:author="段道景" w:date="2017-02-20T11:19:00Z">
        <w:r w:rsidR="00186375">
          <w:rPr>
            <w:rFonts w:hint="eastAsia"/>
          </w:rPr>
          <w:t>，无回应不需要重发。</w:t>
        </w:r>
      </w:ins>
      <w:ins w:id="342" w:author="段道景" w:date="2017-02-20T11:20:00Z">
        <w:r w:rsidR="00186375">
          <w:rPr>
            <w:rFonts w:hint="eastAsia"/>
          </w:rPr>
          <w:t>当服务器在</w:t>
        </w:r>
        <w:r w:rsidR="00186375">
          <w:rPr>
            <w:rFonts w:hint="eastAsia"/>
          </w:rPr>
          <w:t>5</w:t>
        </w:r>
        <w:r w:rsidR="00186375">
          <w:rPr>
            <w:rFonts w:hint="eastAsia"/>
          </w:rPr>
          <w:t>分钟内均未收到网关心跳包，则认为网关不在线。</w:t>
        </w:r>
      </w:ins>
      <w:bookmarkStart w:id="343" w:name="_GoBack"/>
      <w:bookmarkEnd w:id="343"/>
    </w:p>
    <w:p w:rsidR="002B7DA0" w:rsidRDefault="00B41312" w:rsidP="002B7DA0">
      <w:pPr>
        <w:pStyle w:val="ab"/>
        <w:ind w:left="987" w:firstLineChars="0" w:firstLine="0"/>
      </w:pPr>
      <w:r>
        <w:rPr>
          <w:rFonts w:hint="eastAsia"/>
          <w:sz w:val="18"/>
          <w:szCs w:val="18"/>
        </w:rPr>
        <w:t>Gateway</w:t>
      </w:r>
      <w:r w:rsidDel="00B41312">
        <w:rPr>
          <w:rFonts w:hint="eastAsia"/>
          <w:sz w:val="18"/>
          <w:szCs w:val="18"/>
        </w:rPr>
        <w:t xml:space="preserve"> </w:t>
      </w:r>
      <w:r w:rsidR="002B7DA0">
        <w:rPr>
          <w:rFonts w:hint="eastAsia"/>
          <w:sz w:val="18"/>
          <w:szCs w:val="18"/>
        </w:rPr>
        <w:t>_</w:t>
      </w:r>
      <w:r w:rsidR="002B7DA0">
        <w:rPr>
          <w:rFonts w:hint="eastAsia"/>
        </w:rPr>
        <w:t xml:space="preserve"> </w:t>
      </w:r>
      <w:r>
        <w:rPr>
          <w:rFonts w:hint="eastAsia"/>
        </w:rPr>
        <w:t>Server</w:t>
      </w:r>
      <w:r w:rsidR="002B7DA0">
        <w:rPr>
          <w:rFonts w:hint="eastAsia"/>
        </w:rPr>
        <w:t>_</w:t>
      </w:r>
      <w:r w:rsidR="001E5C96">
        <w:rPr>
          <w:rFonts w:hint="eastAsia"/>
        </w:rPr>
        <w:t>HeartBeat</w:t>
      </w:r>
    </w:p>
    <w:p w:rsidR="002B7DA0" w:rsidRPr="00E60433" w:rsidRDefault="002B7DA0" w:rsidP="002B7DA0">
      <w:pPr>
        <w:pStyle w:val="ab"/>
        <w:ind w:left="987" w:firstLineChars="0" w:firstLine="0"/>
        <w:rPr>
          <w:sz w:val="18"/>
          <w:szCs w:val="18"/>
        </w:rPr>
      </w:pPr>
      <w:r w:rsidRPr="00E60433">
        <w:rPr>
          <w:rFonts w:hint="eastAsia"/>
          <w:sz w:val="18"/>
          <w:szCs w:val="18"/>
        </w:rPr>
        <w:t>{</w:t>
      </w:r>
    </w:p>
    <w:p w:rsidR="002B7DA0" w:rsidRDefault="002B7DA0" w:rsidP="002B7DA0">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0XAAAA</w:t>
      </w:r>
      <w:r w:rsidRPr="00E60433">
        <w:rPr>
          <w:rFonts w:hint="eastAsia"/>
          <w:sz w:val="18"/>
          <w:szCs w:val="18"/>
        </w:rPr>
        <w:t>，表示为上行数据包</w:t>
      </w:r>
    </w:p>
    <w:p w:rsidR="002B7DA0" w:rsidRPr="00D43F73" w:rsidRDefault="002B7DA0" w:rsidP="002B7DA0">
      <w:pPr>
        <w:pStyle w:val="ab"/>
        <w:ind w:left="987" w:firstLineChars="0" w:firstLine="0"/>
        <w:rPr>
          <w:sz w:val="18"/>
          <w:szCs w:val="18"/>
        </w:rPr>
      </w:pPr>
      <w:r w:rsidRPr="003B6898">
        <w:rPr>
          <w:rFonts w:hint="eastAsia"/>
          <w:sz w:val="18"/>
          <w:szCs w:val="18"/>
        </w:rPr>
        <w:t>unsigend int  Gateway_Id;         //4</w:t>
      </w:r>
      <w:r w:rsidRPr="003B6898">
        <w:rPr>
          <w:rFonts w:hint="eastAsia"/>
          <w:sz w:val="18"/>
          <w:szCs w:val="18"/>
        </w:rPr>
        <w:t>字节，网关</w:t>
      </w:r>
      <w:r w:rsidRPr="003B6898">
        <w:rPr>
          <w:rFonts w:hint="eastAsia"/>
          <w:sz w:val="18"/>
          <w:szCs w:val="18"/>
        </w:rPr>
        <w:t>id</w:t>
      </w:r>
      <w:r w:rsidRPr="003B6898">
        <w:rPr>
          <w:rFonts w:hint="eastAsia"/>
          <w:sz w:val="18"/>
          <w:szCs w:val="18"/>
        </w:rPr>
        <w:t>号</w:t>
      </w:r>
    </w:p>
    <w:p w:rsidR="002B7DA0" w:rsidRDefault="002B7DA0" w:rsidP="002B7DA0">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 xml:space="preserve">       //</w:t>
      </w:r>
      <w:r w:rsidRPr="00735EAD">
        <w:rPr>
          <w:rFonts w:hint="eastAsia"/>
          <w:sz w:val="18"/>
          <w:szCs w:val="18"/>
        </w:rPr>
        <w:t>1</w:t>
      </w:r>
      <w:r w:rsidRPr="00735EAD">
        <w:rPr>
          <w:rFonts w:hint="eastAsia"/>
          <w:sz w:val="18"/>
          <w:szCs w:val="18"/>
        </w:rPr>
        <w:t>字节，协议号</w:t>
      </w:r>
      <w:r w:rsidRPr="00735EAD">
        <w:rPr>
          <w:rFonts w:hint="eastAsia"/>
          <w:sz w:val="18"/>
          <w:szCs w:val="18"/>
        </w:rPr>
        <w:t>=0x0</w:t>
      </w:r>
      <w:r>
        <w:rPr>
          <w:rFonts w:hint="eastAsia"/>
          <w:sz w:val="18"/>
          <w:szCs w:val="18"/>
        </w:rPr>
        <w:t>5</w:t>
      </w:r>
    </w:p>
    <w:p w:rsidR="002B7DA0" w:rsidRDefault="002B7DA0" w:rsidP="002B7DA0">
      <w:pPr>
        <w:pStyle w:val="ab"/>
        <w:ind w:left="987" w:firstLineChars="0" w:firstLine="0"/>
        <w:rPr>
          <w:ins w:id="344" w:author="段道景" w:date="2017-02-14T09:28:00Z"/>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345" w:author="段道景" w:date="2017-02-14T09:28:00Z"/>
          <w:sz w:val="18"/>
          <w:szCs w:val="18"/>
        </w:rPr>
      </w:pPr>
      <w:ins w:id="346" w:author="段道景" w:date="2017-02-14T09:28: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0XAA</w:t>
        </w:r>
        <w:r>
          <w:rPr>
            <w:rFonts w:hint="eastAsia"/>
            <w:sz w:val="18"/>
            <w:szCs w:val="18"/>
          </w:rPr>
          <w:t>55</w:t>
        </w:r>
        <w:r>
          <w:rPr>
            <w:rFonts w:hint="eastAsia"/>
            <w:sz w:val="18"/>
            <w:szCs w:val="18"/>
          </w:rPr>
          <w:t>，表示为上行数据包结束</w:t>
        </w:r>
      </w:ins>
    </w:p>
    <w:p w:rsidR="00474ECD" w:rsidRPr="002B7DA0" w:rsidRDefault="00474ECD" w:rsidP="002B7DA0">
      <w:pPr>
        <w:pStyle w:val="ab"/>
        <w:ind w:left="987" w:firstLineChars="0" w:firstLine="0"/>
        <w:rPr>
          <w:sz w:val="18"/>
          <w:szCs w:val="18"/>
        </w:rPr>
      </w:pPr>
    </w:p>
    <w:p w:rsidR="002B7DA0" w:rsidRDefault="002B7DA0" w:rsidP="00F64E0B">
      <w:pPr>
        <w:ind w:left="142"/>
      </w:pPr>
      <w:r>
        <w:rPr>
          <w:rFonts w:hint="eastAsia"/>
        </w:rPr>
        <w:t xml:space="preserve">        }</w:t>
      </w:r>
    </w:p>
    <w:p w:rsidR="002B7DA0" w:rsidRPr="002B7DA0" w:rsidRDefault="002B7DA0" w:rsidP="00FE1B0A">
      <w:pPr>
        <w:ind w:left="142"/>
      </w:pPr>
    </w:p>
    <w:p w:rsidR="00A61EB3" w:rsidRDefault="00F16D28" w:rsidP="003A2A6E">
      <w:pPr>
        <w:pStyle w:val="St02"/>
        <w:keepNext w:val="0"/>
        <w:numPr>
          <w:ilvl w:val="0"/>
          <w:numId w:val="102"/>
        </w:numPr>
        <w:spacing w:before="240" w:after="120"/>
        <w:ind w:left="426"/>
      </w:pPr>
      <w:bookmarkStart w:id="347" w:name="_Toc474744689"/>
      <w:bookmarkStart w:id="348" w:name="_Toc474744690"/>
      <w:bookmarkStart w:id="349" w:name="_Toc474744691"/>
      <w:bookmarkStart w:id="350" w:name="_Toc474744692"/>
      <w:bookmarkStart w:id="351" w:name="_Toc474744693"/>
      <w:bookmarkStart w:id="352" w:name="_Toc474744694"/>
      <w:bookmarkStart w:id="353" w:name="_Toc474744695"/>
      <w:bookmarkStart w:id="354" w:name="_Toc474744696"/>
      <w:bookmarkStart w:id="355" w:name="_Toc474744697"/>
      <w:bookmarkStart w:id="356" w:name="_Toc474744698"/>
      <w:bookmarkStart w:id="357" w:name="_Toc474744699"/>
      <w:bookmarkStart w:id="358" w:name="_Toc474744700"/>
      <w:bookmarkStart w:id="359" w:name="_Toc474744701"/>
      <w:bookmarkStart w:id="360" w:name="_Toc474744702"/>
      <w:bookmarkStart w:id="361" w:name="_Toc474744703"/>
      <w:bookmarkStart w:id="362" w:name="_Toc474744704"/>
      <w:bookmarkStart w:id="363" w:name="_Toc474744705"/>
      <w:bookmarkStart w:id="364" w:name="_Toc474744706"/>
      <w:bookmarkStart w:id="365" w:name="_Toc474744707"/>
      <w:bookmarkStart w:id="366" w:name="_Toc474744708"/>
      <w:bookmarkStart w:id="367" w:name="_Toc474744709"/>
      <w:bookmarkStart w:id="368" w:name="_Toc474744710"/>
      <w:bookmarkStart w:id="369" w:name="_Toc474744711"/>
      <w:bookmarkStart w:id="370" w:name="_Toc474744712"/>
      <w:bookmarkStart w:id="371" w:name="_Toc474744713"/>
      <w:bookmarkStart w:id="372" w:name="_Toc474744714"/>
      <w:bookmarkStart w:id="373" w:name="_Toc474744715"/>
      <w:bookmarkStart w:id="374" w:name="_Toc474744716"/>
      <w:bookmarkStart w:id="375" w:name="_Toc474744717"/>
      <w:bookmarkStart w:id="376" w:name="_Toc474744718"/>
      <w:bookmarkStart w:id="377" w:name="_Toc474744719"/>
      <w:bookmarkStart w:id="378" w:name="_Toc474744720"/>
      <w:bookmarkStart w:id="379" w:name="_Toc474744721"/>
      <w:bookmarkStart w:id="380" w:name="_Toc474744722"/>
      <w:bookmarkStart w:id="381" w:name="_Toc474744723"/>
      <w:bookmarkStart w:id="382" w:name="_Toc474744724"/>
      <w:bookmarkStart w:id="383" w:name="_Toc474744725"/>
      <w:bookmarkStart w:id="384" w:name="_Toc474744726"/>
      <w:bookmarkStart w:id="385" w:name="_Toc474744727"/>
      <w:bookmarkStart w:id="386" w:name="_Toc474744728"/>
      <w:bookmarkStart w:id="387" w:name="_Toc474744729"/>
      <w:bookmarkStart w:id="388" w:name="_Toc474744730"/>
      <w:bookmarkStart w:id="389" w:name="_Toc474744731"/>
      <w:bookmarkStart w:id="390" w:name="_Toc474744732"/>
      <w:bookmarkStart w:id="391" w:name="_Toc474744733"/>
      <w:bookmarkStart w:id="392" w:name="_Toc474744734"/>
      <w:bookmarkStart w:id="393" w:name="_Toc474744735"/>
      <w:bookmarkStart w:id="394" w:name="_Toc474744736"/>
      <w:bookmarkStart w:id="395" w:name="_Toc474744737"/>
      <w:bookmarkStart w:id="396" w:name="_Toc474744738"/>
      <w:bookmarkStart w:id="397" w:name="_Toc474744739"/>
      <w:bookmarkStart w:id="398" w:name="_Toc474744740"/>
      <w:bookmarkStart w:id="399" w:name="_Toc474744741"/>
      <w:bookmarkStart w:id="400" w:name="_Toc474744742"/>
      <w:bookmarkStart w:id="401" w:name="_Toc474744743"/>
      <w:bookmarkStart w:id="402" w:name="_Toc474744744"/>
      <w:bookmarkStart w:id="403" w:name="_Toc474744745"/>
      <w:bookmarkStart w:id="404" w:name="_Toc474744746"/>
      <w:bookmarkStart w:id="405" w:name="_Toc474744747"/>
      <w:bookmarkStart w:id="406" w:name="_Toc474744748"/>
      <w:bookmarkStart w:id="407" w:name="_Toc474744749"/>
      <w:bookmarkStart w:id="408" w:name="_Toc474744750"/>
      <w:bookmarkStart w:id="409" w:name="_Toc474744751"/>
      <w:bookmarkStart w:id="410" w:name="_Toc474744752"/>
      <w:bookmarkStart w:id="411" w:name="_Toc474744753"/>
      <w:bookmarkStart w:id="412" w:name="_Toc474744754"/>
      <w:bookmarkStart w:id="413" w:name="_Toc474744755"/>
      <w:bookmarkStart w:id="414" w:name="_Toc474744756"/>
      <w:bookmarkStart w:id="415" w:name="_Toc474744796"/>
      <w:bookmarkStart w:id="416" w:name="_Toc474744797"/>
      <w:bookmarkStart w:id="417" w:name="_Toc474744798"/>
      <w:bookmarkStart w:id="418" w:name="_Toc474744799"/>
      <w:bookmarkStart w:id="419" w:name="_Toc474744800"/>
      <w:bookmarkStart w:id="420" w:name="_Toc474744801"/>
      <w:bookmarkStart w:id="421" w:name="_Toc474744802"/>
      <w:bookmarkStart w:id="422" w:name="_Toc474744803"/>
      <w:bookmarkStart w:id="423" w:name="_Toc474744804"/>
      <w:bookmarkStart w:id="424" w:name="_Toc474744805"/>
      <w:bookmarkStart w:id="425" w:name="_Toc474744806"/>
      <w:bookmarkStart w:id="426" w:name="_Toc474744807"/>
      <w:bookmarkStart w:id="427" w:name="_Toc474744808"/>
      <w:bookmarkStart w:id="428" w:name="_Toc474744809"/>
      <w:bookmarkStart w:id="429" w:name="_Toc474744810"/>
      <w:bookmarkStart w:id="430" w:name="_Toc474744811"/>
      <w:bookmarkStart w:id="431" w:name="_Toc474744812"/>
      <w:bookmarkStart w:id="432" w:name="_Toc474744813"/>
      <w:bookmarkStart w:id="433" w:name="_Toc474744814"/>
      <w:bookmarkStart w:id="434" w:name="_Toc474744815"/>
      <w:bookmarkStart w:id="435" w:name="_Toc474744816"/>
      <w:bookmarkStart w:id="436" w:name="_Toc474744817"/>
      <w:bookmarkStart w:id="437" w:name="_Toc474744818"/>
      <w:bookmarkStart w:id="438" w:name="_Toc474744819"/>
      <w:bookmarkStart w:id="439" w:name="_Toc474744820"/>
      <w:bookmarkStart w:id="440" w:name="_Toc474744821"/>
      <w:bookmarkStart w:id="441" w:name="_Toc474744822"/>
      <w:bookmarkStart w:id="442" w:name="_Toc474744823"/>
      <w:bookmarkStart w:id="443" w:name="_Toc474744824"/>
      <w:bookmarkStart w:id="444" w:name="_Toc474744825"/>
      <w:bookmarkStart w:id="445" w:name="_Toc474744826"/>
      <w:bookmarkStart w:id="446" w:name="_Toc474744827"/>
      <w:bookmarkStart w:id="447" w:name="_Toc474744828"/>
      <w:bookmarkStart w:id="448" w:name="_Toc474744829"/>
      <w:bookmarkStart w:id="449" w:name="_Toc474744830"/>
      <w:bookmarkStart w:id="450" w:name="_Toc474744831"/>
      <w:bookmarkStart w:id="451" w:name="_Toc474744832"/>
      <w:bookmarkStart w:id="452" w:name="_Toc474744833"/>
      <w:bookmarkStart w:id="453" w:name="_Toc474744834"/>
      <w:bookmarkStart w:id="454" w:name="_Toc474744835"/>
      <w:bookmarkStart w:id="455" w:name="_Toc474744836"/>
      <w:bookmarkStart w:id="456" w:name="_Toc474744837"/>
      <w:bookmarkStart w:id="457" w:name="_Toc474744838"/>
      <w:bookmarkStart w:id="458" w:name="_Toc474744839"/>
      <w:bookmarkStart w:id="459" w:name="_Toc474744840"/>
      <w:bookmarkStart w:id="460" w:name="_Toc474744841"/>
      <w:bookmarkStart w:id="461" w:name="_Toc474744842"/>
      <w:bookmarkStart w:id="462" w:name="_Toc474744843"/>
      <w:bookmarkStart w:id="463" w:name="_Toc474744844"/>
      <w:bookmarkStart w:id="464" w:name="_Toc474744845"/>
      <w:bookmarkStart w:id="465" w:name="_Toc474744846"/>
      <w:bookmarkStart w:id="466" w:name="_Toc474744847"/>
      <w:bookmarkStart w:id="467" w:name="_Toc474744848"/>
      <w:bookmarkStart w:id="468" w:name="_Toc474744849"/>
      <w:bookmarkStart w:id="469" w:name="_Toc474744850"/>
      <w:bookmarkStart w:id="470" w:name="_Toc474744851"/>
      <w:bookmarkStart w:id="471" w:name="_Toc474744852"/>
      <w:bookmarkStart w:id="472" w:name="_Toc474744853"/>
      <w:bookmarkStart w:id="473" w:name="_Toc474744854"/>
      <w:bookmarkStart w:id="474" w:name="_Toc474744855"/>
      <w:bookmarkStart w:id="475" w:name="_Toc474744856"/>
      <w:bookmarkStart w:id="476" w:name="_Toc474744857"/>
      <w:bookmarkStart w:id="477" w:name="_Toc474744858"/>
      <w:bookmarkStart w:id="478" w:name="_Toc474744859"/>
      <w:bookmarkStart w:id="479" w:name="_Toc474744860"/>
      <w:bookmarkStart w:id="480" w:name="_Toc474744861"/>
      <w:bookmarkStart w:id="481" w:name="_Toc474744862"/>
      <w:bookmarkStart w:id="482" w:name="_Toc474744863"/>
      <w:bookmarkStart w:id="483" w:name="_Toc474744864"/>
      <w:bookmarkStart w:id="484" w:name="_Toc474744865"/>
      <w:bookmarkStart w:id="485" w:name="_Toc474744866"/>
      <w:bookmarkStart w:id="486" w:name="_Toc474744867"/>
      <w:bookmarkStart w:id="487" w:name="_Toc474744868"/>
      <w:bookmarkStart w:id="488" w:name="_Toc474744869"/>
      <w:bookmarkStart w:id="489" w:name="_Toc474744870"/>
      <w:bookmarkStart w:id="490" w:name="_Toc474744871"/>
      <w:bookmarkStart w:id="491" w:name="_Toc474744872"/>
      <w:bookmarkStart w:id="492" w:name="_Toc474744873"/>
      <w:bookmarkStart w:id="493" w:name="_Toc474744874"/>
      <w:bookmarkStart w:id="494" w:name="_Toc474744875"/>
      <w:bookmarkStart w:id="495" w:name="_Toc474744876"/>
      <w:bookmarkStart w:id="496" w:name="_Toc474744877"/>
      <w:bookmarkStart w:id="497" w:name="_Toc474744878"/>
      <w:bookmarkStart w:id="498" w:name="_Toc474744879"/>
      <w:bookmarkStart w:id="499" w:name="_Toc474744880"/>
      <w:bookmarkStart w:id="500" w:name="_Toc474744881"/>
      <w:bookmarkStart w:id="501" w:name="_Toc474744882"/>
      <w:bookmarkStart w:id="502" w:name="_Toc474744883"/>
      <w:bookmarkStart w:id="503" w:name="_Toc474744884"/>
      <w:bookmarkStart w:id="504" w:name="_Toc474744885"/>
      <w:bookmarkStart w:id="505" w:name="_Toc474744886"/>
      <w:bookmarkStart w:id="506" w:name="_Toc474744887"/>
      <w:bookmarkStart w:id="507" w:name="_Toc474744888"/>
      <w:bookmarkStart w:id="508" w:name="_Toc474744889"/>
      <w:bookmarkStart w:id="509" w:name="_Toc474744890"/>
      <w:bookmarkStart w:id="510" w:name="_Toc474744891"/>
      <w:bookmarkStart w:id="511" w:name="_Toc474744892"/>
      <w:bookmarkStart w:id="512" w:name="_Toc474744893"/>
      <w:bookmarkStart w:id="513" w:name="_Toc474744894"/>
      <w:bookmarkStart w:id="514" w:name="_Toc474744895"/>
      <w:bookmarkStart w:id="515" w:name="_Toc474744896"/>
      <w:bookmarkStart w:id="516" w:name="_Toc474744897"/>
      <w:bookmarkStart w:id="517" w:name="_Toc474744898"/>
      <w:bookmarkStart w:id="518" w:name="_Toc474744899"/>
      <w:bookmarkStart w:id="519" w:name="_Toc474744900"/>
      <w:bookmarkStart w:id="520" w:name="_Toc474744901"/>
      <w:bookmarkStart w:id="521" w:name="_Toc474744902"/>
      <w:bookmarkStart w:id="522" w:name="_Toc474744903"/>
      <w:bookmarkStart w:id="523" w:name="_Toc474744904"/>
      <w:bookmarkStart w:id="524" w:name="_Toc474744905"/>
      <w:bookmarkStart w:id="525" w:name="_Toc474744906"/>
      <w:bookmarkStart w:id="526" w:name="_Toc474744907"/>
      <w:bookmarkStart w:id="527" w:name="_Toc474744908"/>
      <w:bookmarkStart w:id="528" w:name="_Toc474744909"/>
      <w:bookmarkStart w:id="529" w:name="_Toc474744910"/>
      <w:bookmarkStart w:id="530" w:name="_Toc474763669"/>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Pr>
          <w:rFonts w:hint="eastAsia"/>
        </w:rPr>
        <w:t>、</w:t>
      </w:r>
      <w:r w:rsidR="0046621F">
        <w:rPr>
          <w:rFonts w:hint="eastAsia"/>
        </w:rPr>
        <w:t>服务器</w:t>
      </w:r>
      <w:r w:rsidR="001E5C96">
        <w:rPr>
          <w:rFonts w:hint="eastAsia"/>
        </w:rPr>
        <w:t>---&gt;</w:t>
      </w:r>
      <w:r w:rsidR="001E5C96">
        <w:rPr>
          <w:rFonts w:hint="eastAsia"/>
        </w:rPr>
        <w:t>网关</w:t>
      </w:r>
      <w:bookmarkEnd w:id="530"/>
      <w:r>
        <w:rPr>
          <w:rFonts w:hint="eastAsia"/>
        </w:rPr>
        <w:t xml:space="preserve"> </w:t>
      </w:r>
    </w:p>
    <w:p w:rsidR="00A61EB3" w:rsidRDefault="006A2524" w:rsidP="003A2A6E">
      <w:pPr>
        <w:spacing w:before="240"/>
      </w:pPr>
      <w:r>
        <w:rPr>
          <w:rFonts w:hint="eastAsia"/>
        </w:rPr>
        <w:t>所有通讯最大包长不超过</w:t>
      </w:r>
      <w:del w:id="531" w:author="段道景" w:date="2017-02-20T11:17:00Z">
        <w:r w:rsidDel="00794CA3">
          <w:rPr>
            <w:rFonts w:hint="eastAsia"/>
          </w:rPr>
          <w:delText>2048</w:delText>
        </w:r>
      </w:del>
      <w:ins w:id="532" w:author="段道景" w:date="2017-02-20T11:17:00Z">
        <w:r w:rsidR="00794CA3">
          <w:rPr>
            <w:rFonts w:hint="eastAsia"/>
          </w:rPr>
          <w:t>1024</w:t>
        </w:r>
      </w:ins>
      <w:r>
        <w:rPr>
          <w:rFonts w:hint="eastAsia"/>
        </w:rPr>
        <w:t>字节，当超过该长度即认为数据已经出错。</w:t>
      </w:r>
    </w:p>
    <w:p w:rsidR="00A61EB3" w:rsidRDefault="003E563B">
      <w:pPr>
        <w:pStyle w:val="St03"/>
        <w:numPr>
          <w:ilvl w:val="0"/>
          <w:numId w:val="110"/>
        </w:numPr>
        <w:spacing w:before="240"/>
      </w:pPr>
      <w:bookmarkStart w:id="533" w:name="_Toc474763670"/>
      <w:r w:rsidRPr="003E563B">
        <w:rPr>
          <w:rFonts w:hint="eastAsia"/>
        </w:rPr>
        <w:t>、通讯确认</w:t>
      </w:r>
      <w:r w:rsidR="00276F41" w:rsidRPr="0005748D">
        <w:rPr>
          <w:rFonts w:hint="eastAsia"/>
        </w:rPr>
        <w:t>（</w:t>
      </w:r>
      <w:r w:rsidR="00073587" w:rsidRPr="0005748D">
        <w:t>0x0</w:t>
      </w:r>
      <w:r w:rsidRPr="003E563B">
        <w:t>1</w:t>
      </w:r>
      <w:r w:rsidR="00276F41" w:rsidRPr="004B6F13">
        <w:rPr>
          <w:rFonts w:hint="eastAsia"/>
        </w:rPr>
        <w:t>）</w:t>
      </w:r>
      <w:bookmarkEnd w:id="533"/>
    </w:p>
    <w:p w:rsidR="001E5C96" w:rsidRDefault="001E5C96" w:rsidP="001E5C96">
      <w:pPr>
        <w:pStyle w:val="ab"/>
        <w:ind w:left="987" w:firstLineChars="0" w:firstLine="0"/>
      </w:pPr>
      <w:r>
        <w:rPr>
          <w:rFonts w:hint="eastAsia"/>
        </w:rPr>
        <w:t>Server</w:t>
      </w:r>
      <w:r>
        <w:rPr>
          <w:rFonts w:hint="eastAsia"/>
          <w:sz w:val="18"/>
          <w:szCs w:val="18"/>
        </w:rPr>
        <w:t xml:space="preserve"> </w:t>
      </w:r>
      <w:r>
        <w:rPr>
          <w:rFonts w:hint="eastAsia"/>
        </w:rPr>
        <w:t>_Gateway_ ACK</w:t>
      </w:r>
    </w:p>
    <w:p w:rsidR="001E5C96" w:rsidRPr="00E60433" w:rsidRDefault="001E5C96" w:rsidP="001E5C96">
      <w:pPr>
        <w:pStyle w:val="ab"/>
        <w:ind w:left="987" w:firstLineChars="0" w:firstLine="0"/>
        <w:rPr>
          <w:sz w:val="18"/>
          <w:szCs w:val="18"/>
        </w:rPr>
      </w:pPr>
      <w:r w:rsidRPr="00E60433">
        <w:rPr>
          <w:rFonts w:hint="eastAsia"/>
          <w:sz w:val="18"/>
          <w:szCs w:val="18"/>
        </w:rPr>
        <w:t>{</w:t>
      </w:r>
    </w:p>
    <w:p w:rsidR="001E5C96" w:rsidRPr="00E60433" w:rsidRDefault="001E5C96" w:rsidP="001E5C96">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Pr>
          <w:rFonts w:hint="eastAsia"/>
          <w:sz w:val="18"/>
          <w:szCs w:val="18"/>
        </w:rPr>
        <w:t>前导字符，</w:t>
      </w:r>
      <w:r w:rsidRPr="00E60433">
        <w:rPr>
          <w:rFonts w:hint="eastAsia"/>
          <w:sz w:val="18"/>
          <w:szCs w:val="18"/>
        </w:rPr>
        <w:t>固定为</w:t>
      </w:r>
      <w:r w:rsidRPr="00E60433">
        <w:rPr>
          <w:rFonts w:hint="eastAsia"/>
          <w:sz w:val="18"/>
          <w:szCs w:val="18"/>
        </w:rPr>
        <w:t>0X</w:t>
      </w:r>
      <w:r>
        <w:rPr>
          <w:rFonts w:hint="eastAsia"/>
          <w:sz w:val="18"/>
          <w:szCs w:val="18"/>
        </w:rPr>
        <w:t>5555</w:t>
      </w:r>
      <w:r w:rsidR="008B5E22">
        <w:rPr>
          <w:rFonts w:hint="eastAsia"/>
          <w:sz w:val="18"/>
          <w:szCs w:val="18"/>
        </w:rPr>
        <w:t>，表示为下</w:t>
      </w:r>
      <w:r w:rsidRPr="00E60433">
        <w:rPr>
          <w:rFonts w:hint="eastAsia"/>
          <w:sz w:val="18"/>
          <w:szCs w:val="18"/>
        </w:rPr>
        <w:t>行数据包</w:t>
      </w:r>
    </w:p>
    <w:p w:rsidR="001E5C96" w:rsidRDefault="001E5C96" w:rsidP="001E5C96">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w:t>
      </w:r>
      <w:r>
        <w:rPr>
          <w:rFonts w:hint="eastAsia"/>
          <w:sz w:val="18"/>
          <w:szCs w:val="18"/>
        </w:rPr>
        <w:t>网关</w:t>
      </w:r>
      <w:r w:rsidRPr="00E60433">
        <w:rPr>
          <w:rFonts w:hint="eastAsia"/>
          <w:sz w:val="18"/>
          <w:szCs w:val="18"/>
        </w:rPr>
        <w:t>id</w:t>
      </w:r>
      <w:r w:rsidRPr="00E60433">
        <w:rPr>
          <w:rFonts w:hint="eastAsia"/>
          <w:sz w:val="18"/>
          <w:szCs w:val="18"/>
        </w:rPr>
        <w:t>号</w:t>
      </w:r>
    </w:p>
    <w:p w:rsidR="001E5C96" w:rsidRDefault="001E5C96" w:rsidP="001E5C96">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ab/>
        <w:t xml:space="preserve">     //1</w:t>
      </w:r>
      <w:r>
        <w:rPr>
          <w:rFonts w:hint="eastAsia"/>
          <w:sz w:val="18"/>
          <w:szCs w:val="18"/>
        </w:rPr>
        <w:t>字节，协议号</w:t>
      </w:r>
      <w:r>
        <w:rPr>
          <w:rFonts w:hint="eastAsia"/>
          <w:sz w:val="18"/>
          <w:szCs w:val="18"/>
        </w:rPr>
        <w:t>=0x01</w:t>
      </w:r>
    </w:p>
    <w:p w:rsidR="001E5C96" w:rsidRDefault="001E5C96" w:rsidP="001E5C96">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1E5C96" w:rsidRDefault="001E5C96" w:rsidP="001E5C96">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1E5C96" w:rsidRDefault="001E5C96" w:rsidP="001E5C96">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w:t>
      </w:r>
    </w:p>
    <w:p w:rsidR="001E5C96" w:rsidRDefault="001E5C96" w:rsidP="001E5C96">
      <w:pPr>
        <w:pStyle w:val="ab"/>
        <w:ind w:left="3927" w:firstLineChars="0" w:firstLine="273"/>
        <w:rPr>
          <w:rFonts w:asciiTheme="minorEastAsia" w:eastAsiaTheme="minorEastAsia" w:hAnsiTheme="minorEastAsia" w:cstheme="minorHAnsi"/>
          <w:bCs/>
          <w:color w:val="000000" w:themeColor="text1"/>
          <w:sz w:val="18"/>
          <w:szCs w:val="18"/>
        </w:rPr>
      </w:pPr>
      <w:r>
        <w:rPr>
          <w:rFonts w:cstheme="minorHAnsi" w:hint="eastAsia"/>
          <w:bCs/>
          <w:color w:val="2B2B2B"/>
          <w:sz w:val="18"/>
          <w:szCs w:val="18"/>
          <w:shd w:val="clear" w:color="auto" w:fill="F8F8F8"/>
        </w:rPr>
        <w:t>=0x01,</w:t>
      </w:r>
      <w:r w:rsidRPr="00242902">
        <w:rPr>
          <w:rFonts w:asciiTheme="minorEastAsia" w:eastAsiaTheme="minorEastAsia" w:hAnsiTheme="minorEastAsia" w:cstheme="minorHAnsi" w:hint="eastAsia"/>
          <w:bCs/>
          <w:color w:val="000000" w:themeColor="text1"/>
          <w:sz w:val="18"/>
          <w:szCs w:val="18"/>
        </w:rPr>
        <w:t>表示传感节点</w:t>
      </w:r>
      <w:r>
        <w:rPr>
          <w:rFonts w:asciiTheme="minorEastAsia" w:eastAsiaTheme="minorEastAsia" w:hAnsiTheme="minorEastAsia" w:cstheme="minorHAnsi" w:hint="eastAsia"/>
          <w:bCs/>
          <w:color w:val="000000" w:themeColor="text1"/>
          <w:sz w:val="18"/>
          <w:szCs w:val="18"/>
        </w:rPr>
        <w:t>测试通信</w:t>
      </w:r>
    </w:p>
    <w:p w:rsidR="001E5C96" w:rsidRDefault="001E5C96" w:rsidP="001E5C96">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=0x02，数据接收正确</w:t>
      </w:r>
    </w:p>
    <w:p w:rsidR="001E5C96" w:rsidRDefault="001E5C96" w:rsidP="001E5C96">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=0x03，数据接收错误，要求重发</w:t>
      </w:r>
    </w:p>
    <w:p w:rsidR="001E5C96" w:rsidRDefault="001E5C96" w:rsidP="001E5C96">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=0x04，数据接收错误，不要求重发</w:t>
      </w:r>
    </w:p>
    <w:p w:rsidR="001E5C96" w:rsidRDefault="001E5C96" w:rsidP="001E5C96">
      <w:pPr>
        <w:pStyle w:val="ab"/>
        <w:ind w:left="3927" w:firstLineChars="0" w:firstLine="273"/>
        <w:rPr>
          <w:rFonts w:asciiTheme="minorEastAsia" w:eastAsiaTheme="minorEastAsia" w:hAnsiTheme="minorEastAsia" w:cstheme="minorHAnsi"/>
          <w:bCs/>
          <w:color w:val="000000" w:themeColor="text1"/>
          <w:sz w:val="18"/>
          <w:szCs w:val="18"/>
        </w:rPr>
      </w:pPr>
      <w:r>
        <w:rPr>
          <w:rFonts w:asciiTheme="minorEastAsia" w:eastAsiaTheme="minorEastAsia" w:hAnsiTheme="minorEastAsia" w:cstheme="minorHAnsi" w:hint="eastAsia"/>
          <w:bCs/>
          <w:color w:val="000000" w:themeColor="text1"/>
          <w:sz w:val="18"/>
          <w:szCs w:val="18"/>
        </w:rPr>
        <w:t>=0</w:t>
      </w:r>
      <w:r>
        <w:rPr>
          <w:rFonts w:asciiTheme="minorEastAsia" w:eastAsiaTheme="minorEastAsia" w:hAnsiTheme="minorEastAsia" w:cstheme="minorHAnsi"/>
          <w:bCs/>
          <w:color w:val="000000" w:themeColor="text1"/>
          <w:sz w:val="18"/>
          <w:szCs w:val="18"/>
        </w:rPr>
        <w:t>X</w:t>
      </w:r>
      <w:r>
        <w:rPr>
          <w:rFonts w:asciiTheme="minorEastAsia" w:eastAsiaTheme="minorEastAsia" w:hAnsiTheme="minorEastAsia" w:cstheme="minorHAnsi" w:hint="eastAsia"/>
          <w:bCs/>
          <w:color w:val="000000" w:themeColor="text1"/>
          <w:sz w:val="18"/>
          <w:szCs w:val="18"/>
        </w:rPr>
        <w:t>05，终止传输（多包传输时使用）。</w:t>
      </w:r>
    </w:p>
    <w:p w:rsidR="00110A76" w:rsidRPr="007824D1" w:rsidRDefault="00110A76" w:rsidP="00110A76">
      <w:pPr>
        <w:pStyle w:val="ab"/>
        <w:ind w:left="3927" w:firstLineChars="0" w:firstLine="273"/>
        <w:rPr>
          <w:rFonts w:cstheme="minorHAnsi"/>
          <w:bCs/>
          <w:color w:val="2B2B2B"/>
          <w:sz w:val="18"/>
          <w:szCs w:val="18"/>
          <w:shd w:val="clear" w:color="auto" w:fill="F8F8F8"/>
        </w:rPr>
      </w:pPr>
      <w:r>
        <w:rPr>
          <w:rFonts w:asciiTheme="minorEastAsia" w:eastAsiaTheme="minorEastAsia" w:hAnsiTheme="minorEastAsia" w:cstheme="minorHAnsi" w:hint="eastAsia"/>
          <w:bCs/>
          <w:color w:val="000000" w:themeColor="text1"/>
          <w:sz w:val="18"/>
          <w:szCs w:val="18"/>
        </w:rPr>
        <w:t>=0X06，接收正确，命令无法执行。</w:t>
      </w:r>
    </w:p>
    <w:p w:rsidR="00110A76" w:rsidRPr="00110A76" w:rsidRDefault="00110A76" w:rsidP="001E5C96">
      <w:pPr>
        <w:pStyle w:val="ab"/>
        <w:ind w:left="3927" w:firstLineChars="0" w:firstLine="273"/>
        <w:rPr>
          <w:rFonts w:cstheme="minorHAnsi"/>
          <w:bCs/>
          <w:color w:val="2B2B2B"/>
          <w:sz w:val="18"/>
          <w:szCs w:val="18"/>
          <w:shd w:val="clear" w:color="auto" w:fill="F8F8F8"/>
        </w:rPr>
      </w:pPr>
    </w:p>
    <w:p w:rsidR="001E5C96" w:rsidRDefault="001E5C96" w:rsidP="001E5C96">
      <w:pPr>
        <w:pStyle w:val="ab"/>
        <w:ind w:left="987" w:firstLineChars="0" w:firstLine="0"/>
        <w:rPr>
          <w:ins w:id="534" w:author="段道景" w:date="2017-02-14T09:29:00Z"/>
          <w:sz w:val="18"/>
          <w:szCs w:val="18"/>
        </w:rPr>
      </w:pPr>
      <w:r>
        <w:rPr>
          <w:sz w:val="18"/>
          <w:szCs w:val="18"/>
        </w:rPr>
        <w:t>char</w:t>
      </w:r>
      <w:r w:rsidRPr="001B4D04">
        <w:rPr>
          <w:rFonts w:hint="eastAsia"/>
          <w:sz w:val="18"/>
          <w:szCs w:val="18"/>
        </w:rPr>
        <w:tab/>
      </w:r>
      <w:r w:rsidRPr="001B4D04">
        <w:rPr>
          <w:rFonts w:hint="eastAsia"/>
          <w:sz w:val="18"/>
          <w:szCs w:val="18"/>
        </w:rPr>
        <w:tab/>
      </w:r>
      <w:r>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，异或运算</w:t>
      </w:r>
    </w:p>
    <w:p w:rsidR="00474ECD" w:rsidRPr="00F20012" w:rsidRDefault="00474ECD" w:rsidP="00474ECD">
      <w:pPr>
        <w:pStyle w:val="ab"/>
        <w:ind w:left="987" w:firstLineChars="0" w:firstLine="0"/>
        <w:rPr>
          <w:ins w:id="535" w:author="段道景" w:date="2017-02-14T09:29:00Z"/>
          <w:sz w:val="18"/>
          <w:szCs w:val="18"/>
        </w:rPr>
      </w:pPr>
      <w:ins w:id="536" w:author="段道景" w:date="2017-02-14T09:29: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w:t>
        </w:r>
        <w:r>
          <w:rPr>
            <w:rFonts w:hint="eastAsia"/>
            <w:sz w:val="18"/>
            <w:szCs w:val="18"/>
          </w:rPr>
          <w:t>55AA</w:t>
        </w:r>
        <w:r>
          <w:rPr>
            <w:rFonts w:hint="eastAsia"/>
            <w:sz w:val="18"/>
            <w:szCs w:val="18"/>
          </w:rPr>
          <w:t>，表示为下行数据包结束</w:t>
        </w:r>
      </w:ins>
    </w:p>
    <w:p w:rsidR="00474ECD" w:rsidRPr="007824D1" w:rsidRDefault="00474ECD" w:rsidP="001E5C96">
      <w:pPr>
        <w:pStyle w:val="ab"/>
        <w:ind w:left="987" w:firstLineChars="0" w:firstLine="0"/>
        <w:rPr>
          <w:sz w:val="18"/>
          <w:szCs w:val="18"/>
        </w:rPr>
      </w:pPr>
    </w:p>
    <w:p w:rsidR="001E5C96" w:rsidRPr="00E60433" w:rsidRDefault="001E5C96" w:rsidP="001E5C96">
      <w:pPr>
        <w:pStyle w:val="ab"/>
        <w:ind w:left="987" w:firstLineChars="0" w:firstLine="0"/>
        <w:rPr>
          <w:sz w:val="18"/>
          <w:szCs w:val="18"/>
        </w:rPr>
      </w:pPr>
      <w:r w:rsidRPr="00E60433">
        <w:rPr>
          <w:rFonts w:hint="eastAsia"/>
          <w:sz w:val="18"/>
          <w:szCs w:val="18"/>
        </w:rPr>
        <w:t>}</w:t>
      </w:r>
    </w:p>
    <w:p w:rsidR="006C406C" w:rsidRPr="00C95E9A" w:rsidRDefault="006C406C" w:rsidP="00C95E9A">
      <w:pPr>
        <w:ind w:firstLine="420"/>
      </w:pPr>
    </w:p>
    <w:p w:rsidR="00A61EB3" w:rsidRDefault="003E563B">
      <w:pPr>
        <w:pStyle w:val="St03"/>
        <w:numPr>
          <w:ilvl w:val="0"/>
          <w:numId w:val="110"/>
        </w:numPr>
        <w:spacing w:before="240"/>
      </w:pPr>
      <w:bookmarkStart w:id="537" w:name="_Toc474763671"/>
      <w:r w:rsidRPr="003E563B">
        <w:rPr>
          <w:rFonts w:hint="eastAsia"/>
        </w:rPr>
        <w:t>、</w:t>
      </w:r>
      <w:r w:rsidR="00B018BE" w:rsidRPr="0005748D">
        <w:rPr>
          <w:rFonts w:hint="eastAsia"/>
        </w:rPr>
        <w:t>传感器</w:t>
      </w:r>
      <w:r w:rsidR="000A4E09" w:rsidRPr="0005748D">
        <w:rPr>
          <w:rFonts w:hint="eastAsia"/>
        </w:rPr>
        <w:t>设置</w:t>
      </w:r>
      <w:r w:rsidRPr="003E563B">
        <w:rPr>
          <w:rFonts w:hint="eastAsia"/>
        </w:rPr>
        <w:t>下传给</w:t>
      </w:r>
      <w:r w:rsidR="00B018BE" w:rsidRPr="004B6F13">
        <w:rPr>
          <w:rFonts w:hint="eastAsia"/>
        </w:rPr>
        <w:t>网关</w:t>
      </w:r>
      <w:r w:rsidR="006C406C" w:rsidRPr="0005748D">
        <w:rPr>
          <w:rFonts w:hint="eastAsia"/>
        </w:rPr>
        <w:t>（</w:t>
      </w:r>
      <w:r w:rsidR="006C406C" w:rsidRPr="0005748D">
        <w:t>0x0</w:t>
      </w:r>
      <w:r w:rsidR="00B018BE" w:rsidRPr="0005748D">
        <w:t>6</w:t>
      </w:r>
      <w:r w:rsidRPr="003E563B">
        <w:t>)</w:t>
      </w:r>
      <w:bookmarkEnd w:id="537"/>
    </w:p>
    <w:p w:rsidR="00042132" w:rsidRDefault="00F104D1" w:rsidP="006C406C">
      <w:pPr>
        <w:pStyle w:val="ab"/>
        <w:ind w:left="709" w:firstLineChars="0" w:firstLine="131"/>
        <w:rPr>
          <w:sz w:val="18"/>
          <w:szCs w:val="18"/>
        </w:rPr>
      </w:pPr>
      <w:r>
        <w:rPr>
          <w:rFonts w:hint="eastAsia"/>
          <w:sz w:val="18"/>
          <w:szCs w:val="18"/>
        </w:rPr>
        <w:t>下传</w:t>
      </w:r>
      <w:r w:rsidR="00042132">
        <w:rPr>
          <w:rFonts w:hint="eastAsia"/>
          <w:sz w:val="18"/>
          <w:szCs w:val="18"/>
        </w:rPr>
        <w:t>传感器的设置参数同时表示该传感器组网到该网关。</w:t>
      </w:r>
    </w:p>
    <w:p w:rsidR="006C406C" w:rsidRPr="004B770A" w:rsidRDefault="006007CF" w:rsidP="006C406C">
      <w:pPr>
        <w:pStyle w:val="ab"/>
        <w:ind w:left="709" w:firstLineChars="0" w:firstLine="131"/>
        <w:rPr>
          <w:b/>
        </w:rPr>
      </w:pPr>
      <w:r>
        <w:rPr>
          <w:rFonts w:hint="eastAsia"/>
          <w:sz w:val="18"/>
          <w:szCs w:val="18"/>
        </w:rPr>
        <w:t>Server</w:t>
      </w:r>
      <w:r w:rsidR="006C406C">
        <w:rPr>
          <w:rFonts w:hint="eastAsia"/>
          <w:sz w:val="18"/>
          <w:szCs w:val="18"/>
        </w:rPr>
        <w:t>_Gateway</w:t>
      </w:r>
      <w:r w:rsidR="006C406C" w:rsidRPr="00830A6C">
        <w:rPr>
          <w:rFonts w:hint="eastAsia"/>
          <w:b/>
        </w:rPr>
        <w:t xml:space="preserve"> </w:t>
      </w:r>
      <w:r w:rsidR="006C406C">
        <w:rPr>
          <w:rFonts w:hint="eastAsia"/>
          <w:b/>
        </w:rPr>
        <w:t>_</w:t>
      </w:r>
      <w:r>
        <w:rPr>
          <w:rFonts w:hint="eastAsia"/>
          <w:b/>
        </w:rPr>
        <w:t>Sensor</w:t>
      </w:r>
      <w:r w:rsidR="006C406C" w:rsidRPr="00830A6C">
        <w:rPr>
          <w:rFonts w:hint="eastAsia"/>
          <w:b/>
        </w:rPr>
        <w:t xml:space="preserve">_ </w:t>
      </w:r>
      <w:r w:rsidR="006C406C" w:rsidRPr="004B770A">
        <w:rPr>
          <w:rFonts w:hint="eastAsia"/>
          <w:b/>
        </w:rPr>
        <w:t>Setup</w:t>
      </w:r>
    </w:p>
    <w:p w:rsidR="006C406C" w:rsidRPr="00E60433" w:rsidRDefault="006C406C" w:rsidP="006C406C">
      <w:pPr>
        <w:pStyle w:val="ab"/>
        <w:ind w:left="987" w:firstLineChars="0" w:firstLine="0"/>
        <w:rPr>
          <w:sz w:val="18"/>
          <w:szCs w:val="18"/>
        </w:rPr>
      </w:pPr>
      <w:r w:rsidRPr="00E60433">
        <w:rPr>
          <w:rFonts w:hint="eastAsia"/>
          <w:sz w:val="18"/>
          <w:szCs w:val="18"/>
        </w:rPr>
        <w:t>{</w:t>
      </w:r>
    </w:p>
    <w:p w:rsidR="006C406C" w:rsidRDefault="006C406C" w:rsidP="006C406C">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_Up</w:t>
      </w:r>
      <w:r w:rsidRPr="00E60433">
        <w:rPr>
          <w:rFonts w:hint="eastAsia"/>
          <w:sz w:val="18"/>
          <w:szCs w:val="18"/>
        </w:rPr>
        <w:t xml:space="preserve"> </w:t>
      </w:r>
      <w:r w:rsidRPr="00E60433">
        <w:rPr>
          <w:rFonts w:hint="eastAsia"/>
          <w:sz w:val="18"/>
          <w:szCs w:val="18"/>
        </w:rPr>
        <w:t>；</w:t>
      </w:r>
      <w:r w:rsidRPr="00E60433">
        <w:rPr>
          <w:rFonts w:hint="eastAsia"/>
          <w:sz w:val="18"/>
          <w:szCs w:val="18"/>
        </w:rPr>
        <w:tab/>
      </w:r>
      <w:r w:rsidRPr="00E60433">
        <w:rPr>
          <w:rFonts w:hint="eastAsia"/>
          <w:sz w:val="18"/>
          <w:szCs w:val="18"/>
        </w:rPr>
        <w:tab/>
        <w:t>//2</w:t>
      </w:r>
      <w:r w:rsidRPr="00E60433">
        <w:rPr>
          <w:rFonts w:hint="eastAsia"/>
          <w:sz w:val="18"/>
          <w:szCs w:val="18"/>
        </w:rPr>
        <w:t>字节，</w:t>
      </w:r>
      <w:r w:rsidR="005632D2">
        <w:rPr>
          <w:rFonts w:hint="eastAsia"/>
          <w:sz w:val="18"/>
          <w:szCs w:val="18"/>
        </w:rPr>
        <w:t>前导字符，</w:t>
      </w:r>
      <w:r w:rsidRPr="00E60433">
        <w:rPr>
          <w:rFonts w:hint="eastAsia"/>
          <w:sz w:val="18"/>
          <w:szCs w:val="18"/>
        </w:rPr>
        <w:t>固定为</w:t>
      </w:r>
      <w:r w:rsidRPr="00E60433">
        <w:rPr>
          <w:rFonts w:hint="eastAsia"/>
          <w:sz w:val="18"/>
          <w:szCs w:val="18"/>
        </w:rPr>
        <w:t>0X</w:t>
      </w:r>
      <w:r w:rsidR="00E12850">
        <w:rPr>
          <w:rFonts w:hint="eastAsia"/>
          <w:sz w:val="18"/>
          <w:szCs w:val="18"/>
        </w:rPr>
        <w:t>5555</w:t>
      </w:r>
      <w:r w:rsidRPr="00E60433">
        <w:rPr>
          <w:rFonts w:hint="eastAsia"/>
          <w:sz w:val="18"/>
          <w:szCs w:val="18"/>
        </w:rPr>
        <w:t>，表示为上行数据包</w:t>
      </w:r>
    </w:p>
    <w:p w:rsidR="00E12850" w:rsidRPr="00E12850" w:rsidRDefault="00E12850" w:rsidP="00E12850">
      <w:pPr>
        <w:pStyle w:val="ab"/>
        <w:ind w:left="987" w:firstLineChars="0" w:firstLine="0"/>
        <w:rPr>
          <w:sz w:val="18"/>
          <w:szCs w:val="18"/>
        </w:rPr>
      </w:pPr>
      <w:r w:rsidRPr="003B6898">
        <w:rPr>
          <w:rFonts w:hint="eastAsia"/>
          <w:sz w:val="18"/>
          <w:szCs w:val="18"/>
        </w:rPr>
        <w:t xml:space="preserve">unsigend int  </w:t>
      </w:r>
      <w:r w:rsidR="006007CF">
        <w:rPr>
          <w:rFonts w:hint="eastAsia"/>
          <w:sz w:val="18"/>
          <w:szCs w:val="18"/>
        </w:rPr>
        <w:t xml:space="preserve"> </w:t>
      </w:r>
      <w:r w:rsidRPr="003B6898">
        <w:rPr>
          <w:rFonts w:hint="eastAsia"/>
          <w:sz w:val="18"/>
          <w:szCs w:val="18"/>
        </w:rPr>
        <w:t>Gateway_Id;         //4</w:t>
      </w:r>
      <w:r w:rsidRPr="003B6898">
        <w:rPr>
          <w:rFonts w:hint="eastAsia"/>
          <w:sz w:val="18"/>
          <w:szCs w:val="18"/>
        </w:rPr>
        <w:t>字节，网关</w:t>
      </w:r>
      <w:r w:rsidRPr="003B6898">
        <w:rPr>
          <w:rFonts w:hint="eastAsia"/>
          <w:sz w:val="18"/>
          <w:szCs w:val="18"/>
        </w:rPr>
        <w:t>id</w:t>
      </w:r>
      <w:r w:rsidRPr="003B6898">
        <w:rPr>
          <w:rFonts w:hint="eastAsia"/>
          <w:sz w:val="18"/>
          <w:szCs w:val="18"/>
        </w:rPr>
        <w:t>号</w:t>
      </w:r>
    </w:p>
    <w:p w:rsidR="006C406C" w:rsidRDefault="006C406C" w:rsidP="006C406C">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00E12850" w:rsidRPr="00E21F2C">
        <w:rPr>
          <w:rFonts w:hint="eastAsia"/>
          <w:sz w:val="18"/>
          <w:szCs w:val="18"/>
        </w:rPr>
        <w:t>Package_Type</w:t>
      </w:r>
      <w:r w:rsidR="00E12850">
        <w:rPr>
          <w:rFonts w:hint="eastAsia"/>
          <w:sz w:val="18"/>
          <w:szCs w:val="18"/>
        </w:rPr>
        <w:t xml:space="preserve">     </w:t>
      </w:r>
      <w:r>
        <w:rPr>
          <w:rFonts w:hint="eastAsia"/>
          <w:sz w:val="18"/>
          <w:szCs w:val="18"/>
        </w:rPr>
        <w:tab/>
        <w:t>//1</w:t>
      </w:r>
      <w:r>
        <w:rPr>
          <w:rFonts w:hint="eastAsia"/>
          <w:sz w:val="18"/>
          <w:szCs w:val="18"/>
        </w:rPr>
        <w:t>字节，协议号</w:t>
      </w:r>
      <w:r>
        <w:rPr>
          <w:rFonts w:hint="eastAsia"/>
          <w:sz w:val="18"/>
          <w:szCs w:val="18"/>
        </w:rPr>
        <w:t>=0x0</w:t>
      </w:r>
      <w:r w:rsidR="000A4E09">
        <w:rPr>
          <w:rFonts w:hint="eastAsia"/>
          <w:sz w:val="18"/>
          <w:szCs w:val="18"/>
        </w:rPr>
        <w:t>6</w:t>
      </w:r>
    </w:p>
    <w:p w:rsidR="002C1D72" w:rsidRDefault="002C1D72" w:rsidP="002C1D72">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2C1D72" w:rsidRDefault="002C1D72" w:rsidP="002C1D7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2C1D72" w:rsidRDefault="002C1D72" w:rsidP="002C1D72">
      <w:pPr>
        <w:pStyle w:val="ab"/>
        <w:ind w:left="987" w:firstLineChars="0" w:firstLine="0"/>
        <w:rPr>
          <w:sz w:val="18"/>
          <w:szCs w:val="1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properties //1</w:t>
      </w:r>
      <w:r>
        <w:rPr>
          <w:rFonts w:cstheme="minorHAnsi" w:hint="eastAsia"/>
          <w:bCs/>
          <w:color w:val="2B2B2B"/>
          <w:sz w:val="18"/>
          <w:szCs w:val="18"/>
          <w:shd w:val="clear" w:color="auto" w:fill="F8F8F8"/>
        </w:rPr>
        <w:t>字节，保留</w:t>
      </w:r>
    </w:p>
    <w:p w:rsidR="00E12850" w:rsidRDefault="00E12850" w:rsidP="00E12850">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006007CF">
        <w:rPr>
          <w:rFonts w:hint="eastAsia"/>
          <w:sz w:val="18"/>
          <w:szCs w:val="18"/>
        </w:rPr>
        <w:t xml:space="preserve"> </w:t>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00C43FAD">
        <w:rPr>
          <w:rFonts w:hint="eastAsia"/>
          <w:sz w:val="18"/>
          <w:szCs w:val="18"/>
        </w:rPr>
        <w:t>I</w:t>
      </w:r>
      <w:r w:rsidR="00E044AD">
        <w:rPr>
          <w:rFonts w:hint="eastAsia"/>
          <w:sz w:val="18"/>
          <w:szCs w:val="18"/>
        </w:rPr>
        <w:t>D</w:t>
      </w:r>
    </w:p>
    <w:p w:rsidR="00E044AD" w:rsidRDefault="00E044AD" w:rsidP="00E12850">
      <w:pPr>
        <w:pStyle w:val="ab"/>
        <w:ind w:left="987" w:firstLineChars="0" w:firstLine="0"/>
        <w:rPr>
          <w:sz w:val="18"/>
          <w:szCs w:val="18"/>
        </w:rPr>
      </w:pPr>
      <w:r>
        <w:rPr>
          <w:rFonts w:hint="eastAsia"/>
          <w:sz w:val="18"/>
          <w:szCs w:val="18"/>
        </w:rPr>
        <w:t>Struct_Sensor_Setup{ }</w:t>
      </w:r>
      <w:r w:rsidR="00E12850">
        <w:rPr>
          <w:rFonts w:hint="eastAsia"/>
          <w:sz w:val="18"/>
          <w:szCs w:val="18"/>
        </w:rPr>
        <w:t xml:space="preserve">  </w:t>
      </w:r>
      <w:r>
        <w:rPr>
          <w:rFonts w:hint="eastAsia"/>
          <w:sz w:val="18"/>
          <w:szCs w:val="18"/>
        </w:rPr>
        <w:t xml:space="preserve">  </w:t>
      </w:r>
      <w:r w:rsidR="00E12850">
        <w:rPr>
          <w:rFonts w:hint="eastAsia"/>
          <w:sz w:val="18"/>
          <w:szCs w:val="18"/>
        </w:rPr>
        <w:t xml:space="preserve">       // </w:t>
      </w:r>
      <w:r w:rsidR="001444AB">
        <w:rPr>
          <w:rFonts w:hint="eastAsia"/>
          <w:sz w:val="18"/>
          <w:szCs w:val="18"/>
        </w:rPr>
        <w:t>单个传感器</w:t>
      </w:r>
      <w:r w:rsidR="00E12850">
        <w:rPr>
          <w:rFonts w:hint="eastAsia"/>
          <w:sz w:val="18"/>
          <w:szCs w:val="18"/>
        </w:rPr>
        <w:t>节点的</w:t>
      </w:r>
      <w:r w:rsidR="001444AB">
        <w:rPr>
          <w:rFonts w:hint="eastAsia"/>
          <w:sz w:val="18"/>
          <w:szCs w:val="18"/>
        </w:rPr>
        <w:t>设置</w:t>
      </w:r>
      <w:r w:rsidR="00E12850">
        <w:rPr>
          <w:rFonts w:hint="eastAsia"/>
          <w:sz w:val="18"/>
          <w:szCs w:val="18"/>
        </w:rPr>
        <w:t>参数，</w:t>
      </w:r>
    </w:p>
    <w:p w:rsidR="00A61EB3" w:rsidRDefault="00E044AD">
      <w:pPr>
        <w:pStyle w:val="ab"/>
        <w:ind w:leftChars="470" w:left="987" w:firstLineChars="1650" w:firstLine="2970"/>
        <w:rPr>
          <w:sz w:val="18"/>
          <w:szCs w:val="18"/>
        </w:rPr>
      </w:pPr>
      <w:r>
        <w:rPr>
          <w:rFonts w:hint="eastAsia"/>
          <w:sz w:val="18"/>
          <w:szCs w:val="18"/>
        </w:rPr>
        <w:t>参照</w:t>
      </w:r>
      <w:r w:rsidR="00330AAA">
        <w:rPr>
          <w:rFonts w:hint="eastAsia"/>
          <w:sz w:val="18"/>
          <w:szCs w:val="18"/>
        </w:rPr>
        <w:t>协议</w:t>
      </w:r>
      <w:r w:rsidR="00A61EB3">
        <w:rPr>
          <w:sz w:val="18"/>
          <w:szCs w:val="18"/>
        </w:rPr>
        <w:fldChar w:fldCharType="begin"/>
      </w:r>
      <w:r w:rsidR="00330AAA">
        <w:rPr>
          <w:sz w:val="18"/>
          <w:szCs w:val="18"/>
        </w:rPr>
        <w:instrText xml:space="preserve"> </w:instrText>
      </w:r>
      <w:r w:rsidR="00330AAA">
        <w:rPr>
          <w:rFonts w:hint="eastAsia"/>
          <w:sz w:val="18"/>
          <w:szCs w:val="18"/>
        </w:rPr>
        <w:instrText>REF _Ref474500314 \r \h</w:instrText>
      </w:r>
      <w:r w:rsidR="00330AAA">
        <w:rPr>
          <w:sz w:val="18"/>
          <w:szCs w:val="18"/>
        </w:rPr>
        <w:instrText xml:space="preserve"> </w:instrText>
      </w:r>
      <w:r w:rsidR="00A61EB3">
        <w:rPr>
          <w:sz w:val="18"/>
          <w:szCs w:val="18"/>
        </w:rPr>
      </w:r>
      <w:r w:rsidR="00A61EB3">
        <w:rPr>
          <w:sz w:val="18"/>
          <w:szCs w:val="18"/>
        </w:rPr>
        <w:fldChar w:fldCharType="separate"/>
      </w:r>
      <w:ins w:id="538" w:author="DELL" w:date="2017-02-15T16:18:00Z">
        <w:r w:rsidR="00AA4FB3">
          <w:rPr>
            <w:sz w:val="18"/>
            <w:szCs w:val="18"/>
          </w:rPr>
          <w:t>6.2.2</w:t>
        </w:r>
      </w:ins>
      <w:del w:id="539" w:author="DELL" w:date="2017-02-15T16:18:00Z">
        <w:r w:rsidDel="00AA4FB3">
          <w:rPr>
            <w:sz w:val="18"/>
            <w:szCs w:val="18"/>
          </w:rPr>
          <w:delText>7.2</w:delText>
        </w:r>
      </w:del>
      <w:r w:rsidR="00A61EB3">
        <w:rPr>
          <w:sz w:val="18"/>
          <w:szCs w:val="18"/>
        </w:rPr>
        <w:fldChar w:fldCharType="end"/>
      </w:r>
      <w:r>
        <w:rPr>
          <w:rFonts w:hint="eastAsia"/>
          <w:sz w:val="18"/>
          <w:szCs w:val="18"/>
        </w:rPr>
        <w:t>中</w:t>
      </w:r>
      <w:r w:rsidR="00330AAA">
        <w:rPr>
          <w:rFonts w:hint="eastAsia"/>
          <w:sz w:val="18"/>
          <w:szCs w:val="18"/>
        </w:rPr>
        <w:t>自</w:t>
      </w:r>
      <w:r w:rsidR="00330AAA">
        <w:rPr>
          <w:rFonts w:hint="eastAsia"/>
          <w:sz w:val="18"/>
          <w:szCs w:val="18"/>
        </w:rPr>
        <w:t>HP_Filter</w:t>
      </w:r>
      <w:r w:rsidR="00330AAA">
        <w:rPr>
          <w:rFonts w:hint="eastAsia"/>
          <w:sz w:val="18"/>
          <w:szCs w:val="18"/>
        </w:rPr>
        <w:t>开始到结尾，不含</w:t>
      </w:r>
      <w:r w:rsidR="00330AAA">
        <w:rPr>
          <w:rFonts w:hint="eastAsia"/>
          <w:sz w:val="18"/>
          <w:szCs w:val="18"/>
        </w:rPr>
        <w:t>BCC</w:t>
      </w:r>
      <w:r w:rsidR="00E12850">
        <w:rPr>
          <w:rFonts w:hint="eastAsia"/>
          <w:sz w:val="18"/>
          <w:szCs w:val="18"/>
        </w:rPr>
        <w:t>。</w:t>
      </w:r>
    </w:p>
    <w:p w:rsidR="00F104D1" w:rsidRDefault="00F104D1" w:rsidP="00E12850">
      <w:pPr>
        <w:pStyle w:val="ab"/>
        <w:ind w:left="987" w:firstLineChars="0" w:firstLine="0"/>
        <w:rPr>
          <w:sz w:val="18"/>
          <w:szCs w:val="18"/>
        </w:rPr>
      </w:pPr>
    </w:p>
    <w:p w:rsidR="00E12850" w:rsidRDefault="00E12850" w:rsidP="00E12850">
      <w:pPr>
        <w:pStyle w:val="ab"/>
        <w:ind w:left="987" w:firstLineChars="0" w:firstLine="0"/>
        <w:rPr>
          <w:ins w:id="540" w:author="段道景" w:date="2017-02-14T09:29:00Z"/>
          <w:sz w:val="18"/>
          <w:szCs w:val="18"/>
        </w:rPr>
      </w:pPr>
      <w:r>
        <w:rPr>
          <w:sz w:val="18"/>
          <w:szCs w:val="18"/>
        </w:rPr>
        <w:t>char</w:t>
      </w:r>
      <w:r w:rsidRPr="001B4D04">
        <w:rPr>
          <w:rFonts w:hint="eastAsia"/>
          <w:sz w:val="18"/>
          <w:szCs w:val="18"/>
        </w:rPr>
        <w:tab/>
      </w:r>
      <w:r w:rsidRPr="001B4D04">
        <w:rPr>
          <w:rFonts w:hint="eastAsia"/>
          <w:sz w:val="18"/>
          <w:szCs w:val="18"/>
        </w:rPr>
        <w:tab/>
      </w:r>
      <w:r w:rsidR="00114624">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w:t>
      </w:r>
      <w:r w:rsidR="005632D2">
        <w:rPr>
          <w:rFonts w:hint="eastAsia"/>
          <w:sz w:val="18"/>
          <w:szCs w:val="18"/>
        </w:rPr>
        <w:t>异</w:t>
      </w:r>
      <w:r>
        <w:rPr>
          <w:rFonts w:hint="eastAsia"/>
          <w:sz w:val="18"/>
          <w:szCs w:val="18"/>
        </w:rPr>
        <w:t>或运算</w:t>
      </w:r>
    </w:p>
    <w:p w:rsidR="00474ECD" w:rsidRPr="00F20012" w:rsidRDefault="00474ECD" w:rsidP="00474ECD">
      <w:pPr>
        <w:pStyle w:val="ab"/>
        <w:ind w:left="987" w:firstLineChars="0" w:firstLine="0"/>
        <w:rPr>
          <w:ins w:id="541" w:author="段道景" w:date="2017-02-14T09:29:00Z"/>
          <w:sz w:val="18"/>
          <w:szCs w:val="18"/>
        </w:rPr>
      </w:pPr>
      <w:ins w:id="542" w:author="段道景" w:date="2017-02-14T09:29: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w:t>
        </w:r>
        <w:r>
          <w:rPr>
            <w:rFonts w:hint="eastAsia"/>
            <w:sz w:val="18"/>
            <w:szCs w:val="18"/>
          </w:rPr>
          <w:t>55AA</w:t>
        </w:r>
        <w:r>
          <w:rPr>
            <w:rFonts w:hint="eastAsia"/>
            <w:sz w:val="18"/>
            <w:szCs w:val="18"/>
          </w:rPr>
          <w:t>，表示为下行数据包结束</w:t>
        </w:r>
      </w:ins>
    </w:p>
    <w:p w:rsidR="00474ECD" w:rsidRPr="00E12850" w:rsidRDefault="00474ECD" w:rsidP="00E12850">
      <w:pPr>
        <w:pStyle w:val="ab"/>
        <w:ind w:left="987" w:firstLineChars="0" w:firstLine="0"/>
        <w:rPr>
          <w:sz w:val="18"/>
          <w:szCs w:val="18"/>
        </w:rPr>
      </w:pPr>
    </w:p>
    <w:p w:rsidR="006C406C" w:rsidRPr="00E60433" w:rsidRDefault="006C406C" w:rsidP="000A4E09">
      <w:pPr>
        <w:ind w:firstLineChars="600" w:firstLine="1080"/>
        <w:rPr>
          <w:sz w:val="18"/>
          <w:szCs w:val="18"/>
        </w:rPr>
      </w:pPr>
      <w:r w:rsidRPr="00E60433">
        <w:rPr>
          <w:rFonts w:hint="eastAsia"/>
          <w:sz w:val="18"/>
          <w:szCs w:val="18"/>
        </w:rPr>
        <w:t>}</w:t>
      </w:r>
    </w:p>
    <w:p w:rsidR="00C95E9A" w:rsidRPr="00C95E9A" w:rsidRDefault="00C95E9A" w:rsidP="00C95E9A"/>
    <w:p w:rsidR="00A61EB3" w:rsidRDefault="003E563B">
      <w:pPr>
        <w:pStyle w:val="St03"/>
        <w:numPr>
          <w:ilvl w:val="0"/>
          <w:numId w:val="110"/>
        </w:numPr>
        <w:spacing w:before="240"/>
      </w:pPr>
      <w:bookmarkStart w:id="543" w:name="_Toc474744914"/>
      <w:bookmarkStart w:id="544" w:name="_Toc474744915"/>
      <w:bookmarkStart w:id="545" w:name="_Toc474744916"/>
      <w:bookmarkStart w:id="546" w:name="_Toc474744917"/>
      <w:bookmarkStart w:id="547" w:name="_Toc474744918"/>
      <w:bookmarkStart w:id="548" w:name="_Toc474744919"/>
      <w:bookmarkStart w:id="549" w:name="_Toc474744920"/>
      <w:bookmarkStart w:id="550" w:name="_Toc474744921"/>
      <w:bookmarkStart w:id="551" w:name="_Toc474744922"/>
      <w:bookmarkStart w:id="552" w:name="_Toc474763672"/>
      <w:bookmarkEnd w:id="543"/>
      <w:bookmarkEnd w:id="544"/>
      <w:bookmarkEnd w:id="545"/>
      <w:bookmarkEnd w:id="546"/>
      <w:bookmarkEnd w:id="547"/>
      <w:bookmarkEnd w:id="548"/>
      <w:bookmarkEnd w:id="549"/>
      <w:bookmarkEnd w:id="550"/>
      <w:bookmarkEnd w:id="551"/>
      <w:r w:rsidRPr="003E563B">
        <w:rPr>
          <w:rFonts w:hint="eastAsia"/>
        </w:rPr>
        <w:t>、</w:t>
      </w:r>
      <w:r w:rsidR="00CC657E" w:rsidRPr="0005748D">
        <w:rPr>
          <w:rFonts w:hint="eastAsia"/>
        </w:rPr>
        <w:t>删除网关内传感器</w:t>
      </w:r>
      <w:r w:rsidR="00923833">
        <w:rPr>
          <w:rFonts w:hint="eastAsia"/>
        </w:rPr>
        <w:t>节点</w:t>
      </w:r>
      <w:r w:rsidR="00CC657E" w:rsidRPr="0005748D">
        <w:rPr>
          <w:rFonts w:hint="eastAsia"/>
        </w:rPr>
        <w:t>（</w:t>
      </w:r>
      <w:r w:rsidR="00CC657E" w:rsidRPr="0005748D">
        <w:t>0x08)</w:t>
      </w:r>
      <w:bookmarkEnd w:id="552"/>
    </w:p>
    <w:p w:rsidR="00CC657E" w:rsidRPr="004B770A" w:rsidRDefault="00CC657E" w:rsidP="00CC657E">
      <w:pPr>
        <w:pStyle w:val="ab"/>
        <w:ind w:left="709" w:firstLineChars="0" w:firstLine="131"/>
        <w:rPr>
          <w:b/>
        </w:rPr>
      </w:pPr>
      <w:r>
        <w:rPr>
          <w:rFonts w:hint="eastAsia"/>
          <w:sz w:val="18"/>
          <w:szCs w:val="18"/>
        </w:rPr>
        <w:t>Sensor_Gateway</w:t>
      </w:r>
      <w:r w:rsidRPr="00830A6C">
        <w:rPr>
          <w:rFonts w:hint="eastAsia"/>
          <w:b/>
        </w:rPr>
        <w:t xml:space="preserve"> </w:t>
      </w:r>
      <w:r>
        <w:rPr>
          <w:rFonts w:hint="eastAsia"/>
          <w:b/>
        </w:rPr>
        <w:t>_</w:t>
      </w:r>
      <w:r w:rsidR="002C1D72">
        <w:rPr>
          <w:rFonts w:hint="eastAsia"/>
          <w:b/>
        </w:rPr>
        <w:t>Delete</w:t>
      </w:r>
      <w:r w:rsidRPr="00830A6C">
        <w:rPr>
          <w:rFonts w:hint="eastAsia"/>
          <w:b/>
        </w:rPr>
        <w:t>_</w:t>
      </w:r>
      <w:r w:rsidR="002C1D72">
        <w:rPr>
          <w:rFonts w:hint="eastAsia"/>
          <w:b/>
        </w:rPr>
        <w:t>Sensor</w:t>
      </w:r>
    </w:p>
    <w:p w:rsidR="00CC657E" w:rsidRDefault="00CC657E" w:rsidP="00CC657E">
      <w:pPr>
        <w:pStyle w:val="ab"/>
        <w:ind w:left="987" w:firstLineChars="0" w:firstLine="0"/>
        <w:rPr>
          <w:sz w:val="18"/>
          <w:szCs w:val="18"/>
        </w:rPr>
      </w:pPr>
      <w:r w:rsidRPr="00E60433">
        <w:rPr>
          <w:rFonts w:hint="eastAsia"/>
          <w:sz w:val="18"/>
          <w:szCs w:val="18"/>
        </w:rPr>
        <w:t>{</w:t>
      </w:r>
    </w:p>
    <w:p w:rsidR="002C1D72" w:rsidRPr="00E60433" w:rsidRDefault="002C1D72" w:rsidP="002C1D7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C</w:t>
      </w:r>
      <w:r w:rsidRPr="00E60433">
        <w:rPr>
          <w:sz w:val="18"/>
          <w:szCs w:val="18"/>
        </w:rPr>
        <w:t>onstant</w:t>
      </w:r>
      <w:r>
        <w:rPr>
          <w:rFonts w:hint="eastAsia"/>
          <w:sz w:val="18"/>
          <w:szCs w:val="18"/>
        </w:rPr>
        <w:t>_Down</w:t>
      </w:r>
      <w:r w:rsidRPr="00E60433">
        <w:rPr>
          <w:rFonts w:hint="eastAsia"/>
          <w:sz w:val="18"/>
          <w:szCs w:val="18"/>
        </w:rPr>
        <w:t xml:space="preserve"> </w:t>
      </w:r>
      <w:r w:rsidRPr="00E60433">
        <w:rPr>
          <w:rFonts w:hint="eastAsia"/>
          <w:sz w:val="18"/>
          <w:szCs w:val="18"/>
        </w:rPr>
        <w:t>；</w:t>
      </w:r>
      <w:r w:rsidRPr="00E60433">
        <w:rPr>
          <w:rFonts w:hint="eastAsia"/>
          <w:sz w:val="18"/>
          <w:szCs w:val="18"/>
        </w:rPr>
        <w:tab/>
        <w:t>//2</w:t>
      </w:r>
      <w:r w:rsidRPr="00E60433">
        <w:rPr>
          <w:rFonts w:hint="eastAsia"/>
          <w:sz w:val="18"/>
          <w:szCs w:val="18"/>
        </w:rPr>
        <w:t>字节，</w:t>
      </w:r>
      <w:r>
        <w:rPr>
          <w:rFonts w:hint="eastAsia"/>
          <w:sz w:val="18"/>
          <w:szCs w:val="18"/>
        </w:rPr>
        <w:t>前导字符，</w:t>
      </w:r>
      <w:r w:rsidRPr="00E60433">
        <w:rPr>
          <w:rFonts w:hint="eastAsia"/>
          <w:sz w:val="18"/>
          <w:szCs w:val="18"/>
        </w:rPr>
        <w:t>固定为</w:t>
      </w:r>
      <w:r w:rsidRPr="00E60433">
        <w:rPr>
          <w:rFonts w:hint="eastAsia"/>
          <w:sz w:val="18"/>
          <w:szCs w:val="18"/>
        </w:rPr>
        <w:t>0X</w:t>
      </w:r>
      <w:r>
        <w:rPr>
          <w:rFonts w:hint="eastAsia"/>
          <w:sz w:val="18"/>
          <w:szCs w:val="18"/>
        </w:rPr>
        <w:t>5555</w:t>
      </w:r>
      <w:r w:rsidR="008B5E22">
        <w:rPr>
          <w:rFonts w:hint="eastAsia"/>
          <w:sz w:val="18"/>
          <w:szCs w:val="18"/>
        </w:rPr>
        <w:t>，表示为下</w:t>
      </w:r>
      <w:r w:rsidRPr="00E60433">
        <w:rPr>
          <w:rFonts w:hint="eastAsia"/>
          <w:sz w:val="18"/>
          <w:szCs w:val="18"/>
        </w:rPr>
        <w:t>行数据包</w:t>
      </w:r>
    </w:p>
    <w:p w:rsidR="002C1D72" w:rsidRDefault="002C1D72" w:rsidP="002C1D72">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w:t>
      </w:r>
      <w:r>
        <w:rPr>
          <w:rFonts w:hint="eastAsia"/>
          <w:sz w:val="18"/>
          <w:szCs w:val="18"/>
        </w:rPr>
        <w:t>网关</w:t>
      </w:r>
      <w:r w:rsidRPr="00E60433">
        <w:rPr>
          <w:rFonts w:hint="eastAsia"/>
          <w:sz w:val="18"/>
          <w:szCs w:val="18"/>
        </w:rPr>
        <w:t>id</w:t>
      </w:r>
      <w:r w:rsidRPr="00E60433">
        <w:rPr>
          <w:rFonts w:hint="eastAsia"/>
          <w:sz w:val="18"/>
          <w:szCs w:val="18"/>
        </w:rPr>
        <w:t>号</w:t>
      </w:r>
    </w:p>
    <w:p w:rsidR="002C1D72" w:rsidRDefault="002C1D72" w:rsidP="002C1D72">
      <w:pPr>
        <w:pStyle w:val="ab"/>
        <w:ind w:left="987" w:firstLineChars="0" w:firstLine="0"/>
        <w:rPr>
          <w:sz w:val="18"/>
          <w:szCs w:val="18"/>
        </w:rPr>
      </w:pPr>
      <w:r w:rsidRPr="00E60433">
        <w:rPr>
          <w:rFonts w:hint="eastAsia"/>
          <w:sz w:val="18"/>
          <w:szCs w:val="18"/>
        </w:rPr>
        <w:t>char</w:t>
      </w:r>
      <w:r w:rsidRPr="00E60433">
        <w:rPr>
          <w:rFonts w:hint="eastAsia"/>
          <w:sz w:val="18"/>
          <w:szCs w:val="18"/>
        </w:rPr>
        <w:tab/>
      </w:r>
      <w:r w:rsidRPr="00E60433">
        <w:rPr>
          <w:rFonts w:hint="eastAsia"/>
          <w:sz w:val="18"/>
          <w:szCs w:val="18"/>
        </w:rPr>
        <w:tab/>
      </w:r>
      <w:r w:rsidRPr="00E21F2C">
        <w:rPr>
          <w:rFonts w:hint="eastAsia"/>
          <w:sz w:val="18"/>
          <w:szCs w:val="18"/>
        </w:rPr>
        <w:t>Package_Type</w:t>
      </w:r>
      <w:r>
        <w:rPr>
          <w:rFonts w:hint="eastAsia"/>
          <w:sz w:val="18"/>
          <w:szCs w:val="18"/>
        </w:rPr>
        <w:tab/>
        <w:t xml:space="preserve">     //1</w:t>
      </w:r>
      <w:r>
        <w:rPr>
          <w:rFonts w:hint="eastAsia"/>
          <w:sz w:val="18"/>
          <w:szCs w:val="18"/>
        </w:rPr>
        <w:t>字节，协议号</w:t>
      </w:r>
      <w:r>
        <w:rPr>
          <w:rFonts w:hint="eastAsia"/>
          <w:sz w:val="18"/>
          <w:szCs w:val="18"/>
        </w:rPr>
        <w:t>=0x08</w:t>
      </w:r>
    </w:p>
    <w:p w:rsidR="002C1D72" w:rsidRDefault="002C1D72" w:rsidP="002C1D72">
      <w:pPr>
        <w:pStyle w:val="ab"/>
        <w:ind w:left="987" w:firstLineChars="0" w:firstLine="0"/>
        <w:rPr>
          <w:sz w:val="18"/>
          <w:szCs w:val="18"/>
        </w:rPr>
      </w:pPr>
      <w:r>
        <w:rPr>
          <w:sz w:val="18"/>
          <w:szCs w:val="18"/>
        </w:rPr>
        <w:t>ushort</w:t>
      </w:r>
      <w:r>
        <w:rPr>
          <w:rFonts w:hint="eastAsia"/>
          <w:sz w:val="18"/>
          <w:szCs w:val="18"/>
        </w:rPr>
        <w:tab/>
      </w:r>
      <w:r>
        <w:rPr>
          <w:rFonts w:hint="eastAsia"/>
          <w:sz w:val="18"/>
          <w:szCs w:val="18"/>
        </w:rPr>
        <w:tab/>
      </w:r>
      <w:r w:rsidRPr="00E21F2C">
        <w:rPr>
          <w:rFonts w:hint="eastAsia"/>
          <w:sz w:val="18"/>
          <w:szCs w:val="18"/>
        </w:rPr>
        <w:t>Package_</w:t>
      </w:r>
      <w:r>
        <w:rPr>
          <w:rFonts w:hint="eastAsia"/>
          <w:sz w:val="18"/>
          <w:szCs w:val="18"/>
        </w:rPr>
        <w:t>length</w:t>
      </w:r>
      <w:r>
        <w:rPr>
          <w:rFonts w:hint="eastAsia"/>
          <w:sz w:val="18"/>
          <w:szCs w:val="18"/>
        </w:rPr>
        <w:tab/>
      </w:r>
      <w:r>
        <w:rPr>
          <w:rFonts w:hint="eastAsia"/>
          <w:sz w:val="18"/>
          <w:szCs w:val="18"/>
        </w:rPr>
        <w:tab/>
        <w:t>//</w:t>
      </w:r>
      <w:r>
        <w:rPr>
          <w:sz w:val="18"/>
          <w:szCs w:val="18"/>
        </w:rPr>
        <w:t>2</w:t>
      </w:r>
      <w:r>
        <w:rPr>
          <w:rFonts w:hint="eastAsia"/>
          <w:sz w:val="18"/>
          <w:szCs w:val="18"/>
        </w:rPr>
        <w:t>字节数据包长度，单位字节，从</w:t>
      </w:r>
      <w:r w:rsidRPr="00E21F2C">
        <w:rPr>
          <w:rFonts w:hint="eastAsia"/>
          <w:sz w:val="18"/>
          <w:szCs w:val="18"/>
        </w:rPr>
        <w:t>Package_</w:t>
      </w:r>
      <w:r>
        <w:rPr>
          <w:rFonts w:hint="eastAsia"/>
          <w:sz w:val="18"/>
          <w:szCs w:val="18"/>
        </w:rPr>
        <w:t>length</w:t>
      </w:r>
      <w:r>
        <w:rPr>
          <w:rFonts w:hint="eastAsia"/>
          <w:sz w:val="18"/>
          <w:szCs w:val="18"/>
        </w:rPr>
        <w:t>（包含）至</w:t>
      </w:r>
      <w:r>
        <w:rPr>
          <w:rFonts w:hint="eastAsia"/>
          <w:sz w:val="18"/>
          <w:szCs w:val="18"/>
        </w:rPr>
        <w:t>BCC</w:t>
      </w:r>
      <w:r>
        <w:rPr>
          <w:rFonts w:hint="eastAsia"/>
          <w:sz w:val="18"/>
          <w:szCs w:val="18"/>
        </w:rPr>
        <w:t>（包含）</w:t>
      </w:r>
    </w:p>
    <w:p w:rsidR="002C1D72" w:rsidRDefault="002C1D72" w:rsidP="002C1D72">
      <w:pPr>
        <w:pStyle w:val="ab"/>
        <w:ind w:left="987" w:firstLineChars="0" w:firstLine="0"/>
        <w:rPr>
          <w:sz w:val="18"/>
          <w:szCs w:val="18"/>
        </w:rPr>
      </w:pPr>
      <w:r w:rsidRPr="00E60433">
        <w:rPr>
          <w:rFonts w:hint="eastAsia"/>
          <w:sz w:val="18"/>
          <w:szCs w:val="18"/>
        </w:rPr>
        <w:t>u</w:t>
      </w:r>
      <w:r w:rsidRPr="00E60433">
        <w:rPr>
          <w:sz w:val="18"/>
          <w:szCs w:val="18"/>
        </w:rPr>
        <w:t>short</w:t>
      </w:r>
      <w:r w:rsidRPr="00E60433">
        <w:rPr>
          <w:rFonts w:hint="eastAsia"/>
          <w:sz w:val="18"/>
          <w:szCs w:val="18"/>
        </w:rPr>
        <w:tab/>
      </w:r>
      <w:r w:rsidRPr="00E60433">
        <w:rPr>
          <w:rFonts w:hint="eastAsia"/>
          <w:sz w:val="18"/>
          <w:szCs w:val="18"/>
        </w:rPr>
        <w:tab/>
        <w:t>Package</w:t>
      </w:r>
      <w:r>
        <w:rPr>
          <w:rFonts w:hint="eastAsia"/>
          <w:sz w:val="18"/>
          <w:szCs w:val="18"/>
        </w:rPr>
        <w:t>_Number</w:t>
      </w:r>
      <w:r>
        <w:rPr>
          <w:rFonts w:hint="eastAsia"/>
          <w:sz w:val="18"/>
          <w:szCs w:val="18"/>
        </w:rPr>
        <w:tab/>
        <w:t>//2</w:t>
      </w:r>
      <w:r>
        <w:rPr>
          <w:rFonts w:hint="eastAsia"/>
          <w:sz w:val="18"/>
          <w:szCs w:val="18"/>
        </w:rPr>
        <w:t>字节，包序号，</w:t>
      </w:r>
      <w:r>
        <w:rPr>
          <w:rFonts w:hint="eastAsia"/>
          <w:sz w:val="18"/>
          <w:szCs w:val="18"/>
        </w:rPr>
        <w:t>copy</w:t>
      </w:r>
      <w:r>
        <w:rPr>
          <w:rFonts w:hint="eastAsia"/>
          <w:sz w:val="18"/>
          <w:szCs w:val="18"/>
        </w:rPr>
        <w:t>接收到的上行数据包包序号</w:t>
      </w:r>
    </w:p>
    <w:p w:rsidR="002C1D72" w:rsidRDefault="002C1D72" w:rsidP="002C1D72">
      <w:pPr>
        <w:pStyle w:val="ab"/>
        <w:ind w:left="987" w:firstLineChars="0" w:firstLine="0"/>
        <w:rPr>
          <w:rFonts w:cstheme="minorHAnsi"/>
          <w:bCs/>
          <w:color w:val="2B2B2B"/>
          <w:sz w:val="18"/>
          <w:szCs w:val="18"/>
          <w:shd w:val="clear" w:color="auto" w:fill="F8F8F8"/>
        </w:rPr>
      </w:pPr>
      <w:r>
        <w:rPr>
          <w:sz w:val="18"/>
          <w:szCs w:val="18"/>
        </w:rPr>
        <w:t xml:space="preserve">char        </w:t>
      </w:r>
      <w:r>
        <w:rPr>
          <w:rFonts w:cstheme="minorHAnsi"/>
          <w:sz w:val="18"/>
          <w:szCs w:val="18"/>
        </w:rPr>
        <w:t xml:space="preserve"> </w:t>
      </w:r>
      <w:r>
        <w:rPr>
          <w:rFonts w:cstheme="minorHAnsi"/>
          <w:bCs/>
          <w:color w:val="2B2B2B"/>
          <w:sz w:val="18"/>
          <w:szCs w:val="18"/>
        </w:rPr>
        <w:t>command_</w:t>
      </w:r>
      <w:r>
        <w:rPr>
          <w:rFonts w:cstheme="minorHAnsi"/>
          <w:b/>
          <w:bCs/>
          <w:color w:val="2B2B2B"/>
          <w:sz w:val="18"/>
          <w:szCs w:val="18"/>
          <w:shd w:val="clear" w:color="auto" w:fill="F8F8F8"/>
        </w:rPr>
        <w:t xml:space="preserve"> </w:t>
      </w:r>
      <w:r>
        <w:rPr>
          <w:rFonts w:cstheme="minorHAnsi"/>
          <w:bCs/>
          <w:color w:val="2B2B2B"/>
          <w:sz w:val="18"/>
          <w:szCs w:val="18"/>
          <w:shd w:val="clear" w:color="auto" w:fill="F8F8F8"/>
        </w:rPr>
        <w:t xml:space="preserve">properties </w:t>
      </w:r>
      <w:r>
        <w:rPr>
          <w:rFonts w:cstheme="minorHAnsi" w:hint="eastAsia"/>
          <w:bCs/>
          <w:color w:val="2B2B2B"/>
          <w:sz w:val="18"/>
          <w:szCs w:val="18"/>
          <w:shd w:val="clear" w:color="auto" w:fill="F8F8F8"/>
        </w:rPr>
        <w:t xml:space="preserve"> </w:t>
      </w:r>
      <w:r>
        <w:rPr>
          <w:rFonts w:cstheme="minorHAnsi"/>
          <w:bCs/>
          <w:color w:val="2B2B2B"/>
          <w:sz w:val="18"/>
          <w:szCs w:val="18"/>
          <w:shd w:val="clear" w:color="auto" w:fill="F8F8F8"/>
        </w:rPr>
        <w:t>//1</w:t>
      </w:r>
      <w:r>
        <w:rPr>
          <w:rFonts w:cstheme="minorHAnsi" w:hint="eastAsia"/>
          <w:bCs/>
          <w:color w:val="2B2B2B"/>
          <w:sz w:val="18"/>
          <w:szCs w:val="18"/>
          <w:shd w:val="clear" w:color="auto" w:fill="F8F8F8"/>
        </w:rPr>
        <w:t>字节，</w:t>
      </w:r>
    </w:p>
    <w:p w:rsidR="002C1D72" w:rsidRDefault="002C1D72" w:rsidP="002C1D72">
      <w:pPr>
        <w:pStyle w:val="ab"/>
        <w:ind w:left="3927" w:firstLineChars="0" w:firstLine="273"/>
        <w:rPr>
          <w:rFonts w:asciiTheme="minorEastAsia" w:eastAsiaTheme="minorEastAsia" w:hAnsiTheme="minorEastAsia" w:cstheme="minorHAnsi"/>
          <w:bCs/>
          <w:color w:val="000000" w:themeColor="text1"/>
          <w:sz w:val="18"/>
          <w:szCs w:val="18"/>
        </w:rPr>
      </w:pPr>
      <w:r>
        <w:rPr>
          <w:rFonts w:cstheme="minorHAnsi" w:hint="eastAsia"/>
          <w:bCs/>
          <w:color w:val="2B2B2B"/>
          <w:sz w:val="18"/>
          <w:szCs w:val="18"/>
          <w:shd w:val="clear" w:color="auto" w:fill="F8F8F8"/>
        </w:rPr>
        <w:t>=0x01,</w:t>
      </w:r>
      <w:r>
        <w:rPr>
          <w:rFonts w:asciiTheme="minorEastAsia" w:eastAsiaTheme="minorEastAsia" w:hAnsiTheme="minorEastAsia" w:cstheme="minorHAnsi" w:hint="eastAsia"/>
          <w:bCs/>
          <w:color w:val="000000" w:themeColor="text1"/>
          <w:sz w:val="18"/>
          <w:szCs w:val="18"/>
        </w:rPr>
        <w:t>删除网关管辖的传感器</w:t>
      </w:r>
    </w:p>
    <w:p w:rsidR="002C1D72" w:rsidRDefault="002C1D72" w:rsidP="002C1D72">
      <w:pPr>
        <w:pStyle w:val="ab"/>
        <w:ind w:left="987" w:firstLineChars="0" w:firstLine="0"/>
        <w:rPr>
          <w:sz w:val="18"/>
          <w:szCs w:val="18"/>
        </w:rPr>
      </w:pPr>
    </w:p>
    <w:p w:rsidR="002C1D72" w:rsidRDefault="002C1D72" w:rsidP="002C1D72">
      <w:pPr>
        <w:pStyle w:val="ab"/>
        <w:ind w:left="987" w:firstLineChars="0" w:firstLine="0"/>
        <w:rPr>
          <w:sz w:val="18"/>
          <w:szCs w:val="18"/>
        </w:rPr>
      </w:pPr>
      <w:r w:rsidRPr="00E60433">
        <w:rPr>
          <w:rFonts w:hint="eastAsia"/>
          <w:sz w:val="18"/>
          <w:szCs w:val="18"/>
        </w:rPr>
        <w:t xml:space="preserve">unsigend int  </w:t>
      </w:r>
      <w:r>
        <w:rPr>
          <w:rFonts w:hint="eastAsia"/>
          <w:sz w:val="18"/>
          <w:szCs w:val="18"/>
        </w:rPr>
        <w:tab/>
      </w:r>
      <w:r w:rsidRPr="00E60433">
        <w:rPr>
          <w:rFonts w:hint="eastAsia"/>
          <w:sz w:val="18"/>
          <w:szCs w:val="18"/>
        </w:rPr>
        <w:t>Id</w:t>
      </w:r>
      <w:r w:rsidRPr="00E60433">
        <w:rPr>
          <w:rFonts w:hint="eastAsia"/>
          <w:sz w:val="18"/>
          <w:szCs w:val="18"/>
        </w:rPr>
        <w:t>；</w:t>
      </w:r>
      <w:r w:rsidRPr="00E60433">
        <w:rPr>
          <w:rFonts w:hint="eastAsia"/>
          <w:sz w:val="18"/>
          <w:szCs w:val="18"/>
        </w:rPr>
        <w:tab/>
      </w:r>
      <w:r w:rsidRPr="00E60433">
        <w:rPr>
          <w:rFonts w:hint="eastAsia"/>
          <w:sz w:val="18"/>
          <w:szCs w:val="18"/>
        </w:rPr>
        <w:tab/>
      </w:r>
      <w:r w:rsidRPr="00E60433">
        <w:rPr>
          <w:rFonts w:hint="eastAsia"/>
          <w:sz w:val="18"/>
          <w:szCs w:val="18"/>
        </w:rPr>
        <w:tab/>
      </w:r>
      <w:r>
        <w:rPr>
          <w:rFonts w:hint="eastAsia"/>
          <w:sz w:val="18"/>
          <w:szCs w:val="18"/>
        </w:rPr>
        <w:tab/>
      </w:r>
      <w:r w:rsidRPr="00E60433">
        <w:rPr>
          <w:rFonts w:hint="eastAsia"/>
          <w:sz w:val="18"/>
          <w:szCs w:val="18"/>
        </w:rPr>
        <w:t>//4</w:t>
      </w:r>
      <w:r w:rsidRPr="00E60433">
        <w:rPr>
          <w:rFonts w:hint="eastAsia"/>
          <w:sz w:val="18"/>
          <w:szCs w:val="18"/>
        </w:rPr>
        <w:t>字节，传感器</w:t>
      </w:r>
      <w:r w:rsidRPr="00E60433">
        <w:rPr>
          <w:rFonts w:hint="eastAsia"/>
          <w:sz w:val="18"/>
          <w:szCs w:val="18"/>
        </w:rPr>
        <w:t>id</w:t>
      </w:r>
      <w:r>
        <w:rPr>
          <w:sz w:val="18"/>
          <w:szCs w:val="18"/>
        </w:rPr>
        <w:t xml:space="preserve"> </w:t>
      </w:r>
      <w:r>
        <w:rPr>
          <w:rFonts w:hint="eastAsia"/>
          <w:sz w:val="18"/>
          <w:szCs w:val="18"/>
        </w:rPr>
        <w:t>，</w:t>
      </w:r>
      <w:r w:rsidRPr="00E60433">
        <w:rPr>
          <w:rFonts w:hint="eastAsia"/>
          <w:sz w:val="18"/>
          <w:szCs w:val="18"/>
        </w:rPr>
        <w:t>id</w:t>
      </w:r>
      <w:r>
        <w:rPr>
          <w:sz w:val="18"/>
          <w:szCs w:val="18"/>
        </w:rPr>
        <w:t xml:space="preserve"> </w:t>
      </w:r>
      <w:r>
        <w:rPr>
          <w:rFonts w:hint="eastAsia"/>
          <w:sz w:val="18"/>
          <w:szCs w:val="18"/>
        </w:rPr>
        <w:t>=0XFFFFFFFF</w:t>
      </w:r>
      <w:r>
        <w:rPr>
          <w:rFonts w:hint="eastAsia"/>
          <w:sz w:val="18"/>
          <w:szCs w:val="18"/>
        </w:rPr>
        <w:t>表示删除所有传感器；</w:t>
      </w:r>
    </w:p>
    <w:p w:rsidR="002C1D72" w:rsidRDefault="002C1D72" w:rsidP="002C1D72">
      <w:pPr>
        <w:pStyle w:val="ab"/>
        <w:ind w:left="987" w:firstLineChars="0" w:firstLine="0"/>
        <w:rPr>
          <w:ins w:id="553" w:author="段道景" w:date="2017-02-14T09:29:00Z"/>
          <w:sz w:val="18"/>
          <w:szCs w:val="18"/>
        </w:rPr>
      </w:pPr>
      <w:r>
        <w:rPr>
          <w:sz w:val="18"/>
          <w:szCs w:val="18"/>
        </w:rPr>
        <w:t>char</w:t>
      </w:r>
      <w:r w:rsidRPr="001B4D04">
        <w:rPr>
          <w:rFonts w:hint="eastAsia"/>
          <w:sz w:val="18"/>
          <w:szCs w:val="18"/>
        </w:rPr>
        <w:tab/>
      </w:r>
      <w:r w:rsidRPr="001B4D04">
        <w:rPr>
          <w:rFonts w:hint="eastAsia"/>
          <w:sz w:val="18"/>
          <w:szCs w:val="18"/>
        </w:rPr>
        <w:tab/>
      </w:r>
      <w:r>
        <w:rPr>
          <w:rFonts w:hint="eastAsia"/>
          <w:sz w:val="18"/>
          <w:szCs w:val="18"/>
        </w:rPr>
        <w:t>BCC</w:t>
      </w:r>
      <w:r w:rsidRPr="001B4D04">
        <w:rPr>
          <w:rFonts w:hint="eastAsia"/>
          <w:sz w:val="18"/>
          <w:szCs w:val="18"/>
        </w:rPr>
        <w:t xml:space="preserve">              //</w:t>
      </w:r>
      <w:r>
        <w:rPr>
          <w:rFonts w:hint="eastAsia"/>
          <w:sz w:val="18"/>
          <w:szCs w:val="18"/>
        </w:rPr>
        <w:t>1</w:t>
      </w:r>
      <w:r w:rsidRPr="001B4D04">
        <w:rPr>
          <w:rFonts w:hint="eastAsia"/>
          <w:sz w:val="18"/>
          <w:szCs w:val="18"/>
        </w:rPr>
        <w:t>个字节，前面所有数据含前导</w:t>
      </w:r>
      <w:r>
        <w:rPr>
          <w:rFonts w:hint="eastAsia"/>
          <w:sz w:val="18"/>
          <w:szCs w:val="18"/>
        </w:rPr>
        <w:t>，异或运算</w:t>
      </w:r>
    </w:p>
    <w:p w:rsidR="00474ECD" w:rsidRPr="00F20012" w:rsidRDefault="00474ECD" w:rsidP="00474ECD">
      <w:pPr>
        <w:pStyle w:val="ab"/>
        <w:ind w:left="987" w:firstLineChars="0" w:firstLine="0"/>
        <w:rPr>
          <w:ins w:id="554" w:author="段道景" w:date="2017-02-14T09:29:00Z"/>
          <w:sz w:val="18"/>
          <w:szCs w:val="18"/>
        </w:rPr>
      </w:pPr>
      <w:ins w:id="555" w:author="段道景" w:date="2017-02-14T09:29:00Z">
        <w:r>
          <w:rPr>
            <w:sz w:val="18"/>
            <w:szCs w:val="18"/>
          </w:rPr>
          <w:t>ushort</w:t>
        </w:r>
        <w:r>
          <w:rPr>
            <w:sz w:val="18"/>
            <w:szCs w:val="18"/>
          </w:rPr>
          <w:tab/>
        </w:r>
        <w:r>
          <w:rPr>
            <w:sz w:val="18"/>
            <w:szCs w:val="18"/>
          </w:rPr>
          <w:tab/>
          <w:t>Constant_Up</w:t>
        </w:r>
        <w:r>
          <w:rPr>
            <w:rFonts w:hint="eastAsia"/>
            <w:sz w:val="18"/>
            <w:szCs w:val="18"/>
          </w:rPr>
          <w:t>_Stop</w:t>
        </w:r>
        <w:r>
          <w:rPr>
            <w:rFonts w:hint="eastAsia"/>
            <w:sz w:val="18"/>
            <w:szCs w:val="18"/>
          </w:rPr>
          <w:tab/>
          <w:t>//</w:t>
        </w:r>
        <w:r>
          <w:rPr>
            <w:sz w:val="18"/>
            <w:szCs w:val="18"/>
          </w:rPr>
          <w:t>//2</w:t>
        </w:r>
        <w:r>
          <w:rPr>
            <w:rFonts w:hint="eastAsia"/>
            <w:sz w:val="18"/>
            <w:szCs w:val="18"/>
          </w:rPr>
          <w:t>字节，固定为</w:t>
        </w:r>
        <w:r>
          <w:rPr>
            <w:sz w:val="18"/>
            <w:szCs w:val="18"/>
          </w:rPr>
          <w:t>0X</w:t>
        </w:r>
        <w:r>
          <w:rPr>
            <w:rFonts w:hint="eastAsia"/>
            <w:sz w:val="18"/>
            <w:szCs w:val="18"/>
          </w:rPr>
          <w:t>55AA</w:t>
        </w:r>
        <w:r>
          <w:rPr>
            <w:rFonts w:hint="eastAsia"/>
            <w:sz w:val="18"/>
            <w:szCs w:val="18"/>
          </w:rPr>
          <w:t>，表示为下行数据包结束</w:t>
        </w:r>
      </w:ins>
    </w:p>
    <w:p w:rsidR="00474ECD" w:rsidRPr="007824D1" w:rsidRDefault="00474ECD" w:rsidP="002C1D72">
      <w:pPr>
        <w:pStyle w:val="ab"/>
        <w:ind w:left="987" w:firstLineChars="0" w:firstLine="0"/>
        <w:rPr>
          <w:sz w:val="18"/>
          <w:szCs w:val="18"/>
        </w:rPr>
      </w:pPr>
    </w:p>
    <w:p w:rsidR="00CC657E" w:rsidRPr="00E60433" w:rsidRDefault="00CC657E" w:rsidP="00CC657E">
      <w:pPr>
        <w:ind w:firstLineChars="600" w:firstLine="1080"/>
        <w:rPr>
          <w:sz w:val="18"/>
          <w:szCs w:val="18"/>
        </w:rPr>
      </w:pPr>
      <w:r w:rsidRPr="00E60433">
        <w:rPr>
          <w:rFonts w:hint="eastAsia"/>
          <w:sz w:val="18"/>
          <w:szCs w:val="18"/>
        </w:rPr>
        <w:t>}</w:t>
      </w:r>
    </w:p>
    <w:p w:rsidR="006F34CE" w:rsidRDefault="006F34CE">
      <w:pPr>
        <w:widowControl/>
        <w:jc w:val="left"/>
        <w:rPr>
          <w:szCs w:val="21"/>
        </w:rPr>
      </w:pPr>
      <w:r>
        <w:br w:type="page"/>
      </w:r>
    </w:p>
    <w:p w:rsidR="00890F4D" w:rsidRDefault="00890F4D" w:rsidP="00890F4D">
      <w:pPr>
        <w:pStyle w:val="St00"/>
        <w:ind w:firstLineChars="0"/>
      </w:pPr>
    </w:p>
    <w:p w:rsidR="00890F4D" w:rsidRDefault="00890F4D" w:rsidP="00890F4D">
      <w:pPr>
        <w:pStyle w:val="St00"/>
        <w:ind w:firstLineChars="0"/>
      </w:pPr>
    </w:p>
    <w:p w:rsidR="00890F4D" w:rsidRDefault="00890F4D" w:rsidP="00890F4D">
      <w:pPr>
        <w:pStyle w:val="St00"/>
        <w:ind w:firstLineChars="0"/>
      </w:pPr>
      <w:r>
        <w:rPr>
          <w:rFonts w:hint="eastAsia"/>
        </w:rPr>
        <w:t>参考文献</w:t>
      </w:r>
    </w:p>
    <w:p w:rsidR="00890F4D" w:rsidRDefault="00890F4D" w:rsidP="00890F4D">
      <w:pPr>
        <w:pStyle w:val="St00"/>
        <w:ind w:firstLineChars="0"/>
      </w:pPr>
      <w:r>
        <w:rPr>
          <w:rFonts w:hint="eastAsia"/>
        </w:rPr>
        <w:t>1</w:t>
      </w:r>
      <w:r>
        <w:rPr>
          <w:rFonts w:hint="eastAsia"/>
        </w:rPr>
        <w:t>、轴承最高温度：</w:t>
      </w:r>
    </w:p>
    <w:p w:rsidR="00890F4D" w:rsidRPr="00890F4D" w:rsidRDefault="00890F4D" w:rsidP="00890F4D">
      <w:pPr>
        <w:pStyle w:val="St00"/>
      </w:pPr>
      <w:r w:rsidRPr="00890F4D">
        <w:t xml:space="preserve">GB3215-82 4.4.1 </w:t>
      </w:r>
      <w:proofErr w:type="gramStart"/>
      <w:r w:rsidRPr="00890F4D">
        <w:t>泵工作</w:t>
      </w:r>
      <w:proofErr w:type="gramEnd"/>
      <w:r w:rsidRPr="00890F4D">
        <w:t>期间，轴承最高温度不超过</w:t>
      </w:r>
      <w:r w:rsidRPr="00890F4D">
        <w:t>80</w:t>
      </w:r>
      <w:r w:rsidRPr="00890F4D">
        <w:t>度。</w:t>
      </w:r>
    </w:p>
    <w:p w:rsidR="00890F4D" w:rsidRPr="00890F4D" w:rsidRDefault="00890F4D" w:rsidP="00890F4D">
      <w:pPr>
        <w:pStyle w:val="St00"/>
      </w:pPr>
      <w:r w:rsidRPr="00890F4D">
        <w:t xml:space="preserve">JB/T5294-91 3.2.9.2 </w:t>
      </w:r>
      <w:r w:rsidRPr="00890F4D">
        <w:t>轴承温升不得超过环境温度</w:t>
      </w:r>
      <w:r w:rsidRPr="00890F4D">
        <w:t>40</w:t>
      </w:r>
      <w:r w:rsidRPr="00890F4D">
        <w:t>度，最高温度不得超过</w:t>
      </w:r>
      <w:r w:rsidRPr="00890F4D">
        <w:t>80</w:t>
      </w:r>
      <w:r w:rsidRPr="00890F4D">
        <w:t>度。</w:t>
      </w:r>
    </w:p>
    <w:p w:rsidR="00890F4D" w:rsidRPr="00890F4D" w:rsidRDefault="00890F4D" w:rsidP="00890F4D">
      <w:pPr>
        <w:pStyle w:val="St00"/>
      </w:pPr>
      <w:r w:rsidRPr="00890F4D">
        <w:t xml:space="preserve">JB/T6439-92 4.3.3 </w:t>
      </w:r>
      <w:r w:rsidRPr="00890F4D">
        <w:t>泵在规定工况下运转时，内装式轴承处外表面温度不应高出输送介质温度</w:t>
      </w:r>
      <w:r w:rsidRPr="00890F4D">
        <w:t>20</w:t>
      </w:r>
      <w:r w:rsidRPr="00890F4D">
        <w:t>，最高温度不高于</w:t>
      </w:r>
      <w:r w:rsidRPr="00890F4D">
        <w:t>80</w:t>
      </w:r>
      <w:r w:rsidRPr="00890F4D">
        <w:t>度。外装式轴承处外表面温升不应高处环境温度</w:t>
      </w:r>
      <w:r w:rsidRPr="00890F4D">
        <w:t>40</w:t>
      </w:r>
      <w:r w:rsidRPr="00890F4D">
        <w:t>度。最高温度不高于</w:t>
      </w:r>
      <w:r w:rsidRPr="00890F4D">
        <w:t>80</w:t>
      </w:r>
      <w:r w:rsidRPr="00890F4D">
        <w:t>度</w:t>
      </w:r>
    </w:p>
    <w:p w:rsidR="00890F4D" w:rsidRPr="00890F4D" w:rsidRDefault="00890F4D" w:rsidP="00890F4D">
      <w:pPr>
        <w:pStyle w:val="St00"/>
      </w:pPr>
      <w:r w:rsidRPr="00890F4D">
        <w:t xml:space="preserve">JB/T7255-94 5.15.3 </w:t>
      </w:r>
      <w:r w:rsidRPr="00890F4D">
        <w:t>轴承的使用温度。轴承温升不得超过环境温度</w:t>
      </w:r>
      <w:r w:rsidRPr="00890F4D">
        <w:t>35</w:t>
      </w:r>
      <w:r w:rsidRPr="00890F4D">
        <w:t>度，最高温度不得超过</w:t>
      </w:r>
      <w:r w:rsidRPr="00890F4D">
        <w:t xml:space="preserve">75 JB/T7743-95 7.16.4 </w:t>
      </w:r>
      <w:r w:rsidRPr="00890F4D">
        <w:t>轴承温升不得超过环境温度</w:t>
      </w:r>
      <w:r w:rsidRPr="00890F4D">
        <w:t>40</w:t>
      </w:r>
      <w:r w:rsidRPr="00890F4D">
        <w:t>度，最高温度不得超过</w:t>
      </w:r>
      <w:r w:rsidRPr="00890F4D">
        <w:t>80</w:t>
      </w:r>
      <w:r w:rsidRPr="00890F4D">
        <w:t>度。</w:t>
      </w:r>
    </w:p>
    <w:p w:rsidR="00890F4D" w:rsidRPr="00890F4D" w:rsidRDefault="00890F4D" w:rsidP="00890F4D">
      <w:pPr>
        <w:pStyle w:val="St00"/>
      </w:pPr>
      <w:r w:rsidRPr="00890F4D">
        <w:t xml:space="preserve">JB/T8644-1997 4.14 </w:t>
      </w:r>
      <w:r w:rsidRPr="00890F4D">
        <w:t>轴承温升不得超过环境温度</w:t>
      </w:r>
      <w:r w:rsidRPr="00890F4D">
        <w:t>35</w:t>
      </w:r>
      <w:r w:rsidRPr="00890F4D">
        <w:t>，最高温度不得超过</w:t>
      </w:r>
      <w:r w:rsidRPr="00890F4D">
        <w:t>80</w:t>
      </w:r>
      <w:r w:rsidRPr="00890F4D">
        <w:t>度。</w:t>
      </w:r>
    </w:p>
    <w:p w:rsidR="00890F4D" w:rsidRPr="00890F4D" w:rsidRDefault="00890F4D" w:rsidP="00890F4D">
      <w:pPr>
        <w:pStyle w:val="St00"/>
        <w:ind w:firstLineChars="0"/>
      </w:pPr>
    </w:p>
    <w:sectPr w:rsidR="00890F4D" w:rsidRPr="00890F4D" w:rsidSect="005A3416">
      <w:footerReference w:type="default" r:id="rId20"/>
      <w:pgSz w:w="11906" w:h="16838"/>
      <w:pgMar w:top="1440" w:right="566" w:bottom="1440" w:left="1797" w:header="567"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585" w:rsidRDefault="00DA4585">
      <w:r>
        <w:separator/>
      </w:r>
    </w:p>
  </w:endnote>
  <w:endnote w:type="continuationSeparator" w:id="0">
    <w:p w:rsidR="00DA4585" w:rsidRDefault="00DA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8D" w:rsidRDefault="0005748D" w:rsidP="005A655D">
    <w:pPr>
      <w:pStyle w:val="a7"/>
      <w:jc w:val="center"/>
    </w:pPr>
    <w:r>
      <w:rPr>
        <w:rFonts w:hint="eastAsia"/>
      </w:rPr>
      <w:t>第</w:t>
    </w:r>
    <w:r w:rsidR="00A61EB3">
      <w:rPr>
        <w:rStyle w:val="a8"/>
      </w:rPr>
      <w:fldChar w:fldCharType="begin"/>
    </w:r>
    <w:r>
      <w:rPr>
        <w:rStyle w:val="a8"/>
      </w:rPr>
      <w:instrText xml:space="preserve"> PAGE </w:instrText>
    </w:r>
    <w:r w:rsidR="00A61EB3">
      <w:rPr>
        <w:rStyle w:val="a8"/>
      </w:rPr>
      <w:fldChar w:fldCharType="separate"/>
    </w:r>
    <w:r w:rsidR="00186375">
      <w:rPr>
        <w:rStyle w:val="a8"/>
        <w:noProof/>
      </w:rPr>
      <w:t>1</w:t>
    </w:r>
    <w:r w:rsidR="00A61EB3">
      <w:rPr>
        <w:rStyle w:val="a8"/>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8D" w:rsidRPr="00556CA5" w:rsidRDefault="0005748D">
    <w:pPr>
      <w:pStyle w:val="a7"/>
      <w:jc w:val="center"/>
      <w:rPr>
        <w:rFonts w:ascii="宋体" w:hAnsi="宋体"/>
        <w:sz w:val="21"/>
        <w:szCs w:val="21"/>
      </w:rPr>
    </w:pPr>
    <w:r w:rsidRPr="00556CA5">
      <w:rPr>
        <w:rFonts w:ascii="宋体" w:hAnsi="宋体" w:hint="eastAsia"/>
        <w:sz w:val="21"/>
        <w:szCs w:val="21"/>
        <w:lang w:val="zh-CN"/>
      </w:rPr>
      <w:t>第</w:t>
    </w:r>
    <w:r w:rsidR="00A61EB3" w:rsidRPr="00556CA5">
      <w:rPr>
        <w:rFonts w:ascii="宋体" w:hAnsi="宋体"/>
        <w:bCs/>
        <w:sz w:val="21"/>
        <w:szCs w:val="21"/>
      </w:rPr>
      <w:fldChar w:fldCharType="begin"/>
    </w:r>
    <w:r w:rsidRPr="00556CA5">
      <w:rPr>
        <w:rFonts w:ascii="宋体" w:hAnsi="宋体"/>
        <w:bCs/>
        <w:sz w:val="21"/>
        <w:szCs w:val="21"/>
      </w:rPr>
      <w:instrText>PAGE</w:instrText>
    </w:r>
    <w:r w:rsidR="00A61EB3" w:rsidRPr="00556CA5">
      <w:rPr>
        <w:rFonts w:ascii="宋体" w:hAnsi="宋体"/>
        <w:bCs/>
        <w:sz w:val="21"/>
        <w:szCs w:val="21"/>
      </w:rPr>
      <w:fldChar w:fldCharType="separate"/>
    </w:r>
    <w:r w:rsidR="00186375">
      <w:rPr>
        <w:rFonts w:ascii="宋体" w:hAnsi="宋体"/>
        <w:bCs/>
        <w:noProof/>
        <w:sz w:val="21"/>
        <w:szCs w:val="21"/>
      </w:rPr>
      <w:t>22</w:t>
    </w:r>
    <w:r w:rsidR="00A61EB3" w:rsidRPr="00556CA5">
      <w:rPr>
        <w:rFonts w:ascii="宋体" w:hAnsi="宋体"/>
        <w:bCs/>
        <w:sz w:val="21"/>
        <w:szCs w:val="21"/>
      </w:rPr>
      <w:fldChar w:fldCharType="end"/>
    </w:r>
    <w:r w:rsidRPr="00556CA5">
      <w:rPr>
        <w:rFonts w:ascii="宋体" w:hAnsi="宋体" w:hint="eastAsia"/>
        <w:bCs/>
        <w:sz w:val="21"/>
        <w:szCs w:val="21"/>
      </w:rPr>
      <w:t>页 共</w:t>
    </w:r>
    <w:r w:rsidR="00EC1532">
      <w:rPr>
        <w:rFonts w:ascii="宋体" w:hAnsi="宋体" w:hint="eastAsia"/>
        <w:bCs/>
        <w:sz w:val="21"/>
        <w:szCs w:val="21"/>
      </w:rPr>
      <w:t>24</w:t>
    </w:r>
    <w:r w:rsidRPr="00556CA5">
      <w:rPr>
        <w:rFonts w:ascii="宋体" w:hAnsi="宋体" w:hint="eastAsia"/>
        <w:sz w:val="21"/>
        <w:szCs w:val="21"/>
        <w:lang w:val="zh-CN"/>
      </w:rPr>
      <w:t>页</w:t>
    </w:r>
  </w:p>
  <w:p w:rsidR="0005748D" w:rsidRPr="00D66410" w:rsidRDefault="0005748D" w:rsidP="003238D9">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585" w:rsidRDefault="00DA4585">
      <w:r>
        <w:separator/>
      </w:r>
    </w:p>
  </w:footnote>
  <w:footnote w:type="continuationSeparator" w:id="0">
    <w:p w:rsidR="00DA4585" w:rsidRDefault="00DA4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8D" w:rsidRDefault="0005748D" w:rsidP="00C42DC0">
    <w:pPr>
      <w:pStyle w:val="a9"/>
      <w:ind w:leftChars="-67" w:left="-1" w:hangingChars="78" w:hanging="140"/>
      <w:jc w:val="distribute"/>
    </w:pPr>
    <w:r>
      <w:rPr>
        <w:noProof/>
      </w:rPr>
      <w:drawing>
        <wp:inline distT="0" distB="0" distL="0" distR="0">
          <wp:extent cx="2552700" cy="276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276225"/>
                  </a:xfrm>
                  <a:prstGeom prst="rect">
                    <a:avLst/>
                  </a:prstGeom>
                  <a:noFill/>
                  <a:ln>
                    <a:noFill/>
                  </a:ln>
                </pic:spPr>
              </pic:pic>
            </a:graphicData>
          </a:graphic>
        </wp:inline>
      </w:drawing>
    </w:r>
    <w:r>
      <w:rPr>
        <w:rFonts w:hint="eastAsia"/>
      </w:rPr>
      <w:t xml:space="preserve">                    </w:t>
    </w:r>
    <w:r w:rsidRPr="008A692A">
      <w:rPr>
        <w:rFonts w:hint="eastAsia"/>
      </w:rPr>
      <w:t>SG2000</w:t>
    </w:r>
    <w:r w:rsidRPr="008A692A">
      <w:rPr>
        <w:rFonts w:hint="eastAsia"/>
      </w:rPr>
      <w:t>监测和分析系统</w:t>
    </w:r>
    <w:r>
      <w:rPr>
        <w:rFonts w:hint="eastAsia"/>
      </w:rPr>
      <w:t>概要设计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8D" w:rsidRDefault="0005748D" w:rsidP="008A3030">
    <w:pPr>
      <w:pStyle w:val="a9"/>
      <w:ind w:leftChars="-67" w:left="-1" w:hangingChars="78" w:hanging="140"/>
      <w:jc w:val="left"/>
    </w:pPr>
    <w:r>
      <w:rPr>
        <w:noProof/>
      </w:rPr>
      <w:drawing>
        <wp:inline distT="0" distB="0" distL="0" distR="0">
          <wp:extent cx="255270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B88"/>
    <w:multiLevelType w:val="multilevel"/>
    <w:tmpl w:val="219EEF34"/>
    <w:lvl w:ilvl="0">
      <w:start w:val="1"/>
      <w:numFmt w:val="decimal"/>
      <w:lvlText w:val="图%1"/>
      <w:lvlJc w:val="left"/>
      <w:pPr>
        <w:ind w:left="0" w:firstLine="0"/>
      </w:pPr>
      <w:rPr>
        <w:rFonts w:hint="eastAsia"/>
      </w:rPr>
    </w:lvl>
    <w:lvl w:ilvl="1">
      <w:start w:val="1"/>
      <w:numFmt w:val="decimal"/>
      <w:pStyle w:val="St07"/>
      <w:suff w:val="space"/>
      <w:lvlText w:val="图%1.%2"/>
      <w:lvlJc w:val="left"/>
      <w:pPr>
        <w:ind w:left="3969" w:firstLine="0"/>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3BC054A"/>
    <w:multiLevelType w:val="hybridMultilevel"/>
    <w:tmpl w:val="16A88A64"/>
    <w:lvl w:ilvl="0" w:tplc="4202A52E">
      <w:start w:val="1"/>
      <w:numFmt w:val="decimal"/>
      <w:lvlText w:val="4.1.%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0A19FC"/>
    <w:multiLevelType w:val="hybridMultilevel"/>
    <w:tmpl w:val="2FAAE540"/>
    <w:lvl w:ilvl="0" w:tplc="EEDAB4C2">
      <w:start w:val="1"/>
      <w:numFmt w:val="decimal"/>
      <w:lvlText w:val="5.%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4A4B"/>
    <w:multiLevelType w:val="hybridMultilevel"/>
    <w:tmpl w:val="DCB805B4"/>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
    <w:nsid w:val="123B1A9F"/>
    <w:multiLevelType w:val="hybridMultilevel"/>
    <w:tmpl w:val="3E84E36E"/>
    <w:lvl w:ilvl="0" w:tplc="EEDAB4C2">
      <w:start w:val="1"/>
      <w:numFmt w:val="decimal"/>
      <w:lvlText w:val="5.%1"/>
      <w:lvlJc w:val="left"/>
      <w:pPr>
        <w:ind w:left="987" w:hanging="420"/>
      </w:pPr>
      <w:rPr>
        <w:rFonts w:hint="eastAsia"/>
        <w:b w:val="0"/>
        <w:sz w:val="32"/>
        <w:szCs w:val="32"/>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14647A86"/>
    <w:multiLevelType w:val="hybridMultilevel"/>
    <w:tmpl w:val="61543AC2"/>
    <w:lvl w:ilvl="0" w:tplc="0409000F">
      <w:start w:val="1"/>
      <w:numFmt w:val="decimal"/>
      <w:lvlText w:val="%1."/>
      <w:lvlJc w:val="left"/>
      <w:pPr>
        <w:ind w:left="453" w:hanging="420"/>
      </w:pPr>
    </w:lvl>
    <w:lvl w:ilvl="1" w:tplc="04090019">
      <w:start w:val="1"/>
      <w:numFmt w:val="lowerLetter"/>
      <w:lvlText w:val="%2)"/>
      <w:lvlJc w:val="left"/>
      <w:pPr>
        <w:ind w:left="873" w:hanging="420"/>
      </w:pPr>
    </w:lvl>
    <w:lvl w:ilvl="2" w:tplc="0409001B" w:tentative="1">
      <w:start w:val="1"/>
      <w:numFmt w:val="lowerRoman"/>
      <w:lvlText w:val="%3."/>
      <w:lvlJc w:val="right"/>
      <w:pPr>
        <w:ind w:left="1293" w:hanging="420"/>
      </w:pPr>
    </w:lvl>
    <w:lvl w:ilvl="3" w:tplc="0409000F" w:tentative="1">
      <w:start w:val="1"/>
      <w:numFmt w:val="decimal"/>
      <w:lvlText w:val="%4."/>
      <w:lvlJc w:val="left"/>
      <w:pPr>
        <w:ind w:left="1713" w:hanging="420"/>
      </w:pPr>
    </w:lvl>
    <w:lvl w:ilvl="4" w:tplc="04090019" w:tentative="1">
      <w:start w:val="1"/>
      <w:numFmt w:val="lowerLetter"/>
      <w:lvlText w:val="%5)"/>
      <w:lvlJc w:val="left"/>
      <w:pPr>
        <w:ind w:left="2133" w:hanging="420"/>
      </w:pPr>
    </w:lvl>
    <w:lvl w:ilvl="5" w:tplc="0409001B" w:tentative="1">
      <w:start w:val="1"/>
      <w:numFmt w:val="lowerRoman"/>
      <w:lvlText w:val="%6."/>
      <w:lvlJc w:val="right"/>
      <w:pPr>
        <w:ind w:left="2553" w:hanging="420"/>
      </w:pPr>
    </w:lvl>
    <w:lvl w:ilvl="6" w:tplc="0409000F" w:tentative="1">
      <w:start w:val="1"/>
      <w:numFmt w:val="decimal"/>
      <w:lvlText w:val="%7."/>
      <w:lvlJc w:val="left"/>
      <w:pPr>
        <w:ind w:left="2973" w:hanging="420"/>
      </w:pPr>
    </w:lvl>
    <w:lvl w:ilvl="7" w:tplc="04090019" w:tentative="1">
      <w:start w:val="1"/>
      <w:numFmt w:val="lowerLetter"/>
      <w:lvlText w:val="%8)"/>
      <w:lvlJc w:val="left"/>
      <w:pPr>
        <w:ind w:left="3393" w:hanging="420"/>
      </w:pPr>
    </w:lvl>
    <w:lvl w:ilvl="8" w:tplc="0409001B" w:tentative="1">
      <w:start w:val="1"/>
      <w:numFmt w:val="lowerRoman"/>
      <w:lvlText w:val="%9."/>
      <w:lvlJc w:val="right"/>
      <w:pPr>
        <w:ind w:left="3813" w:hanging="420"/>
      </w:pPr>
    </w:lvl>
  </w:abstractNum>
  <w:abstractNum w:abstractNumId="6">
    <w:nsid w:val="1A2E0094"/>
    <w:multiLevelType w:val="multilevel"/>
    <w:tmpl w:val="00180FC6"/>
    <w:lvl w:ilvl="0">
      <w:start w:val="1"/>
      <w:numFmt w:val="decimal"/>
      <w:pStyle w:val="St01"/>
      <w:suff w:val="space"/>
      <w:lvlText w:val="%1"/>
      <w:lvlJc w:val="left"/>
      <w:pPr>
        <w:ind w:left="5103" w:hanging="425"/>
      </w:pPr>
      <w:rPr>
        <w:rFonts w:hint="eastAsia"/>
      </w:rPr>
    </w:lvl>
    <w:lvl w:ilvl="1">
      <w:start w:val="1"/>
      <w:numFmt w:val="decimal"/>
      <w:lvlText w:val="2.%2"/>
      <w:lvlJc w:val="left"/>
      <w:pPr>
        <w:ind w:left="567" w:hanging="283"/>
      </w:pPr>
      <w:rPr>
        <w:rFonts w:hint="eastAsia"/>
        <w:b w:val="0"/>
        <w:sz w:val="32"/>
        <w:szCs w:val="32"/>
      </w:rPr>
    </w:lvl>
    <w:lvl w:ilvl="2">
      <w:start w:val="1"/>
      <w:numFmt w:val="decimal"/>
      <w:lvlText w:val="2.1.%3"/>
      <w:lvlJc w:val="left"/>
      <w:pPr>
        <w:ind w:left="709" w:hanging="255"/>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A9C0C97"/>
    <w:multiLevelType w:val="hybridMultilevel"/>
    <w:tmpl w:val="541E697E"/>
    <w:lvl w:ilvl="0" w:tplc="617E8310">
      <w:start w:val="1"/>
      <w:numFmt w:val="decimal"/>
      <w:lvlText w:val="9.%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1B3B4D7F"/>
    <w:multiLevelType w:val="hybridMultilevel"/>
    <w:tmpl w:val="B770CDA6"/>
    <w:lvl w:ilvl="0" w:tplc="221C110E">
      <w:start w:val="1"/>
      <w:numFmt w:val="decimal"/>
      <w:lvlText w:val="6.4.%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D61B5B"/>
    <w:multiLevelType w:val="hybridMultilevel"/>
    <w:tmpl w:val="4A2845FC"/>
    <w:lvl w:ilvl="0" w:tplc="C1660E74">
      <w:start w:val="1"/>
      <w:numFmt w:val="decimal"/>
      <w:lvlText w:val="8.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6C0AF6"/>
    <w:multiLevelType w:val="hybridMultilevel"/>
    <w:tmpl w:val="45F886F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1E1548EE"/>
    <w:multiLevelType w:val="hybridMultilevel"/>
    <w:tmpl w:val="A07AEAE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2">
    <w:nsid w:val="1E8D5139"/>
    <w:multiLevelType w:val="hybridMultilevel"/>
    <w:tmpl w:val="917CB726"/>
    <w:lvl w:ilvl="0" w:tplc="2EAA8D6A">
      <w:start w:val="1"/>
      <w:numFmt w:val="decimal"/>
      <w:lvlText w:val="8.1.%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5F35BD"/>
    <w:multiLevelType w:val="hybridMultilevel"/>
    <w:tmpl w:val="10A604E2"/>
    <w:lvl w:ilvl="0" w:tplc="04090019">
      <w:start w:val="1"/>
      <w:numFmt w:val="lowerLetter"/>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1D64CD2"/>
    <w:multiLevelType w:val="hybridMultilevel"/>
    <w:tmpl w:val="00CCE8D8"/>
    <w:lvl w:ilvl="0" w:tplc="CBD2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D94D69"/>
    <w:multiLevelType w:val="hybridMultilevel"/>
    <w:tmpl w:val="D35C250C"/>
    <w:lvl w:ilvl="0" w:tplc="F86CEB12">
      <w:start w:val="1"/>
      <w:numFmt w:val="decimal"/>
      <w:lvlText w:val="6.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2C6B43"/>
    <w:multiLevelType w:val="hybridMultilevel"/>
    <w:tmpl w:val="A448110C"/>
    <w:lvl w:ilvl="0" w:tplc="CA78E9F2">
      <w:start w:val="1"/>
      <w:numFmt w:val="decimal"/>
      <w:lvlText w:val="6.1.%1"/>
      <w:lvlJc w:val="left"/>
      <w:pPr>
        <w:ind w:left="1815" w:hanging="420"/>
      </w:pPr>
      <w:rPr>
        <w:rFonts w:hint="eastAsia"/>
        <w:b/>
        <w:sz w:val="24"/>
        <w:szCs w:val="24"/>
      </w:rPr>
    </w:lvl>
    <w:lvl w:ilvl="1" w:tplc="04090019">
      <w:start w:val="1"/>
      <w:numFmt w:val="lowerLetter"/>
      <w:lvlText w:val="%2)"/>
      <w:lvlJc w:val="left"/>
      <w:pPr>
        <w:ind w:left="2235" w:hanging="420"/>
      </w:pPr>
    </w:lvl>
    <w:lvl w:ilvl="2" w:tplc="0409001B" w:tentative="1">
      <w:start w:val="1"/>
      <w:numFmt w:val="lowerRoman"/>
      <w:lvlText w:val="%3."/>
      <w:lvlJc w:val="right"/>
      <w:pPr>
        <w:ind w:left="2655" w:hanging="420"/>
      </w:pPr>
    </w:lvl>
    <w:lvl w:ilvl="3" w:tplc="0409000F" w:tentative="1">
      <w:start w:val="1"/>
      <w:numFmt w:val="decimal"/>
      <w:lvlText w:val="%4."/>
      <w:lvlJc w:val="left"/>
      <w:pPr>
        <w:ind w:left="3075" w:hanging="420"/>
      </w:pPr>
    </w:lvl>
    <w:lvl w:ilvl="4" w:tplc="04090019" w:tentative="1">
      <w:start w:val="1"/>
      <w:numFmt w:val="lowerLetter"/>
      <w:lvlText w:val="%5)"/>
      <w:lvlJc w:val="left"/>
      <w:pPr>
        <w:ind w:left="3495" w:hanging="420"/>
      </w:pPr>
    </w:lvl>
    <w:lvl w:ilvl="5" w:tplc="0409001B" w:tentative="1">
      <w:start w:val="1"/>
      <w:numFmt w:val="lowerRoman"/>
      <w:lvlText w:val="%6."/>
      <w:lvlJc w:val="right"/>
      <w:pPr>
        <w:ind w:left="3915" w:hanging="420"/>
      </w:pPr>
    </w:lvl>
    <w:lvl w:ilvl="6" w:tplc="0409000F" w:tentative="1">
      <w:start w:val="1"/>
      <w:numFmt w:val="decimal"/>
      <w:lvlText w:val="%7."/>
      <w:lvlJc w:val="left"/>
      <w:pPr>
        <w:ind w:left="4335" w:hanging="420"/>
      </w:pPr>
    </w:lvl>
    <w:lvl w:ilvl="7" w:tplc="04090019" w:tentative="1">
      <w:start w:val="1"/>
      <w:numFmt w:val="lowerLetter"/>
      <w:lvlText w:val="%8)"/>
      <w:lvlJc w:val="left"/>
      <w:pPr>
        <w:ind w:left="4755" w:hanging="420"/>
      </w:pPr>
    </w:lvl>
    <w:lvl w:ilvl="8" w:tplc="0409001B" w:tentative="1">
      <w:start w:val="1"/>
      <w:numFmt w:val="lowerRoman"/>
      <w:lvlText w:val="%9."/>
      <w:lvlJc w:val="right"/>
      <w:pPr>
        <w:ind w:left="5175" w:hanging="420"/>
      </w:pPr>
    </w:lvl>
  </w:abstractNum>
  <w:abstractNum w:abstractNumId="17">
    <w:nsid w:val="2C056B72"/>
    <w:multiLevelType w:val="hybridMultilevel"/>
    <w:tmpl w:val="F942E3BC"/>
    <w:lvl w:ilvl="0" w:tplc="2988AC3A">
      <w:start w:val="1"/>
      <w:numFmt w:val="decimal"/>
      <w:lvlText w:val="6.%1"/>
      <w:lvlJc w:val="left"/>
      <w:pPr>
        <w:ind w:left="987" w:hanging="420"/>
      </w:pPr>
      <w:rPr>
        <w:rFonts w:hint="eastAsia"/>
        <w:b w:val="0"/>
        <w:sz w:val="32"/>
        <w:szCs w:val="32"/>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2C4219A2"/>
    <w:multiLevelType w:val="hybridMultilevel"/>
    <w:tmpl w:val="5FD86FDA"/>
    <w:lvl w:ilvl="0" w:tplc="FC38B7CE">
      <w:start w:val="1"/>
      <w:numFmt w:val="decimal"/>
      <w:lvlText w:val="8.%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614DF"/>
    <w:multiLevelType w:val="hybridMultilevel"/>
    <w:tmpl w:val="B5A866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6AD5238"/>
    <w:multiLevelType w:val="hybridMultilevel"/>
    <w:tmpl w:val="BAFE26E4"/>
    <w:lvl w:ilvl="0" w:tplc="2988AC3A">
      <w:start w:val="1"/>
      <w:numFmt w:val="decimal"/>
      <w:lvlText w:val="6.%1"/>
      <w:lvlJc w:val="left"/>
      <w:pPr>
        <w:ind w:left="1809" w:hanging="420"/>
      </w:pPr>
      <w:rPr>
        <w:rFonts w:hint="eastAsia"/>
        <w:b w:val="0"/>
        <w:sz w:val="32"/>
        <w:szCs w:val="32"/>
      </w:rPr>
    </w:lvl>
    <w:lvl w:ilvl="1" w:tplc="04090019">
      <w:start w:val="1"/>
      <w:numFmt w:val="lowerLetter"/>
      <w:lvlText w:val="%2)"/>
      <w:lvlJc w:val="left"/>
      <w:pPr>
        <w:ind w:left="2229" w:hanging="420"/>
      </w:pPr>
    </w:lvl>
    <w:lvl w:ilvl="2" w:tplc="0409001B" w:tentative="1">
      <w:start w:val="1"/>
      <w:numFmt w:val="lowerRoman"/>
      <w:lvlText w:val="%3."/>
      <w:lvlJc w:val="right"/>
      <w:pPr>
        <w:ind w:left="2649" w:hanging="420"/>
      </w:pPr>
    </w:lvl>
    <w:lvl w:ilvl="3" w:tplc="0409000F" w:tentative="1">
      <w:start w:val="1"/>
      <w:numFmt w:val="decimal"/>
      <w:lvlText w:val="%4."/>
      <w:lvlJc w:val="left"/>
      <w:pPr>
        <w:ind w:left="3069" w:hanging="420"/>
      </w:pPr>
    </w:lvl>
    <w:lvl w:ilvl="4" w:tplc="04090019" w:tentative="1">
      <w:start w:val="1"/>
      <w:numFmt w:val="lowerLetter"/>
      <w:lvlText w:val="%5)"/>
      <w:lvlJc w:val="left"/>
      <w:pPr>
        <w:ind w:left="3489" w:hanging="420"/>
      </w:pPr>
    </w:lvl>
    <w:lvl w:ilvl="5" w:tplc="0409001B" w:tentative="1">
      <w:start w:val="1"/>
      <w:numFmt w:val="lowerRoman"/>
      <w:lvlText w:val="%6."/>
      <w:lvlJc w:val="right"/>
      <w:pPr>
        <w:ind w:left="3909" w:hanging="420"/>
      </w:pPr>
    </w:lvl>
    <w:lvl w:ilvl="6" w:tplc="0409000F" w:tentative="1">
      <w:start w:val="1"/>
      <w:numFmt w:val="decimal"/>
      <w:lvlText w:val="%7."/>
      <w:lvlJc w:val="left"/>
      <w:pPr>
        <w:ind w:left="4329" w:hanging="420"/>
      </w:pPr>
    </w:lvl>
    <w:lvl w:ilvl="7" w:tplc="04090019" w:tentative="1">
      <w:start w:val="1"/>
      <w:numFmt w:val="lowerLetter"/>
      <w:lvlText w:val="%8)"/>
      <w:lvlJc w:val="left"/>
      <w:pPr>
        <w:ind w:left="4749" w:hanging="420"/>
      </w:pPr>
    </w:lvl>
    <w:lvl w:ilvl="8" w:tplc="0409001B" w:tentative="1">
      <w:start w:val="1"/>
      <w:numFmt w:val="lowerRoman"/>
      <w:lvlText w:val="%9."/>
      <w:lvlJc w:val="right"/>
      <w:pPr>
        <w:ind w:left="5169" w:hanging="420"/>
      </w:pPr>
    </w:lvl>
  </w:abstractNum>
  <w:abstractNum w:abstractNumId="21">
    <w:nsid w:val="385A0DE2"/>
    <w:multiLevelType w:val="hybridMultilevel"/>
    <w:tmpl w:val="A07AEA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AA62CA"/>
    <w:multiLevelType w:val="hybridMultilevel"/>
    <w:tmpl w:val="D35C250C"/>
    <w:lvl w:ilvl="0" w:tplc="F86CEB12">
      <w:start w:val="1"/>
      <w:numFmt w:val="decimal"/>
      <w:lvlText w:val="6.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EF43F2"/>
    <w:multiLevelType w:val="hybridMultilevel"/>
    <w:tmpl w:val="6484B7B2"/>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0361E5C"/>
    <w:multiLevelType w:val="hybridMultilevel"/>
    <w:tmpl w:val="B7408AD2"/>
    <w:lvl w:ilvl="0" w:tplc="74DA3F38">
      <w:start w:val="1"/>
      <w:numFmt w:val="decimal"/>
      <w:lvlText w:val="7.%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nsid w:val="413675E7"/>
    <w:multiLevelType w:val="hybridMultilevel"/>
    <w:tmpl w:val="1C0AEE16"/>
    <w:lvl w:ilvl="0" w:tplc="8B4E9F2C">
      <w:start w:val="1"/>
      <w:numFmt w:val="bullet"/>
      <w:pStyle w:val="St041"/>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8B04150"/>
    <w:multiLevelType w:val="hybridMultilevel"/>
    <w:tmpl w:val="6FA6B2A8"/>
    <w:lvl w:ilvl="0" w:tplc="9ED043D4">
      <w:start w:val="1"/>
      <w:numFmt w:val="decimal"/>
      <w:lvlText w:val="4.%1"/>
      <w:lvlJc w:val="left"/>
      <w:pPr>
        <w:ind w:left="987" w:hanging="420"/>
      </w:pPr>
      <w:rPr>
        <w:rFonts w:hint="eastAsia"/>
        <w:b w:val="0"/>
        <w:sz w:val="32"/>
        <w:szCs w:val="32"/>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nsid w:val="49964099"/>
    <w:multiLevelType w:val="hybridMultilevel"/>
    <w:tmpl w:val="C756B110"/>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28">
    <w:nsid w:val="4A520054"/>
    <w:multiLevelType w:val="hybridMultilevel"/>
    <w:tmpl w:val="9A04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BE134CA"/>
    <w:multiLevelType w:val="hybridMultilevel"/>
    <w:tmpl w:val="CD2A400C"/>
    <w:lvl w:ilvl="0" w:tplc="108E987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4E223550"/>
    <w:multiLevelType w:val="multilevel"/>
    <w:tmpl w:val="9D8EF580"/>
    <w:lvl w:ilvl="0">
      <w:start w:val="1"/>
      <w:numFmt w:val="decimal"/>
      <w:lvlText w:val="表%1"/>
      <w:lvlJc w:val="left"/>
      <w:pPr>
        <w:ind w:left="0" w:firstLine="0"/>
      </w:pPr>
      <w:rPr>
        <w:rFonts w:hint="eastAsia"/>
      </w:rPr>
    </w:lvl>
    <w:lvl w:ilvl="1">
      <w:start w:val="1"/>
      <w:numFmt w:val="decimal"/>
      <w:suff w:val="space"/>
      <w:lvlText w:val="表%1.%2"/>
      <w:lvlJc w:val="left"/>
      <w:pPr>
        <w:ind w:left="3828" w:firstLine="0"/>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4E7F1F18"/>
    <w:multiLevelType w:val="hybridMultilevel"/>
    <w:tmpl w:val="D4682C14"/>
    <w:lvl w:ilvl="0" w:tplc="EEDAB4C2">
      <w:start w:val="1"/>
      <w:numFmt w:val="decimal"/>
      <w:lvlText w:val="5.%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nsid w:val="4F3152BD"/>
    <w:multiLevelType w:val="hybridMultilevel"/>
    <w:tmpl w:val="C3D43F94"/>
    <w:lvl w:ilvl="0" w:tplc="4E5CB4E0">
      <w:start w:val="1"/>
      <w:numFmt w:val="decimal"/>
      <w:lvlText w:val="2.%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B478E0"/>
    <w:multiLevelType w:val="hybridMultilevel"/>
    <w:tmpl w:val="F77CE0C2"/>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4">
    <w:nsid w:val="5AA95C7E"/>
    <w:multiLevelType w:val="hybridMultilevel"/>
    <w:tmpl w:val="D35C250C"/>
    <w:lvl w:ilvl="0" w:tplc="F86CEB12">
      <w:start w:val="1"/>
      <w:numFmt w:val="decimal"/>
      <w:lvlText w:val="6.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57504"/>
    <w:multiLevelType w:val="hybridMultilevel"/>
    <w:tmpl w:val="BFF83B50"/>
    <w:lvl w:ilvl="0" w:tplc="9ED043D4">
      <w:start w:val="1"/>
      <w:numFmt w:val="decimal"/>
      <w:lvlText w:val="4.%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nsid w:val="5D857651"/>
    <w:multiLevelType w:val="hybridMultilevel"/>
    <w:tmpl w:val="885250CC"/>
    <w:lvl w:ilvl="0" w:tplc="04090019">
      <w:start w:val="1"/>
      <w:numFmt w:val="lowerLetter"/>
      <w:lvlText w:val="%1)"/>
      <w:lvlJc w:val="left"/>
      <w:pPr>
        <w:ind w:left="873" w:hanging="420"/>
      </w:pPr>
    </w:lvl>
    <w:lvl w:ilvl="1" w:tplc="04090019" w:tentative="1">
      <w:start w:val="1"/>
      <w:numFmt w:val="lowerLetter"/>
      <w:lvlText w:val="%2)"/>
      <w:lvlJc w:val="left"/>
      <w:pPr>
        <w:ind w:left="1293" w:hanging="420"/>
      </w:pPr>
    </w:lvl>
    <w:lvl w:ilvl="2" w:tplc="0409001B" w:tentative="1">
      <w:start w:val="1"/>
      <w:numFmt w:val="lowerRoman"/>
      <w:lvlText w:val="%3."/>
      <w:lvlJc w:val="right"/>
      <w:pPr>
        <w:ind w:left="1713" w:hanging="420"/>
      </w:pPr>
    </w:lvl>
    <w:lvl w:ilvl="3" w:tplc="0409000F" w:tentative="1">
      <w:start w:val="1"/>
      <w:numFmt w:val="decimal"/>
      <w:lvlText w:val="%4."/>
      <w:lvlJc w:val="left"/>
      <w:pPr>
        <w:ind w:left="2133" w:hanging="420"/>
      </w:pPr>
    </w:lvl>
    <w:lvl w:ilvl="4" w:tplc="04090019" w:tentative="1">
      <w:start w:val="1"/>
      <w:numFmt w:val="lowerLetter"/>
      <w:lvlText w:val="%5)"/>
      <w:lvlJc w:val="left"/>
      <w:pPr>
        <w:ind w:left="2553" w:hanging="420"/>
      </w:pPr>
    </w:lvl>
    <w:lvl w:ilvl="5" w:tplc="0409001B" w:tentative="1">
      <w:start w:val="1"/>
      <w:numFmt w:val="lowerRoman"/>
      <w:lvlText w:val="%6."/>
      <w:lvlJc w:val="right"/>
      <w:pPr>
        <w:ind w:left="2973" w:hanging="420"/>
      </w:pPr>
    </w:lvl>
    <w:lvl w:ilvl="6" w:tplc="0409000F" w:tentative="1">
      <w:start w:val="1"/>
      <w:numFmt w:val="decimal"/>
      <w:lvlText w:val="%7."/>
      <w:lvlJc w:val="left"/>
      <w:pPr>
        <w:ind w:left="3393" w:hanging="420"/>
      </w:pPr>
    </w:lvl>
    <w:lvl w:ilvl="7" w:tplc="04090019" w:tentative="1">
      <w:start w:val="1"/>
      <w:numFmt w:val="lowerLetter"/>
      <w:lvlText w:val="%8)"/>
      <w:lvlJc w:val="left"/>
      <w:pPr>
        <w:ind w:left="3813" w:hanging="420"/>
      </w:pPr>
    </w:lvl>
    <w:lvl w:ilvl="8" w:tplc="0409001B" w:tentative="1">
      <w:start w:val="1"/>
      <w:numFmt w:val="lowerRoman"/>
      <w:lvlText w:val="%9."/>
      <w:lvlJc w:val="right"/>
      <w:pPr>
        <w:ind w:left="4233" w:hanging="420"/>
      </w:pPr>
    </w:lvl>
  </w:abstractNum>
  <w:abstractNum w:abstractNumId="37">
    <w:nsid w:val="621C139A"/>
    <w:multiLevelType w:val="hybridMultilevel"/>
    <w:tmpl w:val="829AE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B7068D2"/>
    <w:multiLevelType w:val="hybridMultilevel"/>
    <w:tmpl w:val="BEB24BE0"/>
    <w:lvl w:ilvl="0" w:tplc="2988AC3A">
      <w:start w:val="1"/>
      <w:numFmt w:val="decimal"/>
      <w:lvlText w:val="6.%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F10796"/>
    <w:multiLevelType w:val="hybridMultilevel"/>
    <w:tmpl w:val="826C09D2"/>
    <w:lvl w:ilvl="0" w:tplc="4E5CB4E0">
      <w:start w:val="1"/>
      <w:numFmt w:val="decimal"/>
      <w:lvlText w:val="2.%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0">
    <w:nsid w:val="71227D16"/>
    <w:multiLevelType w:val="hybridMultilevel"/>
    <w:tmpl w:val="EEFA709C"/>
    <w:lvl w:ilvl="0" w:tplc="7E1ECD22">
      <w:start w:val="1"/>
      <w:numFmt w:val="decimal"/>
      <w:pStyle w:val="St053"/>
      <w:lvlText w:val="%1)"/>
      <w:lvlJc w:val="left"/>
      <w:pPr>
        <w:ind w:left="1271" w:hanging="420"/>
      </w:pPr>
      <w:rPr>
        <w:rFont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1">
    <w:nsid w:val="717A2E62"/>
    <w:multiLevelType w:val="hybridMultilevel"/>
    <w:tmpl w:val="A218E048"/>
    <w:lvl w:ilvl="0" w:tplc="AA2CEEC6">
      <w:start w:val="1"/>
      <w:numFmt w:val="lowerLetter"/>
      <w:pStyle w:val="St11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2D1E71"/>
    <w:multiLevelType w:val="hybridMultilevel"/>
    <w:tmpl w:val="30AA6806"/>
    <w:lvl w:ilvl="0" w:tplc="9ED043D4">
      <w:start w:val="1"/>
      <w:numFmt w:val="decimal"/>
      <w:lvlText w:val="4.%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7E3F5C"/>
    <w:multiLevelType w:val="hybridMultilevel"/>
    <w:tmpl w:val="2E0E2E4E"/>
    <w:lvl w:ilvl="0" w:tplc="74DA3F38">
      <w:start w:val="1"/>
      <w:numFmt w:val="decimal"/>
      <w:lvlText w:val="7.%1"/>
      <w:lvlJc w:val="left"/>
      <w:pPr>
        <w:ind w:left="420" w:hanging="420"/>
      </w:pPr>
      <w:rPr>
        <w:rFonts w:hint="eastAsia"/>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A64095"/>
    <w:multiLevelType w:val="hybridMultilevel"/>
    <w:tmpl w:val="E5D23034"/>
    <w:lvl w:ilvl="0" w:tplc="4C083692">
      <w:start w:val="1"/>
      <w:numFmt w:val="decimal"/>
      <w:lvlText w:val="6.3.%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F33644"/>
    <w:multiLevelType w:val="hybridMultilevel"/>
    <w:tmpl w:val="262E35E6"/>
    <w:lvl w:ilvl="0" w:tplc="FC38B7CE">
      <w:start w:val="1"/>
      <w:numFmt w:val="decimal"/>
      <w:lvlText w:val="8.%1"/>
      <w:lvlJc w:val="left"/>
      <w:pPr>
        <w:ind w:left="987" w:hanging="420"/>
      </w:pPr>
      <w:rPr>
        <w:rFonts w:hint="eastAsia"/>
        <w:b w:val="0"/>
        <w:sz w:val="32"/>
        <w:szCs w:val="32"/>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6">
    <w:nsid w:val="7CBB5ABD"/>
    <w:multiLevelType w:val="multilevel"/>
    <w:tmpl w:val="B43CDC04"/>
    <w:lvl w:ilvl="0">
      <w:start w:val="1"/>
      <w:numFmt w:val="decimal"/>
      <w:lvlText w:val="%1."/>
      <w:lvlJc w:val="left"/>
      <w:pPr>
        <w:tabs>
          <w:tab w:val="num" w:pos="987"/>
        </w:tabs>
        <w:ind w:left="987" w:hanging="425"/>
      </w:pPr>
      <w:rPr>
        <w:rFonts w:eastAsia="宋体" w:hint="eastAsia"/>
        <w:b/>
        <w:i w:val="0"/>
        <w:sz w:val="28"/>
        <w:szCs w:val="28"/>
      </w:rPr>
    </w:lvl>
    <w:lvl w:ilvl="1">
      <w:start w:val="1"/>
      <w:numFmt w:val="decimal"/>
      <w:pStyle w:val="a"/>
      <w:lvlText w:val="%1.%2."/>
      <w:lvlJc w:val="left"/>
      <w:pPr>
        <w:tabs>
          <w:tab w:val="num" w:pos="1533"/>
        </w:tabs>
        <w:ind w:left="1476" w:hanging="396"/>
      </w:pPr>
      <w:rPr>
        <w:rFonts w:eastAsia="宋体" w:hint="eastAsia"/>
        <w:b/>
        <w:i w:val="0"/>
        <w:sz w:val="24"/>
        <w:szCs w:val="24"/>
      </w:rPr>
    </w:lvl>
    <w:lvl w:ilvl="2">
      <w:start w:val="1"/>
      <w:numFmt w:val="decimal"/>
      <w:pStyle w:val="a0"/>
      <w:lvlText w:val="%1.%2.%3."/>
      <w:lvlJc w:val="left"/>
      <w:pPr>
        <w:tabs>
          <w:tab w:val="num" w:pos="1696"/>
        </w:tabs>
        <w:ind w:left="1469" w:hanging="340"/>
      </w:pPr>
      <w:rPr>
        <w:rFonts w:eastAsia="宋体" w:hint="eastAsia"/>
        <w:sz w:val="24"/>
        <w:szCs w:val="24"/>
      </w:rPr>
    </w:lvl>
    <w:lvl w:ilvl="3">
      <w:start w:val="1"/>
      <w:numFmt w:val="decimal"/>
      <w:lvlText w:val="%1.%2.%3.%4."/>
      <w:lvlJc w:val="left"/>
      <w:pPr>
        <w:tabs>
          <w:tab w:val="num" w:pos="1696"/>
        </w:tabs>
        <w:ind w:left="1753" w:hanging="624"/>
      </w:pPr>
      <w:rPr>
        <w:rFonts w:eastAsia="宋体" w:hint="eastAsia"/>
        <w:sz w:val="24"/>
        <w:szCs w:val="24"/>
      </w:rPr>
    </w:lvl>
    <w:lvl w:ilvl="4">
      <w:start w:val="1"/>
      <w:numFmt w:val="decimal"/>
      <w:lvlText w:val="%1.%2.%3.%4.%5."/>
      <w:lvlJc w:val="left"/>
      <w:pPr>
        <w:tabs>
          <w:tab w:val="num" w:pos="4531"/>
        </w:tabs>
        <w:ind w:left="4531" w:hanging="3402"/>
      </w:pPr>
      <w:rPr>
        <w:rFonts w:eastAsia="宋体" w:hint="eastAsia"/>
        <w:sz w:val="24"/>
        <w:szCs w:val="24"/>
      </w:rPr>
    </w:lvl>
    <w:lvl w:ilvl="5">
      <w:start w:val="1"/>
      <w:numFmt w:val="decimal"/>
      <w:lvlText w:val="%1.%2.%3.%4.%5.%6."/>
      <w:lvlJc w:val="left"/>
      <w:pPr>
        <w:tabs>
          <w:tab w:val="num" w:pos="1696"/>
        </w:tabs>
        <w:ind w:left="1696" w:hanging="1134"/>
      </w:pPr>
      <w:rPr>
        <w:rFonts w:hint="eastAsia"/>
      </w:rPr>
    </w:lvl>
    <w:lvl w:ilvl="6">
      <w:start w:val="1"/>
      <w:numFmt w:val="decimal"/>
      <w:lvlText w:val="%1.%2.%3.%4.%5.%6.%7."/>
      <w:lvlJc w:val="left"/>
      <w:pPr>
        <w:tabs>
          <w:tab w:val="num" w:pos="1838"/>
        </w:tabs>
        <w:ind w:left="1838" w:hanging="1276"/>
      </w:pPr>
      <w:rPr>
        <w:rFonts w:hint="eastAsia"/>
      </w:rPr>
    </w:lvl>
    <w:lvl w:ilvl="7">
      <w:start w:val="1"/>
      <w:numFmt w:val="decimal"/>
      <w:lvlText w:val="%1.%2.%3.%4.%5.%6.%7.%8."/>
      <w:lvlJc w:val="left"/>
      <w:pPr>
        <w:tabs>
          <w:tab w:val="num" w:pos="1980"/>
        </w:tabs>
        <w:ind w:left="1980" w:hanging="1418"/>
      </w:pPr>
      <w:rPr>
        <w:rFonts w:hint="eastAsia"/>
      </w:rPr>
    </w:lvl>
    <w:lvl w:ilvl="8">
      <w:start w:val="1"/>
      <w:numFmt w:val="decimal"/>
      <w:lvlText w:val="%1.%2.%3.%4.%5.%6.%7.%8.%9."/>
      <w:lvlJc w:val="left"/>
      <w:pPr>
        <w:tabs>
          <w:tab w:val="num" w:pos="2121"/>
        </w:tabs>
        <w:ind w:left="2121" w:hanging="1559"/>
      </w:pPr>
      <w:rPr>
        <w:rFonts w:hint="eastAsia"/>
      </w:rPr>
    </w:lvl>
  </w:abstractNum>
  <w:abstractNum w:abstractNumId="47">
    <w:nsid w:val="7EC75EE5"/>
    <w:multiLevelType w:val="hybridMultilevel"/>
    <w:tmpl w:val="A06CF4D2"/>
    <w:lvl w:ilvl="0" w:tplc="04090001">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num w:numId="1">
    <w:abstractNumId w:val="46"/>
  </w:num>
  <w:num w:numId="2">
    <w:abstractNumId w:val="25"/>
  </w:num>
  <w:num w:numId="3">
    <w:abstractNumId w:val="40"/>
  </w:num>
  <w:num w:numId="4">
    <w:abstractNumId w:val="0"/>
  </w:num>
  <w:num w:numId="5">
    <w:abstractNumId w:val="41"/>
  </w:num>
  <w:num w:numId="6">
    <w:abstractNumId w:val="6"/>
  </w:num>
  <w:num w:numId="7">
    <w:abstractNumId w:val="33"/>
  </w:num>
  <w:num w:numId="8">
    <w:abstractNumId w:val="26"/>
  </w:num>
  <w:num w:numId="9">
    <w:abstractNumId w:val="29"/>
  </w:num>
  <w:num w:numId="10">
    <w:abstractNumId w:val="4"/>
  </w:num>
  <w:num w:numId="11">
    <w:abstractNumId w:val="17"/>
  </w:num>
  <w:num w:numId="12">
    <w:abstractNumId w:val="10"/>
  </w:num>
  <w:num w:numId="13">
    <w:abstractNumId w:val="6"/>
  </w:num>
  <w:num w:numId="14">
    <w:abstractNumId w:val="21"/>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11"/>
  </w:num>
  <w:num w:numId="24">
    <w:abstractNumId w:val="27"/>
  </w:num>
  <w:num w:numId="25">
    <w:abstractNumId w:val="3"/>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32"/>
  </w:num>
  <w:num w:numId="56">
    <w:abstractNumId w:val="6"/>
  </w:num>
  <w:num w:numId="57">
    <w:abstractNumId w:val="42"/>
  </w:num>
  <w:num w:numId="58">
    <w:abstractNumId w:val="6"/>
  </w:num>
  <w:num w:numId="59">
    <w:abstractNumId w:val="6"/>
  </w:num>
  <w:num w:numId="60">
    <w:abstractNumId w:val="6"/>
  </w:num>
  <w:num w:numId="61">
    <w:abstractNumId w:val="6"/>
  </w:num>
  <w:num w:numId="62">
    <w:abstractNumId w:val="38"/>
  </w:num>
  <w:num w:numId="63">
    <w:abstractNumId w:val="6"/>
  </w:num>
  <w:num w:numId="64">
    <w:abstractNumId w:val="6"/>
  </w:num>
  <w:num w:numId="65">
    <w:abstractNumId w:val="6"/>
  </w:num>
  <w:num w:numId="66">
    <w:abstractNumId w:val="43"/>
  </w:num>
  <w:num w:numId="67">
    <w:abstractNumId w:val="6"/>
  </w:num>
  <w:num w:numId="68">
    <w:abstractNumId w:val="6"/>
  </w:num>
  <w:num w:numId="69">
    <w:abstractNumId w:val="6"/>
  </w:num>
  <w:num w:numId="70">
    <w:abstractNumId w:val="6"/>
  </w:num>
  <w:num w:numId="71">
    <w:abstractNumId w:val="6"/>
  </w:num>
  <w:num w:numId="72">
    <w:abstractNumId w:val="6"/>
  </w:num>
  <w:num w:numId="73">
    <w:abstractNumId w:val="6"/>
  </w:num>
  <w:num w:numId="74">
    <w:abstractNumId w:val="6"/>
  </w:num>
  <w:num w:numId="75">
    <w:abstractNumId w:val="18"/>
  </w:num>
  <w:num w:numId="76">
    <w:abstractNumId w:val="6"/>
  </w:num>
  <w:num w:numId="77">
    <w:abstractNumId w:val="6"/>
  </w:num>
  <w:num w:numId="78">
    <w:abstractNumId w:val="6"/>
  </w:num>
  <w:num w:numId="79">
    <w:abstractNumId w:val="6"/>
  </w:num>
  <w:num w:numId="80">
    <w:abstractNumId w:val="6"/>
  </w:num>
  <w:num w:numId="81">
    <w:abstractNumId w:val="6"/>
  </w:num>
  <w:num w:numId="82">
    <w:abstractNumId w:val="2"/>
  </w:num>
  <w:num w:numId="83">
    <w:abstractNumId w:val="13"/>
  </w:num>
  <w:num w:numId="84">
    <w:abstractNumId w:val="30"/>
  </w:num>
  <w:num w:numId="85">
    <w:abstractNumId w:val="23"/>
  </w:num>
  <w:num w:numId="86">
    <w:abstractNumId w:val="5"/>
  </w:num>
  <w:num w:numId="87">
    <w:abstractNumId w:val="36"/>
  </w:num>
  <w:num w:numId="88">
    <w:abstractNumId w:val="47"/>
  </w:num>
  <w:num w:numId="89">
    <w:abstractNumId w:val="14"/>
  </w:num>
  <w:num w:numId="90">
    <w:abstractNumId w:val="35"/>
  </w:num>
  <w:num w:numId="91">
    <w:abstractNumId w:val="6"/>
  </w:num>
  <w:num w:numId="92">
    <w:abstractNumId w:val="39"/>
  </w:num>
  <w:num w:numId="93">
    <w:abstractNumId w:val="31"/>
  </w:num>
  <w:num w:numId="94">
    <w:abstractNumId w:val="24"/>
  </w:num>
  <w:num w:numId="95">
    <w:abstractNumId w:val="45"/>
  </w:num>
  <w:num w:numId="96">
    <w:abstractNumId w:val="6"/>
  </w:num>
  <w:num w:numId="97">
    <w:abstractNumId w:val="7"/>
  </w:num>
  <w:num w:numId="98">
    <w:abstractNumId w:val="6"/>
  </w:num>
  <w:num w:numId="99">
    <w:abstractNumId w:val="19"/>
  </w:num>
  <w:num w:numId="100">
    <w:abstractNumId w:val="37"/>
  </w:num>
  <w:num w:numId="101">
    <w:abstractNumId w:val="28"/>
  </w:num>
  <w:num w:numId="102">
    <w:abstractNumId w:val="20"/>
  </w:num>
  <w:num w:numId="103">
    <w:abstractNumId w:val="6"/>
  </w:num>
  <w:num w:numId="104">
    <w:abstractNumId w:val="12"/>
  </w:num>
  <w:num w:numId="105">
    <w:abstractNumId w:val="9"/>
  </w:num>
  <w:num w:numId="106">
    <w:abstractNumId w:val="34"/>
  </w:num>
  <w:num w:numId="107">
    <w:abstractNumId w:val="15"/>
  </w:num>
  <w:num w:numId="108">
    <w:abstractNumId w:val="22"/>
  </w:num>
  <w:num w:numId="109">
    <w:abstractNumId w:val="44"/>
  </w:num>
  <w:num w:numId="110">
    <w:abstractNumId w:val="8"/>
  </w:num>
  <w:num w:numId="111">
    <w:abstractNumId w:val="1"/>
  </w:num>
  <w:num w:numId="112">
    <w:abstractNumId w:val="16"/>
  </w:num>
  <w:num w:numId="113">
    <w:abstractNumId w:val="6"/>
  </w:num>
  <w:num w:numId="114">
    <w:abstractNumId w:val="6"/>
  </w:num>
  <w:num w:numId="115">
    <w:abstractNumId w:val="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655D"/>
    <w:rsid w:val="0000018E"/>
    <w:rsid w:val="00000C76"/>
    <w:rsid w:val="00001C6D"/>
    <w:rsid w:val="00001CC7"/>
    <w:rsid w:val="00002076"/>
    <w:rsid w:val="0000237E"/>
    <w:rsid w:val="000027EA"/>
    <w:rsid w:val="0000291E"/>
    <w:rsid w:val="00002F7B"/>
    <w:rsid w:val="00003584"/>
    <w:rsid w:val="00003AC8"/>
    <w:rsid w:val="00003D5D"/>
    <w:rsid w:val="00003E45"/>
    <w:rsid w:val="0000424D"/>
    <w:rsid w:val="0000430E"/>
    <w:rsid w:val="00004E9C"/>
    <w:rsid w:val="00005244"/>
    <w:rsid w:val="00005BBC"/>
    <w:rsid w:val="00005F60"/>
    <w:rsid w:val="00006058"/>
    <w:rsid w:val="00006088"/>
    <w:rsid w:val="0000633E"/>
    <w:rsid w:val="00006F28"/>
    <w:rsid w:val="00007017"/>
    <w:rsid w:val="00007241"/>
    <w:rsid w:val="00007AA6"/>
    <w:rsid w:val="00007BBF"/>
    <w:rsid w:val="00010129"/>
    <w:rsid w:val="0001021D"/>
    <w:rsid w:val="00010A9F"/>
    <w:rsid w:val="00010B4A"/>
    <w:rsid w:val="00010D12"/>
    <w:rsid w:val="0001102C"/>
    <w:rsid w:val="00011266"/>
    <w:rsid w:val="00011383"/>
    <w:rsid w:val="00011908"/>
    <w:rsid w:val="00011B96"/>
    <w:rsid w:val="00011DF0"/>
    <w:rsid w:val="00011F64"/>
    <w:rsid w:val="00011FDE"/>
    <w:rsid w:val="00011FFB"/>
    <w:rsid w:val="00012439"/>
    <w:rsid w:val="00012465"/>
    <w:rsid w:val="000129DB"/>
    <w:rsid w:val="00012EAA"/>
    <w:rsid w:val="00013B02"/>
    <w:rsid w:val="0001403C"/>
    <w:rsid w:val="00014A83"/>
    <w:rsid w:val="00014B7D"/>
    <w:rsid w:val="00014B9C"/>
    <w:rsid w:val="00014C74"/>
    <w:rsid w:val="00014DDA"/>
    <w:rsid w:val="00014E62"/>
    <w:rsid w:val="00014EF3"/>
    <w:rsid w:val="00015A2F"/>
    <w:rsid w:val="00015A86"/>
    <w:rsid w:val="00015BCA"/>
    <w:rsid w:val="00015FD1"/>
    <w:rsid w:val="00016532"/>
    <w:rsid w:val="00016E16"/>
    <w:rsid w:val="00016E48"/>
    <w:rsid w:val="0001731B"/>
    <w:rsid w:val="000178EF"/>
    <w:rsid w:val="0002002D"/>
    <w:rsid w:val="00020250"/>
    <w:rsid w:val="000204E3"/>
    <w:rsid w:val="0002052E"/>
    <w:rsid w:val="00020740"/>
    <w:rsid w:val="0002109D"/>
    <w:rsid w:val="000216E4"/>
    <w:rsid w:val="00021B61"/>
    <w:rsid w:val="00021DB7"/>
    <w:rsid w:val="00022040"/>
    <w:rsid w:val="0002210E"/>
    <w:rsid w:val="00022321"/>
    <w:rsid w:val="000223E6"/>
    <w:rsid w:val="000225DA"/>
    <w:rsid w:val="00022783"/>
    <w:rsid w:val="00022945"/>
    <w:rsid w:val="00022D9E"/>
    <w:rsid w:val="00022DF1"/>
    <w:rsid w:val="000233AB"/>
    <w:rsid w:val="000233B4"/>
    <w:rsid w:val="000236BB"/>
    <w:rsid w:val="000238BD"/>
    <w:rsid w:val="00023EAF"/>
    <w:rsid w:val="000244C0"/>
    <w:rsid w:val="00024B91"/>
    <w:rsid w:val="00024BF9"/>
    <w:rsid w:val="00024F1A"/>
    <w:rsid w:val="000254D5"/>
    <w:rsid w:val="00025EA5"/>
    <w:rsid w:val="00025FF1"/>
    <w:rsid w:val="00026381"/>
    <w:rsid w:val="00026845"/>
    <w:rsid w:val="00026BAA"/>
    <w:rsid w:val="00026C66"/>
    <w:rsid w:val="00026EA7"/>
    <w:rsid w:val="000272A5"/>
    <w:rsid w:val="00027410"/>
    <w:rsid w:val="000276B1"/>
    <w:rsid w:val="00027E1D"/>
    <w:rsid w:val="00030001"/>
    <w:rsid w:val="00030592"/>
    <w:rsid w:val="00030EC8"/>
    <w:rsid w:val="00030F34"/>
    <w:rsid w:val="00031146"/>
    <w:rsid w:val="00031182"/>
    <w:rsid w:val="000313A6"/>
    <w:rsid w:val="000313E8"/>
    <w:rsid w:val="00031739"/>
    <w:rsid w:val="000317BF"/>
    <w:rsid w:val="00031ACB"/>
    <w:rsid w:val="00031ACC"/>
    <w:rsid w:val="00032067"/>
    <w:rsid w:val="000327F4"/>
    <w:rsid w:val="00032DA1"/>
    <w:rsid w:val="00032FF1"/>
    <w:rsid w:val="000331A3"/>
    <w:rsid w:val="00033BA9"/>
    <w:rsid w:val="00033E1E"/>
    <w:rsid w:val="0003442F"/>
    <w:rsid w:val="0003470B"/>
    <w:rsid w:val="00034BD0"/>
    <w:rsid w:val="00034F0D"/>
    <w:rsid w:val="00034F40"/>
    <w:rsid w:val="00034FF3"/>
    <w:rsid w:val="00035068"/>
    <w:rsid w:val="00035076"/>
    <w:rsid w:val="000353A3"/>
    <w:rsid w:val="000357E9"/>
    <w:rsid w:val="00035932"/>
    <w:rsid w:val="00035A66"/>
    <w:rsid w:val="0003636B"/>
    <w:rsid w:val="000364ED"/>
    <w:rsid w:val="0003699B"/>
    <w:rsid w:val="000374B5"/>
    <w:rsid w:val="0003779E"/>
    <w:rsid w:val="00037C24"/>
    <w:rsid w:val="0004056B"/>
    <w:rsid w:val="000405D1"/>
    <w:rsid w:val="00040AAB"/>
    <w:rsid w:val="0004118A"/>
    <w:rsid w:val="00041475"/>
    <w:rsid w:val="000415D0"/>
    <w:rsid w:val="00041CCB"/>
    <w:rsid w:val="00042132"/>
    <w:rsid w:val="000424B3"/>
    <w:rsid w:val="000424E3"/>
    <w:rsid w:val="000427DA"/>
    <w:rsid w:val="000428BC"/>
    <w:rsid w:val="00042CE1"/>
    <w:rsid w:val="00043317"/>
    <w:rsid w:val="00043AC9"/>
    <w:rsid w:val="00044280"/>
    <w:rsid w:val="0004447D"/>
    <w:rsid w:val="000445B6"/>
    <w:rsid w:val="00044668"/>
    <w:rsid w:val="00044825"/>
    <w:rsid w:val="00044D98"/>
    <w:rsid w:val="00045756"/>
    <w:rsid w:val="000459EB"/>
    <w:rsid w:val="00045A3A"/>
    <w:rsid w:val="00045DE0"/>
    <w:rsid w:val="0004618F"/>
    <w:rsid w:val="0004671D"/>
    <w:rsid w:val="00046822"/>
    <w:rsid w:val="00046E5C"/>
    <w:rsid w:val="0004703D"/>
    <w:rsid w:val="000474E9"/>
    <w:rsid w:val="00047B9D"/>
    <w:rsid w:val="00047C46"/>
    <w:rsid w:val="00047D13"/>
    <w:rsid w:val="00047F24"/>
    <w:rsid w:val="000502B9"/>
    <w:rsid w:val="000506F0"/>
    <w:rsid w:val="000507CF"/>
    <w:rsid w:val="00050814"/>
    <w:rsid w:val="00050DB3"/>
    <w:rsid w:val="00050EA7"/>
    <w:rsid w:val="00050F31"/>
    <w:rsid w:val="000513D6"/>
    <w:rsid w:val="000515DA"/>
    <w:rsid w:val="00051878"/>
    <w:rsid w:val="0005218F"/>
    <w:rsid w:val="0005274D"/>
    <w:rsid w:val="00052DBA"/>
    <w:rsid w:val="00052F44"/>
    <w:rsid w:val="0005395C"/>
    <w:rsid w:val="00054364"/>
    <w:rsid w:val="00054A7D"/>
    <w:rsid w:val="00055386"/>
    <w:rsid w:val="0005572A"/>
    <w:rsid w:val="00055A2B"/>
    <w:rsid w:val="00056EE8"/>
    <w:rsid w:val="00056F04"/>
    <w:rsid w:val="000570BD"/>
    <w:rsid w:val="0005720C"/>
    <w:rsid w:val="0005725A"/>
    <w:rsid w:val="0005748D"/>
    <w:rsid w:val="0005790F"/>
    <w:rsid w:val="000579D7"/>
    <w:rsid w:val="00060B0B"/>
    <w:rsid w:val="00060E8C"/>
    <w:rsid w:val="00060E9C"/>
    <w:rsid w:val="00061BC5"/>
    <w:rsid w:val="00061C6E"/>
    <w:rsid w:val="00062401"/>
    <w:rsid w:val="0006357B"/>
    <w:rsid w:val="00063918"/>
    <w:rsid w:val="00063C83"/>
    <w:rsid w:val="000643E1"/>
    <w:rsid w:val="000645D6"/>
    <w:rsid w:val="00064634"/>
    <w:rsid w:val="0006477F"/>
    <w:rsid w:val="000648BF"/>
    <w:rsid w:val="00064932"/>
    <w:rsid w:val="00064E9C"/>
    <w:rsid w:val="00064ECE"/>
    <w:rsid w:val="00064EDC"/>
    <w:rsid w:val="00065B22"/>
    <w:rsid w:val="00066264"/>
    <w:rsid w:val="000665D3"/>
    <w:rsid w:val="00067047"/>
    <w:rsid w:val="000670C0"/>
    <w:rsid w:val="000671BC"/>
    <w:rsid w:val="00067304"/>
    <w:rsid w:val="00067656"/>
    <w:rsid w:val="000706D2"/>
    <w:rsid w:val="0007096B"/>
    <w:rsid w:val="00070B06"/>
    <w:rsid w:val="000712B4"/>
    <w:rsid w:val="0007139C"/>
    <w:rsid w:val="0007162D"/>
    <w:rsid w:val="00071977"/>
    <w:rsid w:val="00071B89"/>
    <w:rsid w:val="00071C2F"/>
    <w:rsid w:val="00072045"/>
    <w:rsid w:val="0007217E"/>
    <w:rsid w:val="000725AC"/>
    <w:rsid w:val="000727FF"/>
    <w:rsid w:val="00072AEB"/>
    <w:rsid w:val="00073490"/>
    <w:rsid w:val="00073587"/>
    <w:rsid w:val="00073762"/>
    <w:rsid w:val="00073895"/>
    <w:rsid w:val="000738E5"/>
    <w:rsid w:val="00073BA3"/>
    <w:rsid w:val="00073CFF"/>
    <w:rsid w:val="00074134"/>
    <w:rsid w:val="0007447A"/>
    <w:rsid w:val="000745C1"/>
    <w:rsid w:val="0007466A"/>
    <w:rsid w:val="0007469E"/>
    <w:rsid w:val="00074BA0"/>
    <w:rsid w:val="000750D4"/>
    <w:rsid w:val="000751E0"/>
    <w:rsid w:val="000753B2"/>
    <w:rsid w:val="0007553C"/>
    <w:rsid w:val="00075702"/>
    <w:rsid w:val="00075EA2"/>
    <w:rsid w:val="00075EF6"/>
    <w:rsid w:val="0007600F"/>
    <w:rsid w:val="00076120"/>
    <w:rsid w:val="000768E2"/>
    <w:rsid w:val="000769DF"/>
    <w:rsid w:val="00076BE3"/>
    <w:rsid w:val="00076CD3"/>
    <w:rsid w:val="00077146"/>
    <w:rsid w:val="00077278"/>
    <w:rsid w:val="00077D6E"/>
    <w:rsid w:val="00081A64"/>
    <w:rsid w:val="00081CC4"/>
    <w:rsid w:val="000822CF"/>
    <w:rsid w:val="0008290D"/>
    <w:rsid w:val="00082C9A"/>
    <w:rsid w:val="00082D73"/>
    <w:rsid w:val="00083152"/>
    <w:rsid w:val="000835B7"/>
    <w:rsid w:val="000838B5"/>
    <w:rsid w:val="00083E25"/>
    <w:rsid w:val="00083F95"/>
    <w:rsid w:val="00084FC5"/>
    <w:rsid w:val="00085C02"/>
    <w:rsid w:val="00085C83"/>
    <w:rsid w:val="00085D02"/>
    <w:rsid w:val="00086048"/>
    <w:rsid w:val="000860E4"/>
    <w:rsid w:val="00086871"/>
    <w:rsid w:val="00086B7A"/>
    <w:rsid w:val="000870E6"/>
    <w:rsid w:val="0008775D"/>
    <w:rsid w:val="00087920"/>
    <w:rsid w:val="00087C36"/>
    <w:rsid w:val="00087C61"/>
    <w:rsid w:val="00087DE6"/>
    <w:rsid w:val="000904AD"/>
    <w:rsid w:val="00090D46"/>
    <w:rsid w:val="00090D55"/>
    <w:rsid w:val="000914CF"/>
    <w:rsid w:val="00091596"/>
    <w:rsid w:val="0009176A"/>
    <w:rsid w:val="000917EF"/>
    <w:rsid w:val="00091930"/>
    <w:rsid w:val="00092091"/>
    <w:rsid w:val="000926AA"/>
    <w:rsid w:val="000928C9"/>
    <w:rsid w:val="000932FD"/>
    <w:rsid w:val="00093EF5"/>
    <w:rsid w:val="00093F70"/>
    <w:rsid w:val="000940A0"/>
    <w:rsid w:val="00094AFB"/>
    <w:rsid w:val="00094DA8"/>
    <w:rsid w:val="00095021"/>
    <w:rsid w:val="00095238"/>
    <w:rsid w:val="000957FA"/>
    <w:rsid w:val="00096625"/>
    <w:rsid w:val="0009678D"/>
    <w:rsid w:val="000967A9"/>
    <w:rsid w:val="00096CE8"/>
    <w:rsid w:val="00096E86"/>
    <w:rsid w:val="0009738F"/>
    <w:rsid w:val="000979C2"/>
    <w:rsid w:val="00097EDE"/>
    <w:rsid w:val="000A0BAA"/>
    <w:rsid w:val="000A10CF"/>
    <w:rsid w:val="000A166C"/>
    <w:rsid w:val="000A17B8"/>
    <w:rsid w:val="000A1983"/>
    <w:rsid w:val="000A1BEB"/>
    <w:rsid w:val="000A1D53"/>
    <w:rsid w:val="000A1F40"/>
    <w:rsid w:val="000A2105"/>
    <w:rsid w:val="000A28AF"/>
    <w:rsid w:val="000A29DC"/>
    <w:rsid w:val="000A3393"/>
    <w:rsid w:val="000A38F5"/>
    <w:rsid w:val="000A3DC3"/>
    <w:rsid w:val="000A424B"/>
    <w:rsid w:val="000A47AB"/>
    <w:rsid w:val="000A480E"/>
    <w:rsid w:val="000A4909"/>
    <w:rsid w:val="000A4E09"/>
    <w:rsid w:val="000A5067"/>
    <w:rsid w:val="000A50F0"/>
    <w:rsid w:val="000A57D6"/>
    <w:rsid w:val="000A68FD"/>
    <w:rsid w:val="000A6BBC"/>
    <w:rsid w:val="000A6ED5"/>
    <w:rsid w:val="000A7548"/>
    <w:rsid w:val="000A79B5"/>
    <w:rsid w:val="000B049C"/>
    <w:rsid w:val="000B0AD3"/>
    <w:rsid w:val="000B0BBE"/>
    <w:rsid w:val="000B0C08"/>
    <w:rsid w:val="000B0E07"/>
    <w:rsid w:val="000B10C5"/>
    <w:rsid w:val="000B1117"/>
    <w:rsid w:val="000B122C"/>
    <w:rsid w:val="000B19CD"/>
    <w:rsid w:val="000B2000"/>
    <w:rsid w:val="000B21B1"/>
    <w:rsid w:val="000B2423"/>
    <w:rsid w:val="000B25AF"/>
    <w:rsid w:val="000B294B"/>
    <w:rsid w:val="000B2983"/>
    <w:rsid w:val="000B298C"/>
    <w:rsid w:val="000B3688"/>
    <w:rsid w:val="000B3E81"/>
    <w:rsid w:val="000B3F62"/>
    <w:rsid w:val="000B3FF1"/>
    <w:rsid w:val="000B4429"/>
    <w:rsid w:val="000B464F"/>
    <w:rsid w:val="000B4B9C"/>
    <w:rsid w:val="000B55A9"/>
    <w:rsid w:val="000B5DBF"/>
    <w:rsid w:val="000B6086"/>
    <w:rsid w:val="000B68F1"/>
    <w:rsid w:val="000B69EF"/>
    <w:rsid w:val="000B6A20"/>
    <w:rsid w:val="000B6A7A"/>
    <w:rsid w:val="000B7BCC"/>
    <w:rsid w:val="000B7BF9"/>
    <w:rsid w:val="000B7D81"/>
    <w:rsid w:val="000C03B9"/>
    <w:rsid w:val="000C04E4"/>
    <w:rsid w:val="000C0DFF"/>
    <w:rsid w:val="000C1BCD"/>
    <w:rsid w:val="000C1E08"/>
    <w:rsid w:val="000C2637"/>
    <w:rsid w:val="000C2642"/>
    <w:rsid w:val="000C265C"/>
    <w:rsid w:val="000C2B11"/>
    <w:rsid w:val="000C2E84"/>
    <w:rsid w:val="000C2FC0"/>
    <w:rsid w:val="000C3670"/>
    <w:rsid w:val="000C3EAE"/>
    <w:rsid w:val="000C41AF"/>
    <w:rsid w:val="000C4222"/>
    <w:rsid w:val="000C48D9"/>
    <w:rsid w:val="000C4E29"/>
    <w:rsid w:val="000C510A"/>
    <w:rsid w:val="000C5830"/>
    <w:rsid w:val="000C5965"/>
    <w:rsid w:val="000C66D2"/>
    <w:rsid w:val="000C66FB"/>
    <w:rsid w:val="000C7C31"/>
    <w:rsid w:val="000D1054"/>
    <w:rsid w:val="000D162D"/>
    <w:rsid w:val="000D26F3"/>
    <w:rsid w:val="000D2A0A"/>
    <w:rsid w:val="000D2B13"/>
    <w:rsid w:val="000D2FF3"/>
    <w:rsid w:val="000D3276"/>
    <w:rsid w:val="000D32AB"/>
    <w:rsid w:val="000D3ACA"/>
    <w:rsid w:val="000D3AEF"/>
    <w:rsid w:val="000D3B2E"/>
    <w:rsid w:val="000D44AD"/>
    <w:rsid w:val="000D4687"/>
    <w:rsid w:val="000D4B76"/>
    <w:rsid w:val="000D4C13"/>
    <w:rsid w:val="000D5041"/>
    <w:rsid w:val="000D5C68"/>
    <w:rsid w:val="000D6218"/>
    <w:rsid w:val="000D65A1"/>
    <w:rsid w:val="000D6970"/>
    <w:rsid w:val="000D75E4"/>
    <w:rsid w:val="000D7853"/>
    <w:rsid w:val="000D789D"/>
    <w:rsid w:val="000D79F1"/>
    <w:rsid w:val="000D7AD8"/>
    <w:rsid w:val="000D7B08"/>
    <w:rsid w:val="000D7D72"/>
    <w:rsid w:val="000E03F1"/>
    <w:rsid w:val="000E0534"/>
    <w:rsid w:val="000E0C49"/>
    <w:rsid w:val="000E137C"/>
    <w:rsid w:val="000E1489"/>
    <w:rsid w:val="000E17B9"/>
    <w:rsid w:val="000E1A06"/>
    <w:rsid w:val="000E1F37"/>
    <w:rsid w:val="000E1F8F"/>
    <w:rsid w:val="000E2025"/>
    <w:rsid w:val="000E2D2D"/>
    <w:rsid w:val="000E2D38"/>
    <w:rsid w:val="000E2D9A"/>
    <w:rsid w:val="000E3014"/>
    <w:rsid w:val="000E34A5"/>
    <w:rsid w:val="000E3592"/>
    <w:rsid w:val="000E39D0"/>
    <w:rsid w:val="000E3A3C"/>
    <w:rsid w:val="000E3B15"/>
    <w:rsid w:val="000E3C35"/>
    <w:rsid w:val="000E3EC8"/>
    <w:rsid w:val="000E3FBC"/>
    <w:rsid w:val="000E4C04"/>
    <w:rsid w:val="000E4C6C"/>
    <w:rsid w:val="000E526C"/>
    <w:rsid w:val="000E54F5"/>
    <w:rsid w:val="000E55C5"/>
    <w:rsid w:val="000E5D66"/>
    <w:rsid w:val="000E5E04"/>
    <w:rsid w:val="000E62F3"/>
    <w:rsid w:val="000E65B6"/>
    <w:rsid w:val="000E6A78"/>
    <w:rsid w:val="000E6CB7"/>
    <w:rsid w:val="000E6EB8"/>
    <w:rsid w:val="000E7083"/>
    <w:rsid w:val="000E76B1"/>
    <w:rsid w:val="000E7C1D"/>
    <w:rsid w:val="000E7C83"/>
    <w:rsid w:val="000E7E44"/>
    <w:rsid w:val="000E7E78"/>
    <w:rsid w:val="000F02A5"/>
    <w:rsid w:val="000F0762"/>
    <w:rsid w:val="000F0956"/>
    <w:rsid w:val="000F0A1D"/>
    <w:rsid w:val="000F0B4B"/>
    <w:rsid w:val="000F0D94"/>
    <w:rsid w:val="000F0F6E"/>
    <w:rsid w:val="000F1531"/>
    <w:rsid w:val="000F1694"/>
    <w:rsid w:val="000F2076"/>
    <w:rsid w:val="000F216F"/>
    <w:rsid w:val="000F24E1"/>
    <w:rsid w:val="000F2525"/>
    <w:rsid w:val="000F28DA"/>
    <w:rsid w:val="000F2BCB"/>
    <w:rsid w:val="000F3F10"/>
    <w:rsid w:val="000F3F3C"/>
    <w:rsid w:val="000F4021"/>
    <w:rsid w:val="000F4183"/>
    <w:rsid w:val="000F4A5C"/>
    <w:rsid w:val="000F4A68"/>
    <w:rsid w:val="000F4AEC"/>
    <w:rsid w:val="000F4CE0"/>
    <w:rsid w:val="000F501D"/>
    <w:rsid w:val="000F52FF"/>
    <w:rsid w:val="000F530B"/>
    <w:rsid w:val="000F5395"/>
    <w:rsid w:val="000F560A"/>
    <w:rsid w:val="000F6793"/>
    <w:rsid w:val="000F67E2"/>
    <w:rsid w:val="000F6DCB"/>
    <w:rsid w:val="000F6DD0"/>
    <w:rsid w:val="000F7240"/>
    <w:rsid w:val="000F7C8E"/>
    <w:rsid w:val="001000AD"/>
    <w:rsid w:val="0010030B"/>
    <w:rsid w:val="00100B0D"/>
    <w:rsid w:val="00100C5B"/>
    <w:rsid w:val="00100D7F"/>
    <w:rsid w:val="0010215D"/>
    <w:rsid w:val="001027C2"/>
    <w:rsid w:val="001035A5"/>
    <w:rsid w:val="001036A2"/>
    <w:rsid w:val="0010491F"/>
    <w:rsid w:val="00105229"/>
    <w:rsid w:val="0010542C"/>
    <w:rsid w:val="0010550B"/>
    <w:rsid w:val="00105AE5"/>
    <w:rsid w:val="00105BD3"/>
    <w:rsid w:val="00105EE4"/>
    <w:rsid w:val="0010612B"/>
    <w:rsid w:val="00106C35"/>
    <w:rsid w:val="00106DE3"/>
    <w:rsid w:val="00106DEA"/>
    <w:rsid w:val="001074DB"/>
    <w:rsid w:val="00107594"/>
    <w:rsid w:val="00107707"/>
    <w:rsid w:val="00107786"/>
    <w:rsid w:val="00107BA9"/>
    <w:rsid w:val="00107C78"/>
    <w:rsid w:val="00107E1E"/>
    <w:rsid w:val="00110898"/>
    <w:rsid w:val="00110950"/>
    <w:rsid w:val="00110A76"/>
    <w:rsid w:val="001110D3"/>
    <w:rsid w:val="00111CA7"/>
    <w:rsid w:val="00111D92"/>
    <w:rsid w:val="00111E58"/>
    <w:rsid w:val="00111EE1"/>
    <w:rsid w:val="00112079"/>
    <w:rsid w:val="0011217C"/>
    <w:rsid w:val="001121B6"/>
    <w:rsid w:val="00112271"/>
    <w:rsid w:val="00112979"/>
    <w:rsid w:val="00112A30"/>
    <w:rsid w:val="0011307E"/>
    <w:rsid w:val="0011376F"/>
    <w:rsid w:val="00113D36"/>
    <w:rsid w:val="00113F2E"/>
    <w:rsid w:val="00113F41"/>
    <w:rsid w:val="00114050"/>
    <w:rsid w:val="001142F6"/>
    <w:rsid w:val="00114624"/>
    <w:rsid w:val="001146FE"/>
    <w:rsid w:val="00114C13"/>
    <w:rsid w:val="00114DD3"/>
    <w:rsid w:val="00114E08"/>
    <w:rsid w:val="00115325"/>
    <w:rsid w:val="001157E9"/>
    <w:rsid w:val="0011595E"/>
    <w:rsid w:val="00115B86"/>
    <w:rsid w:val="001168CC"/>
    <w:rsid w:val="00116BC0"/>
    <w:rsid w:val="00116C73"/>
    <w:rsid w:val="00117343"/>
    <w:rsid w:val="001175DD"/>
    <w:rsid w:val="00117B1E"/>
    <w:rsid w:val="00120140"/>
    <w:rsid w:val="00120261"/>
    <w:rsid w:val="00120719"/>
    <w:rsid w:val="00120C61"/>
    <w:rsid w:val="00120E15"/>
    <w:rsid w:val="00122837"/>
    <w:rsid w:val="00122A8D"/>
    <w:rsid w:val="00122E3D"/>
    <w:rsid w:val="00122FC6"/>
    <w:rsid w:val="00123077"/>
    <w:rsid w:val="0012387E"/>
    <w:rsid w:val="00123A20"/>
    <w:rsid w:val="00123DBE"/>
    <w:rsid w:val="001243F6"/>
    <w:rsid w:val="00124E2B"/>
    <w:rsid w:val="00125084"/>
    <w:rsid w:val="001250FD"/>
    <w:rsid w:val="00125390"/>
    <w:rsid w:val="0012561C"/>
    <w:rsid w:val="00125872"/>
    <w:rsid w:val="00125B91"/>
    <w:rsid w:val="00125E55"/>
    <w:rsid w:val="0012660E"/>
    <w:rsid w:val="00126C6E"/>
    <w:rsid w:val="00126F18"/>
    <w:rsid w:val="00127365"/>
    <w:rsid w:val="00127CD4"/>
    <w:rsid w:val="00130B1F"/>
    <w:rsid w:val="00130D79"/>
    <w:rsid w:val="00130F88"/>
    <w:rsid w:val="00130F90"/>
    <w:rsid w:val="00131077"/>
    <w:rsid w:val="00131094"/>
    <w:rsid w:val="00131601"/>
    <w:rsid w:val="00131708"/>
    <w:rsid w:val="00131BA5"/>
    <w:rsid w:val="001321DD"/>
    <w:rsid w:val="00132696"/>
    <w:rsid w:val="00132982"/>
    <w:rsid w:val="00132AC9"/>
    <w:rsid w:val="00132E00"/>
    <w:rsid w:val="00132F8C"/>
    <w:rsid w:val="00133B07"/>
    <w:rsid w:val="00133C68"/>
    <w:rsid w:val="00133E59"/>
    <w:rsid w:val="0013476F"/>
    <w:rsid w:val="00134B1D"/>
    <w:rsid w:val="00134B56"/>
    <w:rsid w:val="0013505D"/>
    <w:rsid w:val="0013536D"/>
    <w:rsid w:val="001357CE"/>
    <w:rsid w:val="001359A2"/>
    <w:rsid w:val="001359FB"/>
    <w:rsid w:val="00136145"/>
    <w:rsid w:val="001362DB"/>
    <w:rsid w:val="001366D9"/>
    <w:rsid w:val="001369B4"/>
    <w:rsid w:val="001371D3"/>
    <w:rsid w:val="001377E1"/>
    <w:rsid w:val="00137AD5"/>
    <w:rsid w:val="001406D9"/>
    <w:rsid w:val="00140A99"/>
    <w:rsid w:val="00140CE2"/>
    <w:rsid w:val="00141079"/>
    <w:rsid w:val="00141766"/>
    <w:rsid w:val="00141B07"/>
    <w:rsid w:val="001420E8"/>
    <w:rsid w:val="00142510"/>
    <w:rsid w:val="00142784"/>
    <w:rsid w:val="0014298B"/>
    <w:rsid w:val="00142AB2"/>
    <w:rsid w:val="0014324A"/>
    <w:rsid w:val="00143397"/>
    <w:rsid w:val="001437CA"/>
    <w:rsid w:val="0014390B"/>
    <w:rsid w:val="00143A4C"/>
    <w:rsid w:val="00143C6A"/>
    <w:rsid w:val="00143CCD"/>
    <w:rsid w:val="00143F0F"/>
    <w:rsid w:val="00144186"/>
    <w:rsid w:val="001444AB"/>
    <w:rsid w:val="00144504"/>
    <w:rsid w:val="00144724"/>
    <w:rsid w:val="00144A6A"/>
    <w:rsid w:val="001456A9"/>
    <w:rsid w:val="00145B69"/>
    <w:rsid w:val="001462E9"/>
    <w:rsid w:val="001463F1"/>
    <w:rsid w:val="001467AC"/>
    <w:rsid w:val="001469AA"/>
    <w:rsid w:val="00147014"/>
    <w:rsid w:val="0014709D"/>
    <w:rsid w:val="00147676"/>
    <w:rsid w:val="00147D65"/>
    <w:rsid w:val="00150958"/>
    <w:rsid w:val="00150DC6"/>
    <w:rsid w:val="00150EC4"/>
    <w:rsid w:val="00150F55"/>
    <w:rsid w:val="00151195"/>
    <w:rsid w:val="001512FE"/>
    <w:rsid w:val="0015151C"/>
    <w:rsid w:val="001515EE"/>
    <w:rsid w:val="00151A14"/>
    <w:rsid w:val="00151BC2"/>
    <w:rsid w:val="00151F60"/>
    <w:rsid w:val="001528C0"/>
    <w:rsid w:val="0015292E"/>
    <w:rsid w:val="0015299B"/>
    <w:rsid w:val="00152A31"/>
    <w:rsid w:val="00154353"/>
    <w:rsid w:val="00154654"/>
    <w:rsid w:val="00154EEA"/>
    <w:rsid w:val="00154F6C"/>
    <w:rsid w:val="00155031"/>
    <w:rsid w:val="00155398"/>
    <w:rsid w:val="001558C6"/>
    <w:rsid w:val="00155BE0"/>
    <w:rsid w:val="00155C8F"/>
    <w:rsid w:val="00156006"/>
    <w:rsid w:val="00156234"/>
    <w:rsid w:val="0015637F"/>
    <w:rsid w:val="001565B6"/>
    <w:rsid w:val="00157121"/>
    <w:rsid w:val="0015712A"/>
    <w:rsid w:val="00157489"/>
    <w:rsid w:val="00157A9C"/>
    <w:rsid w:val="00157F74"/>
    <w:rsid w:val="0016002E"/>
    <w:rsid w:val="00160037"/>
    <w:rsid w:val="001605BD"/>
    <w:rsid w:val="00160E12"/>
    <w:rsid w:val="001618D2"/>
    <w:rsid w:val="00161DA0"/>
    <w:rsid w:val="00161DC8"/>
    <w:rsid w:val="00161E98"/>
    <w:rsid w:val="00162842"/>
    <w:rsid w:val="00162D0F"/>
    <w:rsid w:val="001630AA"/>
    <w:rsid w:val="001635A9"/>
    <w:rsid w:val="0016362D"/>
    <w:rsid w:val="00163C69"/>
    <w:rsid w:val="00163DCA"/>
    <w:rsid w:val="00163E27"/>
    <w:rsid w:val="00164235"/>
    <w:rsid w:val="00164772"/>
    <w:rsid w:val="00164780"/>
    <w:rsid w:val="001647FF"/>
    <w:rsid w:val="0016519D"/>
    <w:rsid w:val="001661F6"/>
    <w:rsid w:val="001663E5"/>
    <w:rsid w:val="0016698A"/>
    <w:rsid w:val="00166C3D"/>
    <w:rsid w:val="00167BFB"/>
    <w:rsid w:val="00170033"/>
    <w:rsid w:val="001703A0"/>
    <w:rsid w:val="001704B3"/>
    <w:rsid w:val="00170A77"/>
    <w:rsid w:val="00170C63"/>
    <w:rsid w:val="00170CFE"/>
    <w:rsid w:val="00170ED8"/>
    <w:rsid w:val="0017134B"/>
    <w:rsid w:val="0017187A"/>
    <w:rsid w:val="00171ABF"/>
    <w:rsid w:val="001721D0"/>
    <w:rsid w:val="0017233B"/>
    <w:rsid w:val="001726A0"/>
    <w:rsid w:val="001728B2"/>
    <w:rsid w:val="00172D61"/>
    <w:rsid w:val="00172E41"/>
    <w:rsid w:val="00172EBA"/>
    <w:rsid w:val="00173003"/>
    <w:rsid w:val="0017344E"/>
    <w:rsid w:val="00173C80"/>
    <w:rsid w:val="0017414E"/>
    <w:rsid w:val="0017426B"/>
    <w:rsid w:val="0017457D"/>
    <w:rsid w:val="001749FA"/>
    <w:rsid w:val="00175186"/>
    <w:rsid w:val="00175A25"/>
    <w:rsid w:val="00175C87"/>
    <w:rsid w:val="001760DB"/>
    <w:rsid w:val="00176953"/>
    <w:rsid w:val="00176ABC"/>
    <w:rsid w:val="00176E11"/>
    <w:rsid w:val="00177604"/>
    <w:rsid w:val="001777B8"/>
    <w:rsid w:val="00177EBF"/>
    <w:rsid w:val="001800DF"/>
    <w:rsid w:val="00180233"/>
    <w:rsid w:val="0018051E"/>
    <w:rsid w:val="00180DFF"/>
    <w:rsid w:val="001811A1"/>
    <w:rsid w:val="00181240"/>
    <w:rsid w:val="0018144B"/>
    <w:rsid w:val="00181BFC"/>
    <w:rsid w:val="0018253D"/>
    <w:rsid w:val="0018266F"/>
    <w:rsid w:val="00182DF8"/>
    <w:rsid w:val="00182EFB"/>
    <w:rsid w:val="0018461C"/>
    <w:rsid w:val="0018469A"/>
    <w:rsid w:val="00184CD7"/>
    <w:rsid w:val="001856E4"/>
    <w:rsid w:val="00185FCA"/>
    <w:rsid w:val="00186144"/>
    <w:rsid w:val="001861A1"/>
    <w:rsid w:val="00186375"/>
    <w:rsid w:val="00186F14"/>
    <w:rsid w:val="0018734A"/>
    <w:rsid w:val="001874AF"/>
    <w:rsid w:val="00190DFB"/>
    <w:rsid w:val="00190E8B"/>
    <w:rsid w:val="00190EF9"/>
    <w:rsid w:val="0019125C"/>
    <w:rsid w:val="001916A4"/>
    <w:rsid w:val="00191855"/>
    <w:rsid w:val="00191BBB"/>
    <w:rsid w:val="0019211B"/>
    <w:rsid w:val="00192136"/>
    <w:rsid w:val="0019220E"/>
    <w:rsid w:val="0019237A"/>
    <w:rsid w:val="001923A5"/>
    <w:rsid w:val="0019284C"/>
    <w:rsid w:val="00192957"/>
    <w:rsid w:val="00193035"/>
    <w:rsid w:val="001931D1"/>
    <w:rsid w:val="00193C33"/>
    <w:rsid w:val="00193F54"/>
    <w:rsid w:val="00194213"/>
    <w:rsid w:val="00194FE2"/>
    <w:rsid w:val="00195951"/>
    <w:rsid w:val="0019595D"/>
    <w:rsid w:val="00195DE1"/>
    <w:rsid w:val="00195FF9"/>
    <w:rsid w:val="001960C7"/>
    <w:rsid w:val="001966BC"/>
    <w:rsid w:val="001969F4"/>
    <w:rsid w:val="00196A69"/>
    <w:rsid w:val="00196A75"/>
    <w:rsid w:val="00196ACD"/>
    <w:rsid w:val="00196F47"/>
    <w:rsid w:val="00197201"/>
    <w:rsid w:val="00197229"/>
    <w:rsid w:val="00197558"/>
    <w:rsid w:val="0019762B"/>
    <w:rsid w:val="001A010B"/>
    <w:rsid w:val="001A0522"/>
    <w:rsid w:val="001A09C2"/>
    <w:rsid w:val="001A0B05"/>
    <w:rsid w:val="001A0E78"/>
    <w:rsid w:val="001A0E7C"/>
    <w:rsid w:val="001A21FE"/>
    <w:rsid w:val="001A2913"/>
    <w:rsid w:val="001A34B1"/>
    <w:rsid w:val="001A3773"/>
    <w:rsid w:val="001A3974"/>
    <w:rsid w:val="001A3A47"/>
    <w:rsid w:val="001A3A93"/>
    <w:rsid w:val="001A3E3E"/>
    <w:rsid w:val="001A41CB"/>
    <w:rsid w:val="001A4815"/>
    <w:rsid w:val="001A4C0A"/>
    <w:rsid w:val="001A5339"/>
    <w:rsid w:val="001A5424"/>
    <w:rsid w:val="001A56F5"/>
    <w:rsid w:val="001A576B"/>
    <w:rsid w:val="001A5860"/>
    <w:rsid w:val="001A5A5D"/>
    <w:rsid w:val="001A5A7F"/>
    <w:rsid w:val="001A5F1A"/>
    <w:rsid w:val="001A636D"/>
    <w:rsid w:val="001A64C9"/>
    <w:rsid w:val="001A6F3F"/>
    <w:rsid w:val="001A7346"/>
    <w:rsid w:val="001A7564"/>
    <w:rsid w:val="001A75CA"/>
    <w:rsid w:val="001A7CB8"/>
    <w:rsid w:val="001B029C"/>
    <w:rsid w:val="001B08EC"/>
    <w:rsid w:val="001B0EA9"/>
    <w:rsid w:val="001B11AC"/>
    <w:rsid w:val="001B2218"/>
    <w:rsid w:val="001B2323"/>
    <w:rsid w:val="001B2712"/>
    <w:rsid w:val="001B27D0"/>
    <w:rsid w:val="001B2D70"/>
    <w:rsid w:val="001B30DA"/>
    <w:rsid w:val="001B33DA"/>
    <w:rsid w:val="001B3758"/>
    <w:rsid w:val="001B419D"/>
    <w:rsid w:val="001B4A36"/>
    <w:rsid w:val="001B4D04"/>
    <w:rsid w:val="001B4E77"/>
    <w:rsid w:val="001B4F44"/>
    <w:rsid w:val="001B50E3"/>
    <w:rsid w:val="001B6248"/>
    <w:rsid w:val="001B68C9"/>
    <w:rsid w:val="001B6D59"/>
    <w:rsid w:val="001B70DB"/>
    <w:rsid w:val="001B7151"/>
    <w:rsid w:val="001B7E56"/>
    <w:rsid w:val="001B7FC2"/>
    <w:rsid w:val="001C076B"/>
    <w:rsid w:val="001C08F2"/>
    <w:rsid w:val="001C0DCD"/>
    <w:rsid w:val="001C1332"/>
    <w:rsid w:val="001C1B50"/>
    <w:rsid w:val="001C1D08"/>
    <w:rsid w:val="001C1F5B"/>
    <w:rsid w:val="001C20CE"/>
    <w:rsid w:val="001C2779"/>
    <w:rsid w:val="001C2FDA"/>
    <w:rsid w:val="001C33BB"/>
    <w:rsid w:val="001C3535"/>
    <w:rsid w:val="001C3FB0"/>
    <w:rsid w:val="001C41C3"/>
    <w:rsid w:val="001C4208"/>
    <w:rsid w:val="001C4269"/>
    <w:rsid w:val="001C4F6A"/>
    <w:rsid w:val="001C51B0"/>
    <w:rsid w:val="001C578C"/>
    <w:rsid w:val="001C595D"/>
    <w:rsid w:val="001C5C51"/>
    <w:rsid w:val="001C6699"/>
    <w:rsid w:val="001C698D"/>
    <w:rsid w:val="001C6FAA"/>
    <w:rsid w:val="001C71E6"/>
    <w:rsid w:val="001C767A"/>
    <w:rsid w:val="001C797D"/>
    <w:rsid w:val="001C7D6B"/>
    <w:rsid w:val="001C7DCB"/>
    <w:rsid w:val="001D005A"/>
    <w:rsid w:val="001D0143"/>
    <w:rsid w:val="001D04BC"/>
    <w:rsid w:val="001D0796"/>
    <w:rsid w:val="001D0ECA"/>
    <w:rsid w:val="001D0F3E"/>
    <w:rsid w:val="001D1F6D"/>
    <w:rsid w:val="001D2714"/>
    <w:rsid w:val="001D283A"/>
    <w:rsid w:val="001D2C54"/>
    <w:rsid w:val="001D30CE"/>
    <w:rsid w:val="001D31AF"/>
    <w:rsid w:val="001D32B9"/>
    <w:rsid w:val="001D37D8"/>
    <w:rsid w:val="001D3BCE"/>
    <w:rsid w:val="001D3FB1"/>
    <w:rsid w:val="001D40EE"/>
    <w:rsid w:val="001D41E6"/>
    <w:rsid w:val="001D47D7"/>
    <w:rsid w:val="001D483B"/>
    <w:rsid w:val="001D4AD8"/>
    <w:rsid w:val="001D556D"/>
    <w:rsid w:val="001D5C0C"/>
    <w:rsid w:val="001D5E10"/>
    <w:rsid w:val="001D64C1"/>
    <w:rsid w:val="001D6EBF"/>
    <w:rsid w:val="001D6F1E"/>
    <w:rsid w:val="001D71BE"/>
    <w:rsid w:val="001D73FA"/>
    <w:rsid w:val="001D7536"/>
    <w:rsid w:val="001D7692"/>
    <w:rsid w:val="001D7CC0"/>
    <w:rsid w:val="001D7F7F"/>
    <w:rsid w:val="001E019A"/>
    <w:rsid w:val="001E0496"/>
    <w:rsid w:val="001E04F1"/>
    <w:rsid w:val="001E08CF"/>
    <w:rsid w:val="001E0971"/>
    <w:rsid w:val="001E0C91"/>
    <w:rsid w:val="001E1001"/>
    <w:rsid w:val="001E11F9"/>
    <w:rsid w:val="001E122F"/>
    <w:rsid w:val="001E15BC"/>
    <w:rsid w:val="001E16AB"/>
    <w:rsid w:val="001E185F"/>
    <w:rsid w:val="001E18BE"/>
    <w:rsid w:val="001E1F35"/>
    <w:rsid w:val="001E2BF7"/>
    <w:rsid w:val="001E2C70"/>
    <w:rsid w:val="001E3045"/>
    <w:rsid w:val="001E3E2E"/>
    <w:rsid w:val="001E418C"/>
    <w:rsid w:val="001E478B"/>
    <w:rsid w:val="001E4AFE"/>
    <w:rsid w:val="001E4CD5"/>
    <w:rsid w:val="001E4FB8"/>
    <w:rsid w:val="001E5C96"/>
    <w:rsid w:val="001E5F33"/>
    <w:rsid w:val="001E63C3"/>
    <w:rsid w:val="001E68F5"/>
    <w:rsid w:val="001E6C33"/>
    <w:rsid w:val="001E707A"/>
    <w:rsid w:val="001E7565"/>
    <w:rsid w:val="001E7AE4"/>
    <w:rsid w:val="001F00C5"/>
    <w:rsid w:val="001F01FC"/>
    <w:rsid w:val="001F03AA"/>
    <w:rsid w:val="001F072C"/>
    <w:rsid w:val="001F0932"/>
    <w:rsid w:val="001F0A29"/>
    <w:rsid w:val="001F0D1D"/>
    <w:rsid w:val="001F0E1A"/>
    <w:rsid w:val="001F13B2"/>
    <w:rsid w:val="001F15DD"/>
    <w:rsid w:val="001F1721"/>
    <w:rsid w:val="001F1916"/>
    <w:rsid w:val="001F1B1F"/>
    <w:rsid w:val="001F20C5"/>
    <w:rsid w:val="001F2197"/>
    <w:rsid w:val="001F23E0"/>
    <w:rsid w:val="001F2768"/>
    <w:rsid w:val="001F294A"/>
    <w:rsid w:val="001F308D"/>
    <w:rsid w:val="001F3092"/>
    <w:rsid w:val="001F33B0"/>
    <w:rsid w:val="001F35A1"/>
    <w:rsid w:val="001F3A5F"/>
    <w:rsid w:val="001F3A74"/>
    <w:rsid w:val="001F3B7D"/>
    <w:rsid w:val="001F4183"/>
    <w:rsid w:val="001F422A"/>
    <w:rsid w:val="001F4D67"/>
    <w:rsid w:val="001F5540"/>
    <w:rsid w:val="001F575A"/>
    <w:rsid w:val="001F57F3"/>
    <w:rsid w:val="001F59A5"/>
    <w:rsid w:val="001F6025"/>
    <w:rsid w:val="001F63A2"/>
    <w:rsid w:val="001F6965"/>
    <w:rsid w:val="001F6B32"/>
    <w:rsid w:val="001F7306"/>
    <w:rsid w:val="001F744D"/>
    <w:rsid w:val="001F7634"/>
    <w:rsid w:val="001F7DE5"/>
    <w:rsid w:val="002002D5"/>
    <w:rsid w:val="00200307"/>
    <w:rsid w:val="00200926"/>
    <w:rsid w:val="00200A08"/>
    <w:rsid w:val="00200EF4"/>
    <w:rsid w:val="002017CB"/>
    <w:rsid w:val="00201AE6"/>
    <w:rsid w:val="00201D60"/>
    <w:rsid w:val="00202039"/>
    <w:rsid w:val="002026E5"/>
    <w:rsid w:val="0020306B"/>
    <w:rsid w:val="00203621"/>
    <w:rsid w:val="00203CCA"/>
    <w:rsid w:val="00203E4D"/>
    <w:rsid w:val="00203FBC"/>
    <w:rsid w:val="0020477A"/>
    <w:rsid w:val="00204B41"/>
    <w:rsid w:val="00204B46"/>
    <w:rsid w:val="00204DB4"/>
    <w:rsid w:val="00204DE3"/>
    <w:rsid w:val="002056C7"/>
    <w:rsid w:val="002063F9"/>
    <w:rsid w:val="002064A5"/>
    <w:rsid w:val="00206613"/>
    <w:rsid w:val="00206A42"/>
    <w:rsid w:val="002072DB"/>
    <w:rsid w:val="00207482"/>
    <w:rsid w:val="002077FD"/>
    <w:rsid w:val="00207A71"/>
    <w:rsid w:val="00207D71"/>
    <w:rsid w:val="00210C05"/>
    <w:rsid w:val="002112BF"/>
    <w:rsid w:val="00211B26"/>
    <w:rsid w:val="00211D54"/>
    <w:rsid w:val="002121C2"/>
    <w:rsid w:val="00212620"/>
    <w:rsid w:val="00212C65"/>
    <w:rsid w:val="00212E03"/>
    <w:rsid w:val="002130D6"/>
    <w:rsid w:val="0021319E"/>
    <w:rsid w:val="00213403"/>
    <w:rsid w:val="0021356C"/>
    <w:rsid w:val="00213A73"/>
    <w:rsid w:val="00213AD7"/>
    <w:rsid w:val="00213DFF"/>
    <w:rsid w:val="00214B24"/>
    <w:rsid w:val="00215247"/>
    <w:rsid w:val="00216805"/>
    <w:rsid w:val="002168EA"/>
    <w:rsid w:val="00216AF2"/>
    <w:rsid w:val="0021746A"/>
    <w:rsid w:val="002177A9"/>
    <w:rsid w:val="00217C39"/>
    <w:rsid w:val="00217D0B"/>
    <w:rsid w:val="002201DA"/>
    <w:rsid w:val="002202AA"/>
    <w:rsid w:val="00220450"/>
    <w:rsid w:val="002206A3"/>
    <w:rsid w:val="0022073E"/>
    <w:rsid w:val="002208A5"/>
    <w:rsid w:val="002213BD"/>
    <w:rsid w:val="002214BE"/>
    <w:rsid w:val="00221719"/>
    <w:rsid w:val="00221CC4"/>
    <w:rsid w:val="00222D07"/>
    <w:rsid w:val="0022324A"/>
    <w:rsid w:val="002234F7"/>
    <w:rsid w:val="00223599"/>
    <w:rsid w:val="00223CAE"/>
    <w:rsid w:val="00223D79"/>
    <w:rsid w:val="00223F8D"/>
    <w:rsid w:val="00224401"/>
    <w:rsid w:val="00224421"/>
    <w:rsid w:val="00224DF6"/>
    <w:rsid w:val="00225345"/>
    <w:rsid w:val="00225D48"/>
    <w:rsid w:val="00225F00"/>
    <w:rsid w:val="002260C8"/>
    <w:rsid w:val="0022639B"/>
    <w:rsid w:val="002265B1"/>
    <w:rsid w:val="00226647"/>
    <w:rsid w:val="00226911"/>
    <w:rsid w:val="00226EFB"/>
    <w:rsid w:val="00226F0D"/>
    <w:rsid w:val="0022768E"/>
    <w:rsid w:val="00230076"/>
    <w:rsid w:val="0023031B"/>
    <w:rsid w:val="00230336"/>
    <w:rsid w:val="002306F4"/>
    <w:rsid w:val="00230D01"/>
    <w:rsid w:val="00230D8C"/>
    <w:rsid w:val="00230E34"/>
    <w:rsid w:val="00230F72"/>
    <w:rsid w:val="00230FED"/>
    <w:rsid w:val="002310F7"/>
    <w:rsid w:val="002311FC"/>
    <w:rsid w:val="00231228"/>
    <w:rsid w:val="00231606"/>
    <w:rsid w:val="0023191E"/>
    <w:rsid w:val="0023223F"/>
    <w:rsid w:val="00232342"/>
    <w:rsid w:val="0023267C"/>
    <w:rsid w:val="002335E1"/>
    <w:rsid w:val="002338E3"/>
    <w:rsid w:val="00233AE7"/>
    <w:rsid w:val="00233CD9"/>
    <w:rsid w:val="00234352"/>
    <w:rsid w:val="00234556"/>
    <w:rsid w:val="0023544C"/>
    <w:rsid w:val="00235EDB"/>
    <w:rsid w:val="00235EF1"/>
    <w:rsid w:val="00236012"/>
    <w:rsid w:val="002366A1"/>
    <w:rsid w:val="002366EC"/>
    <w:rsid w:val="0023679E"/>
    <w:rsid w:val="00237559"/>
    <w:rsid w:val="0023759D"/>
    <w:rsid w:val="0023789D"/>
    <w:rsid w:val="00237FF6"/>
    <w:rsid w:val="00240134"/>
    <w:rsid w:val="00240679"/>
    <w:rsid w:val="002406AC"/>
    <w:rsid w:val="0024071E"/>
    <w:rsid w:val="00240767"/>
    <w:rsid w:val="002408E6"/>
    <w:rsid w:val="00240AEC"/>
    <w:rsid w:val="00240B5B"/>
    <w:rsid w:val="00240C0C"/>
    <w:rsid w:val="00240C31"/>
    <w:rsid w:val="00240ECE"/>
    <w:rsid w:val="0024110C"/>
    <w:rsid w:val="00241942"/>
    <w:rsid w:val="00241A2E"/>
    <w:rsid w:val="00242325"/>
    <w:rsid w:val="00242454"/>
    <w:rsid w:val="0024248F"/>
    <w:rsid w:val="00242902"/>
    <w:rsid w:val="0024357B"/>
    <w:rsid w:val="00243C29"/>
    <w:rsid w:val="00243C76"/>
    <w:rsid w:val="00243D9F"/>
    <w:rsid w:val="0024436F"/>
    <w:rsid w:val="0024457E"/>
    <w:rsid w:val="002445C5"/>
    <w:rsid w:val="002445D4"/>
    <w:rsid w:val="0024499A"/>
    <w:rsid w:val="00244A64"/>
    <w:rsid w:val="00245075"/>
    <w:rsid w:val="00245246"/>
    <w:rsid w:val="002456C9"/>
    <w:rsid w:val="00245760"/>
    <w:rsid w:val="00245E80"/>
    <w:rsid w:val="00245EF3"/>
    <w:rsid w:val="00245F52"/>
    <w:rsid w:val="002464BF"/>
    <w:rsid w:val="00246C95"/>
    <w:rsid w:val="00247C82"/>
    <w:rsid w:val="002501FB"/>
    <w:rsid w:val="002504D8"/>
    <w:rsid w:val="0025061B"/>
    <w:rsid w:val="002506A2"/>
    <w:rsid w:val="002508E1"/>
    <w:rsid w:val="00250EC8"/>
    <w:rsid w:val="0025100A"/>
    <w:rsid w:val="0025189A"/>
    <w:rsid w:val="002519C3"/>
    <w:rsid w:val="002520B7"/>
    <w:rsid w:val="002520CE"/>
    <w:rsid w:val="002523E0"/>
    <w:rsid w:val="0025270A"/>
    <w:rsid w:val="00252738"/>
    <w:rsid w:val="00252A1A"/>
    <w:rsid w:val="00252BB7"/>
    <w:rsid w:val="00252CFB"/>
    <w:rsid w:val="00252EC9"/>
    <w:rsid w:val="002530CC"/>
    <w:rsid w:val="00253B39"/>
    <w:rsid w:val="00254733"/>
    <w:rsid w:val="00254BD5"/>
    <w:rsid w:val="00255412"/>
    <w:rsid w:val="002556B5"/>
    <w:rsid w:val="0025571C"/>
    <w:rsid w:val="00255AA8"/>
    <w:rsid w:val="00255BF3"/>
    <w:rsid w:val="00255EA9"/>
    <w:rsid w:val="002563AE"/>
    <w:rsid w:val="0025655D"/>
    <w:rsid w:val="0025704E"/>
    <w:rsid w:val="0025719C"/>
    <w:rsid w:val="0025719D"/>
    <w:rsid w:val="002571EA"/>
    <w:rsid w:val="002574B6"/>
    <w:rsid w:val="0025786A"/>
    <w:rsid w:val="002579D6"/>
    <w:rsid w:val="00257BE2"/>
    <w:rsid w:val="00257C52"/>
    <w:rsid w:val="00260044"/>
    <w:rsid w:val="002603AA"/>
    <w:rsid w:val="00260436"/>
    <w:rsid w:val="00260B48"/>
    <w:rsid w:val="00260F25"/>
    <w:rsid w:val="00261134"/>
    <w:rsid w:val="00261176"/>
    <w:rsid w:val="002612B2"/>
    <w:rsid w:val="002613E6"/>
    <w:rsid w:val="00261984"/>
    <w:rsid w:val="00261EDF"/>
    <w:rsid w:val="0026209E"/>
    <w:rsid w:val="002622E9"/>
    <w:rsid w:val="00262AC3"/>
    <w:rsid w:val="00262BD4"/>
    <w:rsid w:val="00262CCD"/>
    <w:rsid w:val="00262E19"/>
    <w:rsid w:val="0026339E"/>
    <w:rsid w:val="002634F4"/>
    <w:rsid w:val="002638B9"/>
    <w:rsid w:val="00263C33"/>
    <w:rsid w:val="00263E6E"/>
    <w:rsid w:val="00263E80"/>
    <w:rsid w:val="00263FC7"/>
    <w:rsid w:val="0026408F"/>
    <w:rsid w:val="0026419D"/>
    <w:rsid w:val="00264207"/>
    <w:rsid w:val="002644F4"/>
    <w:rsid w:val="002647F4"/>
    <w:rsid w:val="0026484F"/>
    <w:rsid w:val="0026491A"/>
    <w:rsid w:val="00264C50"/>
    <w:rsid w:val="00265865"/>
    <w:rsid w:val="0026586D"/>
    <w:rsid w:val="00265D69"/>
    <w:rsid w:val="00265FA7"/>
    <w:rsid w:val="002663DF"/>
    <w:rsid w:val="002669BE"/>
    <w:rsid w:val="00266BB2"/>
    <w:rsid w:val="002671BF"/>
    <w:rsid w:val="0026744D"/>
    <w:rsid w:val="002674F6"/>
    <w:rsid w:val="002676FF"/>
    <w:rsid w:val="00267B24"/>
    <w:rsid w:val="00267C44"/>
    <w:rsid w:val="00267D1D"/>
    <w:rsid w:val="00267F5E"/>
    <w:rsid w:val="002706FF"/>
    <w:rsid w:val="00270A69"/>
    <w:rsid w:val="00271690"/>
    <w:rsid w:val="00271894"/>
    <w:rsid w:val="00271AAB"/>
    <w:rsid w:val="002720DD"/>
    <w:rsid w:val="00272B20"/>
    <w:rsid w:val="002737F4"/>
    <w:rsid w:val="00274037"/>
    <w:rsid w:val="0027467C"/>
    <w:rsid w:val="00274D8D"/>
    <w:rsid w:val="00275015"/>
    <w:rsid w:val="00275211"/>
    <w:rsid w:val="0027551F"/>
    <w:rsid w:val="00275875"/>
    <w:rsid w:val="00275886"/>
    <w:rsid w:val="00275AF4"/>
    <w:rsid w:val="00275E8C"/>
    <w:rsid w:val="00276297"/>
    <w:rsid w:val="00276CBC"/>
    <w:rsid w:val="00276F41"/>
    <w:rsid w:val="00276FA1"/>
    <w:rsid w:val="002770B8"/>
    <w:rsid w:val="002771BB"/>
    <w:rsid w:val="00277441"/>
    <w:rsid w:val="002778A7"/>
    <w:rsid w:val="00277CF3"/>
    <w:rsid w:val="00277E2E"/>
    <w:rsid w:val="00280010"/>
    <w:rsid w:val="00280056"/>
    <w:rsid w:val="002800DB"/>
    <w:rsid w:val="00280188"/>
    <w:rsid w:val="00280539"/>
    <w:rsid w:val="002805C5"/>
    <w:rsid w:val="002806CD"/>
    <w:rsid w:val="00280D0A"/>
    <w:rsid w:val="00280FCC"/>
    <w:rsid w:val="0028106E"/>
    <w:rsid w:val="002814E6"/>
    <w:rsid w:val="002816B5"/>
    <w:rsid w:val="00281B58"/>
    <w:rsid w:val="00281EDB"/>
    <w:rsid w:val="0028211B"/>
    <w:rsid w:val="0028212C"/>
    <w:rsid w:val="00282364"/>
    <w:rsid w:val="0028244B"/>
    <w:rsid w:val="00282CA5"/>
    <w:rsid w:val="00282D34"/>
    <w:rsid w:val="002837D4"/>
    <w:rsid w:val="002839DE"/>
    <w:rsid w:val="002839EB"/>
    <w:rsid w:val="00283A56"/>
    <w:rsid w:val="00283B99"/>
    <w:rsid w:val="0028429D"/>
    <w:rsid w:val="002842A5"/>
    <w:rsid w:val="00284387"/>
    <w:rsid w:val="00284D85"/>
    <w:rsid w:val="0028583B"/>
    <w:rsid w:val="0028589A"/>
    <w:rsid w:val="002858AA"/>
    <w:rsid w:val="00285D0E"/>
    <w:rsid w:val="002870C2"/>
    <w:rsid w:val="00287116"/>
    <w:rsid w:val="002871F5"/>
    <w:rsid w:val="0028724E"/>
    <w:rsid w:val="00287663"/>
    <w:rsid w:val="00287959"/>
    <w:rsid w:val="00287E89"/>
    <w:rsid w:val="00287F5F"/>
    <w:rsid w:val="002902C8"/>
    <w:rsid w:val="002902DE"/>
    <w:rsid w:val="002904E6"/>
    <w:rsid w:val="00290877"/>
    <w:rsid w:val="00290C43"/>
    <w:rsid w:val="0029110D"/>
    <w:rsid w:val="002919A3"/>
    <w:rsid w:val="00291FC9"/>
    <w:rsid w:val="00292075"/>
    <w:rsid w:val="002922BE"/>
    <w:rsid w:val="00292309"/>
    <w:rsid w:val="00292582"/>
    <w:rsid w:val="002925E1"/>
    <w:rsid w:val="00292CC5"/>
    <w:rsid w:val="00292DFC"/>
    <w:rsid w:val="0029318C"/>
    <w:rsid w:val="00293214"/>
    <w:rsid w:val="0029344A"/>
    <w:rsid w:val="00293592"/>
    <w:rsid w:val="0029369E"/>
    <w:rsid w:val="00293895"/>
    <w:rsid w:val="00293B85"/>
    <w:rsid w:val="00293EE9"/>
    <w:rsid w:val="002945A8"/>
    <w:rsid w:val="00294C64"/>
    <w:rsid w:val="0029504A"/>
    <w:rsid w:val="0029511A"/>
    <w:rsid w:val="00295C85"/>
    <w:rsid w:val="00295FB7"/>
    <w:rsid w:val="00296123"/>
    <w:rsid w:val="002963B4"/>
    <w:rsid w:val="00296792"/>
    <w:rsid w:val="00296869"/>
    <w:rsid w:val="002968B3"/>
    <w:rsid w:val="00296934"/>
    <w:rsid w:val="00296B32"/>
    <w:rsid w:val="0029736B"/>
    <w:rsid w:val="0029779E"/>
    <w:rsid w:val="002A0101"/>
    <w:rsid w:val="002A0CA4"/>
    <w:rsid w:val="002A1514"/>
    <w:rsid w:val="002A1C31"/>
    <w:rsid w:val="002A1F97"/>
    <w:rsid w:val="002A2063"/>
    <w:rsid w:val="002A27FC"/>
    <w:rsid w:val="002A3077"/>
    <w:rsid w:val="002A3BF6"/>
    <w:rsid w:val="002A41B6"/>
    <w:rsid w:val="002A44F7"/>
    <w:rsid w:val="002A470A"/>
    <w:rsid w:val="002A4AD7"/>
    <w:rsid w:val="002A53E4"/>
    <w:rsid w:val="002A5C95"/>
    <w:rsid w:val="002A6612"/>
    <w:rsid w:val="002A6680"/>
    <w:rsid w:val="002A6DDF"/>
    <w:rsid w:val="002A6E18"/>
    <w:rsid w:val="002A7620"/>
    <w:rsid w:val="002A7BCD"/>
    <w:rsid w:val="002B0379"/>
    <w:rsid w:val="002B07A9"/>
    <w:rsid w:val="002B0B9A"/>
    <w:rsid w:val="002B0E5D"/>
    <w:rsid w:val="002B1107"/>
    <w:rsid w:val="002B1653"/>
    <w:rsid w:val="002B1C9D"/>
    <w:rsid w:val="002B289B"/>
    <w:rsid w:val="002B2D27"/>
    <w:rsid w:val="002B2FAE"/>
    <w:rsid w:val="002B31D7"/>
    <w:rsid w:val="002B32A9"/>
    <w:rsid w:val="002B3576"/>
    <w:rsid w:val="002B3641"/>
    <w:rsid w:val="002B390B"/>
    <w:rsid w:val="002B3FBB"/>
    <w:rsid w:val="002B403E"/>
    <w:rsid w:val="002B461A"/>
    <w:rsid w:val="002B49D9"/>
    <w:rsid w:val="002B4B03"/>
    <w:rsid w:val="002B4CDA"/>
    <w:rsid w:val="002B53DA"/>
    <w:rsid w:val="002B553A"/>
    <w:rsid w:val="002B5838"/>
    <w:rsid w:val="002B5DDD"/>
    <w:rsid w:val="002B6025"/>
    <w:rsid w:val="002B6216"/>
    <w:rsid w:val="002B6473"/>
    <w:rsid w:val="002B65B9"/>
    <w:rsid w:val="002B7DA0"/>
    <w:rsid w:val="002C0BBD"/>
    <w:rsid w:val="002C0DE5"/>
    <w:rsid w:val="002C0F2C"/>
    <w:rsid w:val="002C1105"/>
    <w:rsid w:val="002C14D9"/>
    <w:rsid w:val="002C16C5"/>
    <w:rsid w:val="002C1714"/>
    <w:rsid w:val="002C1754"/>
    <w:rsid w:val="002C1BF5"/>
    <w:rsid w:val="002C1D72"/>
    <w:rsid w:val="002C2554"/>
    <w:rsid w:val="002C28F6"/>
    <w:rsid w:val="002C308C"/>
    <w:rsid w:val="002C34FA"/>
    <w:rsid w:val="002C3916"/>
    <w:rsid w:val="002C3B15"/>
    <w:rsid w:val="002C3C8E"/>
    <w:rsid w:val="002C411C"/>
    <w:rsid w:val="002C4385"/>
    <w:rsid w:val="002C4388"/>
    <w:rsid w:val="002C4E8C"/>
    <w:rsid w:val="002C4F55"/>
    <w:rsid w:val="002C545E"/>
    <w:rsid w:val="002C5C86"/>
    <w:rsid w:val="002C5FC9"/>
    <w:rsid w:val="002C6735"/>
    <w:rsid w:val="002C677D"/>
    <w:rsid w:val="002C6859"/>
    <w:rsid w:val="002C68C4"/>
    <w:rsid w:val="002C6DE1"/>
    <w:rsid w:val="002C73DE"/>
    <w:rsid w:val="002C74AC"/>
    <w:rsid w:val="002C7537"/>
    <w:rsid w:val="002C7852"/>
    <w:rsid w:val="002C7A12"/>
    <w:rsid w:val="002C7B0D"/>
    <w:rsid w:val="002C7D7D"/>
    <w:rsid w:val="002D09A6"/>
    <w:rsid w:val="002D0BB3"/>
    <w:rsid w:val="002D1142"/>
    <w:rsid w:val="002D1747"/>
    <w:rsid w:val="002D176B"/>
    <w:rsid w:val="002D1EFB"/>
    <w:rsid w:val="002D1F79"/>
    <w:rsid w:val="002D22B1"/>
    <w:rsid w:val="002D26B5"/>
    <w:rsid w:val="002D281A"/>
    <w:rsid w:val="002D2998"/>
    <w:rsid w:val="002D29CD"/>
    <w:rsid w:val="002D2D2E"/>
    <w:rsid w:val="002D3165"/>
    <w:rsid w:val="002D37E7"/>
    <w:rsid w:val="002D3844"/>
    <w:rsid w:val="002D3CCD"/>
    <w:rsid w:val="002D3D21"/>
    <w:rsid w:val="002D3E57"/>
    <w:rsid w:val="002D3F59"/>
    <w:rsid w:val="002D409F"/>
    <w:rsid w:val="002D4322"/>
    <w:rsid w:val="002D457B"/>
    <w:rsid w:val="002D493F"/>
    <w:rsid w:val="002D4AE7"/>
    <w:rsid w:val="002D4DB1"/>
    <w:rsid w:val="002D51F4"/>
    <w:rsid w:val="002D55AD"/>
    <w:rsid w:val="002D567C"/>
    <w:rsid w:val="002D56DC"/>
    <w:rsid w:val="002D5931"/>
    <w:rsid w:val="002D5E0F"/>
    <w:rsid w:val="002D5F11"/>
    <w:rsid w:val="002D6011"/>
    <w:rsid w:val="002D6066"/>
    <w:rsid w:val="002D6397"/>
    <w:rsid w:val="002D63C5"/>
    <w:rsid w:val="002D63F0"/>
    <w:rsid w:val="002D69C4"/>
    <w:rsid w:val="002D6A09"/>
    <w:rsid w:val="002D6C8D"/>
    <w:rsid w:val="002D6D30"/>
    <w:rsid w:val="002D7B37"/>
    <w:rsid w:val="002E0DE6"/>
    <w:rsid w:val="002E0EBA"/>
    <w:rsid w:val="002E0EE9"/>
    <w:rsid w:val="002E0F6D"/>
    <w:rsid w:val="002E1209"/>
    <w:rsid w:val="002E2480"/>
    <w:rsid w:val="002E24F1"/>
    <w:rsid w:val="002E2557"/>
    <w:rsid w:val="002E2825"/>
    <w:rsid w:val="002E2C03"/>
    <w:rsid w:val="002E339E"/>
    <w:rsid w:val="002E3829"/>
    <w:rsid w:val="002E384C"/>
    <w:rsid w:val="002E3AE8"/>
    <w:rsid w:val="002E3C15"/>
    <w:rsid w:val="002E42F9"/>
    <w:rsid w:val="002E44C0"/>
    <w:rsid w:val="002E4AD5"/>
    <w:rsid w:val="002E4DF2"/>
    <w:rsid w:val="002E4E81"/>
    <w:rsid w:val="002E538B"/>
    <w:rsid w:val="002E5979"/>
    <w:rsid w:val="002E5A64"/>
    <w:rsid w:val="002E5BDD"/>
    <w:rsid w:val="002E6CDA"/>
    <w:rsid w:val="002E72DA"/>
    <w:rsid w:val="002E77D5"/>
    <w:rsid w:val="002F0209"/>
    <w:rsid w:val="002F06E5"/>
    <w:rsid w:val="002F0C0A"/>
    <w:rsid w:val="002F142B"/>
    <w:rsid w:val="002F1536"/>
    <w:rsid w:val="002F18D4"/>
    <w:rsid w:val="002F2479"/>
    <w:rsid w:val="002F3271"/>
    <w:rsid w:val="002F337D"/>
    <w:rsid w:val="002F3422"/>
    <w:rsid w:val="002F355F"/>
    <w:rsid w:val="002F389B"/>
    <w:rsid w:val="002F3B28"/>
    <w:rsid w:val="002F3DA3"/>
    <w:rsid w:val="002F3FB2"/>
    <w:rsid w:val="002F3FB8"/>
    <w:rsid w:val="002F40C5"/>
    <w:rsid w:val="002F41D7"/>
    <w:rsid w:val="002F4503"/>
    <w:rsid w:val="002F4611"/>
    <w:rsid w:val="002F537F"/>
    <w:rsid w:val="002F53A7"/>
    <w:rsid w:val="002F56A0"/>
    <w:rsid w:val="002F5D33"/>
    <w:rsid w:val="002F5FA3"/>
    <w:rsid w:val="002F6082"/>
    <w:rsid w:val="002F6138"/>
    <w:rsid w:val="002F6261"/>
    <w:rsid w:val="002F6FC9"/>
    <w:rsid w:val="002F7233"/>
    <w:rsid w:val="002F7664"/>
    <w:rsid w:val="002F7A87"/>
    <w:rsid w:val="002F7EC5"/>
    <w:rsid w:val="002F7EF2"/>
    <w:rsid w:val="003000CE"/>
    <w:rsid w:val="00300180"/>
    <w:rsid w:val="00300414"/>
    <w:rsid w:val="003005ED"/>
    <w:rsid w:val="003007E1"/>
    <w:rsid w:val="0030087A"/>
    <w:rsid w:val="0030123D"/>
    <w:rsid w:val="0030156D"/>
    <w:rsid w:val="00301808"/>
    <w:rsid w:val="0030200B"/>
    <w:rsid w:val="003028CE"/>
    <w:rsid w:val="00302FB1"/>
    <w:rsid w:val="0030308A"/>
    <w:rsid w:val="0030330B"/>
    <w:rsid w:val="003035D2"/>
    <w:rsid w:val="00304214"/>
    <w:rsid w:val="003044EE"/>
    <w:rsid w:val="0030472C"/>
    <w:rsid w:val="00304B80"/>
    <w:rsid w:val="00304D71"/>
    <w:rsid w:val="00305230"/>
    <w:rsid w:val="00305578"/>
    <w:rsid w:val="00306497"/>
    <w:rsid w:val="0030659C"/>
    <w:rsid w:val="003069C1"/>
    <w:rsid w:val="00306CDB"/>
    <w:rsid w:val="00307314"/>
    <w:rsid w:val="0030742F"/>
    <w:rsid w:val="00307622"/>
    <w:rsid w:val="00307709"/>
    <w:rsid w:val="0030772D"/>
    <w:rsid w:val="00307D25"/>
    <w:rsid w:val="0031048D"/>
    <w:rsid w:val="00310596"/>
    <w:rsid w:val="003105C4"/>
    <w:rsid w:val="003106A0"/>
    <w:rsid w:val="00310F47"/>
    <w:rsid w:val="00310FAF"/>
    <w:rsid w:val="00311136"/>
    <w:rsid w:val="00311670"/>
    <w:rsid w:val="0031179F"/>
    <w:rsid w:val="00311CB9"/>
    <w:rsid w:val="00311FD1"/>
    <w:rsid w:val="00312904"/>
    <w:rsid w:val="00312953"/>
    <w:rsid w:val="00312EA0"/>
    <w:rsid w:val="0031309B"/>
    <w:rsid w:val="00313235"/>
    <w:rsid w:val="00313F04"/>
    <w:rsid w:val="003142DB"/>
    <w:rsid w:val="003146B2"/>
    <w:rsid w:val="003147FB"/>
    <w:rsid w:val="003149A8"/>
    <w:rsid w:val="00314CEB"/>
    <w:rsid w:val="00315392"/>
    <w:rsid w:val="00316219"/>
    <w:rsid w:val="0031657E"/>
    <w:rsid w:val="00316723"/>
    <w:rsid w:val="00316F30"/>
    <w:rsid w:val="00317216"/>
    <w:rsid w:val="003172A2"/>
    <w:rsid w:val="0031735E"/>
    <w:rsid w:val="00317675"/>
    <w:rsid w:val="0031783D"/>
    <w:rsid w:val="00317B58"/>
    <w:rsid w:val="00320009"/>
    <w:rsid w:val="003207CC"/>
    <w:rsid w:val="00321136"/>
    <w:rsid w:val="003213F9"/>
    <w:rsid w:val="00321AFD"/>
    <w:rsid w:val="0032230C"/>
    <w:rsid w:val="00322A6D"/>
    <w:rsid w:val="00322BBE"/>
    <w:rsid w:val="00322C7B"/>
    <w:rsid w:val="00322F50"/>
    <w:rsid w:val="0032302C"/>
    <w:rsid w:val="0032367F"/>
    <w:rsid w:val="003238D9"/>
    <w:rsid w:val="003240B7"/>
    <w:rsid w:val="0032423D"/>
    <w:rsid w:val="003243A2"/>
    <w:rsid w:val="00324978"/>
    <w:rsid w:val="00324B55"/>
    <w:rsid w:val="0032566A"/>
    <w:rsid w:val="00325B7A"/>
    <w:rsid w:val="00326214"/>
    <w:rsid w:val="003267AE"/>
    <w:rsid w:val="00326BA3"/>
    <w:rsid w:val="00327102"/>
    <w:rsid w:val="00327503"/>
    <w:rsid w:val="003279AB"/>
    <w:rsid w:val="00327A07"/>
    <w:rsid w:val="003306D9"/>
    <w:rsid w:val="00330AAA"/>
    <w:rsid w:val="0033144E"/>
    <w:rsid w:val="00331658"/>
    <w:rsid w:val="00331FCC"/>
    <w:rsid w:val="00332188"/>
    <w:rsid w:val="003322A9"/>
    <w:rsid w:val="003322AC"/>
    <w:rsid w:val="0033249D"/>
    <w:rsid w:val="00332548"/>
    <w:rsid w:val="0033273C"/>
    <w:rsid w:val="0033291C"/>
    <w:rsid w:val="00333094"/>
    <w:rsid w:val="0033315F"/>
    <w:rsid w:val="0033323D"/>
    <w:rsid w:val="0033350D"/>
    <w:rsid w:val="0033358F"/>
    <w:rsid w:val="00333750"/>
    <w:rsid w:val="00333FAA"/>
    <w:rsid w:val="003340FA"/>
    <w:rsid w:val="00334279"/>
    <w:rsid w:val="003342FE"/>
    <w:rsid w:val="00334416"/>
    <w:rsid w:val="00334768"/>
    <w:rsid w:val="00334C65"/>
    <w:rsid w:val="003351F2"/>
    <w:rsid w:val="003353F0"/>
    <w:rsid w:val="00335BA9"/>
    <w:rsid w:val="00335E1F"/>
    <w:rsid w:val="003363B7"/>
    <w:rsid w:val="0033644D"/>
    <w:rsid w:val="0033646C"/>
    <w:rsid w:val="00336872"/>
    <w:rsid w:val="003369A0"/>
    <w:rsid w:val="00336AA9"/>
    <w:rsid w:val="00337135"/>
    <w:rsid w:val="00337268"/>
    <w:rsid w:val="003378DA"/>
    <w:rsid w:val="003400D4"/>
    <w:rsid w:val="00340478"/>
    <w:rsid w:val="00340DDD"/>
    <w:rsid w:val="00340F7C"/>
    <w:rsid w:val="003414A6"/>
    <w:rsid w:val="003417D1"/>
    <w:rsid w:val="00341C5B"/>
    <w:rsid w:val="003420F8"/>
    <w:rsid w:val="00342564"/>
    <w:rsid w:val="0034287C"/>
    <w:rsid w:val="003430AB"/>
    <w:rsid w:val="003431BF"/>
    <w:rsid w:val="0034368D"/>
    <w:rsid w:val="003436B5"/>
    <w:rsid w:val="00343D07"/>
    <w:rsid w:val="00344059"/>
    <w:rsid w:val="00344163"/>
    <w:rsid w:val="0034452D"/>
    <w:rsid w:val="00344811"/>
    <w:rsid w:val="00344C99"/>
    <w:rsid w:val="00345AFE"/>
    <w:rsid w:val="00346061"/>
    <w:rsid w:val="003461B8"/>
    <w:rsid w:val="00346A89"/>
    <w:rsid w:val="00346B53"/>
    <w:rsid w:val="003473C5"/>
    <w:rsid w:val="003476E2"/>
    <w:rsid w:val="00347ED9"/>
    <w:rsid w:val="003501CF"/>
    <w:rsid w:val="0035087F"/>
    <w:rsid w:val="00350E8A"/>
    <w:rsid w:val="00351BD8"/>
    <w:rsid w:val="00351D93"/>
    <w:rsid w:val="00351DF4"/>
    <w:rsid w:val="003524F6"/>
    <w:rsid w:val="00352B01"/>
    <w:rsid w:val="00352B74"/>
    <w:rsid w:val="00352D3A"/>
    <w:rsid w:val="00352FA6"/>
    <w:rsid w:val="0035309F"/>
    <w:rsid w:val="003532E7"/>
    <w:rsid w:val="00353822"/>
    <w:rsid w:val="00353A34"/>
    <w:rsid w:val="00353AAA"/>
    <w:rsid w:val="00353D41"/>
    <w:rsid w:val="003540DD"/>
    <w:rsid w:val="003546FC"/>
    <w:rsid w:val="00354B49"/>
    <w:rsid w:val="00354E48"/>
    <w:rsid w:val="003552FC"/>
    <w:rsid w:val="0035568E"/>
    <w:rsid w:val="00355861"/>
    <w:rsid w:val="00355E85"/>
    <w:rsid w:val="003565BD"/>
    <w:rsid w:val="00356790"/>
    <w:rsid w:val="003567DB"/>
    <w:rsid w:val="00356954"/>
    <w:rsid w:val="00356AF1"/>
    <w:rsid w:val="0035731B"/>
    <w:rsid w:val="00357A37"/>
    <w:rsid w:val="00357AA0"/>
    <w:rsid w:val="00357B55"/>
    <w:rsid w:val="00357CA9"/>
    <w:rsid w:val="00357FAC"/>
    <w:rsid w:val="00357FBB"/>
    <w:rsid w:val="0036018A"/>
    <w:rsid w:val="003601E0"/>
    <w:rsid w:val="003608FA"/>
    <w:rsid w:val="00360A50"/>
    <w:rsid w:val="00360A7A"/>
    <w:rsid w:val="00360E3D"/>
    <w:rsid w:val="00361354"/>
    <w:rsid w:val="003616B9"/>
    <w:rsid w:val="00361862"/>
    <w:rsid w:val="003618C2"/>
    <w:rsid w:val="00361FA6"/>
    <w:rsid w:val="00362001"/>
    <w:rsid w:val="00362313"/>
    <w:rsid w:val="00362515"/>
    <w:rsid w:val="0036260F"/>
    <w:rsid w:val="0036271E"/>
    <w:rsid w:val="00362D50"/>
    <w:rsid w:val="003632BF"/>
    <w:rsid w:val="00363506"/>
    <w:rsid w:val="00363B4B"/>
    <w:rsid w:val="00364294"/>
    <w:rsid w:val="0036446A"/>
    <w:rsid w:val="003652FA"/>
    <w:rsid w:val="003657E3"/>
    <w:rsid w:val="003660F2"/>
    <w:rsid w:val="00366501"/>
    <w:rsid w:val="003665F7"/>
    <w:rsid w:val="0036689E"/>
    <w:rsid w:val="00366C54"/>
    <w:rsid w:val="00367093"/>
    <w:rsid w:val="0036738D"/>
    <w:rsid w:val="003676D8"/>
    <w:rsid w:val="00367816"/>
    <w:rsid w:val="003679C7"/>
    <w:rsid w:val="00367F68"/>
    <w:rsid w:val="00370735"/>
    <w:rsid w:val="00370A43"/>
    <w:rsid w:val="00370ABB"/>
    <w:rsid w:val="00370B49"/>
    <w:rsid w:val="00370E16"/>
    <w:rsid w:val="00370F10"/>
    <w:rsid w:val="0037141F"/>
    <w:rsid w:val="003714CD"/>
    <w:rsid w:val="00371972"/>
    <w:rsid w:val="00371BCB"/>
    <w:rsid w:val="00372A23"/>
    <w:rsid w:val="00372FF3"/>
    <w:rsid w:val="00373457"/>
    <w:rsid w:val="0037394E"/>
    <w:rsid w:val="00373EFF"/>
    <w:rsid w:val="00374489"/>
    <w:rsid w:val="003746CF"/>
    <w:rsid w:val="0037495E"/>
    <w:rsid w:val="0037497A"/>
    <w:rsid w:val="00374A51"/>
    <w:rsid w:val="00374EF3"/>
    <w:rsid w:val="00374FF6"/>
    <w:rsid w:val="00375625"/>
    <w:rsid w:val="003757BE"/>
    <w:rsid w:val="003758C1"/>
    <w:rsid w:val="00375BF3"/>
    <w:rsid w:val="00375EEF"/>
    <w:rsid w:val="003767AC"/>
    <w:rsid w:val="00376990"/>
    <w:rsid w:val="003771E0"/>
    <w:rsid w:val="00377539"/>
    <w:rsid w:val="003777E3"/>
    <w:rsid w:val="0037795E"/>
    <w:rsid w:val="00377A4B"/>
    <w:rsid w:val="00377DED"/>
    <w:rsid w:val="00377E7F"/>
    <w:rsid w:val="00380184"/>
    <w:rsid w:val="003802FB"/>
    <w:rsid w:val="003805F0"/>
    <w:rsid w:val="00380D23"/>
    <w:rsid w:val="003811F0"/>
    <w:rsid w:val="0038124D"/>
    <w:rsid w:val="00381D32"/>
    <w:rsid w:val="00382046"/>
    <w:rsid w:val="00382C5A"/>
    <w:rsid w:val="00382E15"/>
    <w:rsid w:val="003830C5"/>
    <w:rsid w:val="003831E7"/>
    <w:rsid w:val="00383D52"/>
    <w:rsid w:val="003841B7"/>
    <w:rsid w:val="003842A1"/>
    <w:rsid w:val="00384540"/>
    <w:rsid w:val="00384570"/>
    <w:rsid w:val="00384A15"/>
    <w:rsid w:val="00384A48"/>
    <w:rsid w:val="00384E9E"/>
    <w:rsid w:val="003850C1"/>
    <w:rsid w:val="003851FC"/>
    <w:rsid w:val="003854D4"/>
    <w:rsid w:val="003856D8"/>
    <w:rsid w:val="003856E6"/>
    <w:rsid w:val="00385846"/>
    <w:rsid w:val="003859BF"/>
    <w:rsid w:val="00385A93"/>
    <w:rsid w:val="00385B49"/>
    <w:rsid w:val="00385C94"/>
    <w:rsid w:val="00385EAC"/>
    <w:rsid w:val="003860C9"/>
    <w:rsid w:val="00386382"/>
    <w:rsid w:val="00386742"/>
    <w:rsid w:val="00387031"/>
    <w:rsid w:val="0038711E"/>
    <w:rsid w:val="0038729B"/>
    <w:rsid w:val="00387547"/>
    <w:rsid w:val="003877CC"/>
    <w:rsid w:val="00387943"/>
    <w:rsid w:val="00387A84"/>
    <w:rsid w:val="00387AA1"/>
    <w:rsid w:val="00387ACD"/>
    <w:rsid w:val="00387C7B"/>
    <w:rsid w:val="00387C7E"/>
    <w:rsid w:val="00387E6F"/>
    <w:rsid w:val="00390339"/>
    <w:rsid w:val="00390433"/>
    <w:rsid w:val="00390528"/>
    <w:rsid w:val="00390CF3"/>
    <w:rsid w:val="003911A5"/>
    <w:rsid w:val="003918B8"/>
    <w:rsid w:val="00391CF0"/>
    <w:rsid w:val="003926AF"/>
    <w:rsid w:val="00392B0A"/>
    <w:rsid w:val="00392CF6"/>
    <w:rsid w:val="00392E0A"/>
    <w:rsid w:val="00393536"/>
    <w:rsid w:val="003936D5"/>
    <w:rsid w:val="003939B3"/>
    <w:rsid w:val="00393FF0"/>
    <w:rsid w:val="003942AB"/>
    <w:rsid w:val="00394409"/>
    <w:rsid w:val="003945BA"/>
    <w:rsid w:val="003945C8"/>
    <w:rsid w:val="003946D5"/>
    <w:rsid w:val="00394A97"/>
    <w:rsid w:val="00394E57"/>
    <w:rsid w:val="00394FA9"/>
    <w:rsid w:val="00395087"/>
    <w:rsid w:val="00395151"/>
    <w:rsid w:val="003955A2"/>
    <w:rsid w:val="00395739"/>
    <w:rsid w:val="00395A50"/>
    <w:rsid w:val="00395CCC"/>
    <w:rsid w:val="00395D02"/>
    <w:rsid w:val="003963E6"/>
    <w:rsid w:val="00396591"/>
    <w:rsid w:val="00396FE3"/>
    <w:rsid w:val="003971B1"/>
    <w:rsid w:val="003974FA"/>
    <w:rsid w:val="003976BE"/>
    <w:rsid w:val="003978AC"/>
    <w:rsid w:val="00397B60"/>
    <w:rsid w:val="00397E0B"/>
    <w:rsid w:val="003A0207"/>
    <w:rsid w:val="003A0BB1"/>
    <w:rsid w:val="003A16BA"/>
    <w:rsid w:val="003A1C06"/>
    <w:rsid w:val="003A1CA8"/>
    <w:rsid w:val="003A1F7D"/>
    <w:rsid w:val="003A2157"/>
    <w:rsid w:val="003A29BD"/>
    <w:rsid w:val="003A2A6E"/>
    <w:rsid w:val="003A2F5B"/>
    <w:rsid w:val="003A3288"/>
    <w:rsid w:val="003A3340"/>
    <w:rsid w:val="003A41BA"/>
    <w:rsid w:val="003A4239"/>
    <w:rsid w:val="003A4928"/>
    <w:rsid w:val="003A53B3"/>
    <w:rsid w:val="003A5712"/>
    <w:rsid w:val="003A584A"/>
    <w:rsid w:val="003A5F84"/>
    <w:rsid w:val="003A62FC"/>
    <w:rsid w:val="003A64C6"/>
    <w:rsid w:val="003A69D4"/>
    <w:rsid w:val="003A7621"/>
    <w:rsid w:val="003A7B23"/>
    <w:rsid w:val="003A7DC9"/>
    <w:rsid w:val="003A7F86"/>
    <w:rsid w:val="003B0128"/>
    <w:rsid w:val="003B01F3"/>
    <w:rsid w:val="003B02ED"/>
    <w:rsid w:val="003B0394"/>
    <w:rsid w:val="003B03B2"/>
    <w:rsid w:val="003B0A9F"/>
    <w:rsid w:val="003B1B47"/>
    <w:rsid w:val="003B1C98"/>
    <w:rsid w:val="003B220C"/>
    <w:rsid w:val="003B2781"/>
    <w:rsid w:val="003B2ECE"/>
    <w:rsid w:val="003B31B0"/>
    <w:rsid w:val="003B3254"/>
    <w:rsid w:val="003B35BA"/>
    <w:rsid w:val="003B3A86"/>
    <w:rsid w:val="003B3C4F"/>
    <w:rsid w:val="003B3D1E"/>
    <w:rsid w:val="003B405D"/>
    <w:rsid w:val="003B474D"/>
    <w:rsid w:val="003B5323"/>
    <w:rsid w:val="003B539D"/>
    <w:rsid w:val="003B588C"/>
    <w:rsid w:val="003B5B15"/>
    <w:rsid w:val="003B5E76"/>
    <w:rsid w:val="003B6653"/>
    <w:rsid w:val="003B6898"/>
    <w:rsid w:val="003B6B13"/>
    <w:rsid w:val="003B6B38"/>
    <w:rsid w:val="003B6CB6"/>
    <w:rsid w:val="003B7102"/>
    <w:rsid w:val="003B786D"/>
    <w:rsid w:val="003B7F33"/>
    <w:rsid w:val="003C014B"/>
    <w:rsid w:val="003C0DF0"/>
    <w:rsid w:val="003C100C"/>
    <w:rsid w:val="003C15AF"/>
    <w:rsid w:val="003C17BA"/>
    <w:rsid w:val="003C19DB"/>
    <w:rsid w:val="003C1CB5"/>
    <w:rsid w:val="003C1EC8"/>
    <w:rsid w:val="003C21DC"/>
    <w:rsid w:val="003C24B1"/>
    <w:rsid w:val="003C2ECB"/>
    <w:rsid w:val="003C2ED6"/>
    <w:rsid w:val="003C3149"/>
    <w:rsid w:val="003C3E76"/>
    <w:rsid w:val="003C40EC"/>
    <w:rsid w:val="003C434E"/>
    <w:rsid w:val="003C4844"/>
    <w:rsid w:val="003C4862"/>
    <w:rsid w:val="003C4E6F"/>
    <w:rsid w:val="003C547F"/>
    <w:rsid w:val="003C5815"/>
    <w:rsid w:val="003C5822"/>
    <w:rsid w:val="003C5BCE"/>
    <w:rsid w:val="003C656C"/>
    <w:rsid w:val="003C680A"/>
    <w:rsid w:val="003C6C4C"/>
    <w:rsid w:val="003C6D86"/>
    <w:rsid w:val="003C702F"/>
    <w:rsid w:val="003C7059"/>
    <w:rsid w:val="003C73FA"/>
    <w:rsid w:val="003C7750"/>
    <w:rsid w:val="003D005A"/>
    <w:rsid w:val="003D00A9"/>
    <w:rsid w:val="003D00CD"/>
    <w:rsid w:val="003D034C"/>
    <w:rsid w:val="003D0BF5"/>
    <w:rsid w:val="003D0EDD"/>
    <w:rsid w:val="003D14CA"/>
    <w:rsid w:val="003D1733"/>
    <w:rsid w:val="003D1950"/>
    <w:rsid w:val="003D1F7B"/>
    <w:rsid w:val="003D21F3"/>
    <w:rsid w:val="003D23A2"/>
    <w:rsid w:val="003D256D"/>
    <w:rsid w:val="003D256E"/>
    <w:rsid w:val="003D27D2"/>
    <w:rsid w:val="003D32CD"/>
    <w:rsid w:val="003D35FB"/>
    <w:rsid w:val="003D3667"/>
    <w:rsid w:val="003D3912"/>
    <w:rsid w:val="003D4051"/>
    <w:rsid w:val="003D4DE2"/>
    <w:rsid w:val="003D50B8"/>
    <w:rsid w:val="003D58BC"/>
    <w:rsid w:val="003D5AB8"/>
    <w:rsid w:val="003D5D06"/>
    <w:rsid w:val="003D5F57"/>
    <w:rsid w:val="003D6D49"/>
    <w:rsid w:val="003D742F"/>
    <w:rsid w:val="003D7C9D"/>
    <w:rsid w:val="003D7F64"/>
    <w:rsid w:val="003E0951"/>
    <w:rsid w:val="003E10A8"/>
    <w:rsid w:val="003E14F7"/>
    <w:rsid w:val="003E1968"/>
    <w:rsid w:val="003E27D1"/>
    <w:rsid w:val="003E2E8D"/>
    <w:rsid w:val="003E3307"/>
    <w:rsid w:val="003E3415"/>
    <w:rsid w:val="003E37BB"/>
    <w:rsid w:val="003E4073"/>
    <w:rsid w:val="003E4192"/>
    <w:rsid w:val="003E50B8"/>
    <w:rsid w:val="003E50FA"/>
    <w:rsid w:val="003E563B"/>
    <w:rsid w:val="003E5A52"/>
    <w:rsid w:val="003E6567"/>
    <w:rsid w:val="003E6832"/>
    <w:rsid w:val="003E68CF"/>
    <w:rsid w:val="003E6B51"/>
    <w:rsid w:val="003F0165"/>
    <w:rsid w:val="003F04A0"/>
    <w:rsid w:val="003F0BF1"/>
    <w:rsid w:val="003F0C75"/>
    <w:rsid w:val="003F0D7C"/>
    <w:rsid w:val="003F17D4"/>
    <w:rsid w:val="003F189D"/>
    <w:rsid w:val="003F1A81"/>
    <w:rsid w:val="003F1CEA"/>
    <w:rsid w:val="003F1F86"/>
    <w:rsid w:val="003F2590"/>
    <w:rsid w:val="003F2EA7"/>
    <w:rsid w:val="003F2EF1"/>
    <w:rsid w:val="003F34F0"/>
    <w:rsid w:val="003F3C13"/>
    <w:rsid w:val="003F462D"/>
    <w:rsid w:val="003F4F99"/>
    <w:rsid w:val="003F509E"/>
    <w:rsid w:val="003F5383"/>
    <w:rsid w:val="003F569B"/>
    <w:rsid w:val="003F60E5"/>
    <w:rsid w:val="003F610B"/>
    <w:rsid w:val="003F6B95"/>
    <w:rsid w:val="003F6BCA"/>
    <w:rsid w:val="003F6E9D"/>
    <w:rsid w:val="003F7278"/>
    <w:rsid w:val="003F776A"/>
    <w:rsid w:val="003F7A09"/>
    <w:rsid w:val="003F7DD2"/>
    <w:rsid w:val="0040026B"/>
    <w:rsid w:val="00400542"/>
    <w:rsid w:val="00400B66"/>
    <w:rsid w:val="00400CFD"/>
    <w:rsid w:val="00400E69"/>
    <w:rsid w:val="00401047"/>
    <w:rsid w:val="0040112F"/>
    <w:rsid w:val="00401E83"/>
    <w:rsid w:val="00401EBF"/>
    <w:rsid w:val="0040265E"/>
    <w:rsid w:val="004034E0"/>
    <w:rsid w:val="00403A7F"/>
    <w:rsid w:val="00403F36"/>
    <w:rsid w:val="00403F4A"/>
    <w:rsid w:val="004042A4"/>
    <w:rsid w:val="004043ED"/>
    <w:rsid w:val="00404772"/>
    <w:rsid w:val="00404959"/>
    <w:rsid w:val="00404EE8"/>
    <w:rsid w:val="004051E8"/>
    <w:rsid w:val="00405805"/>
    <w:rsid w:val="00405D9D"/>
    <w:rsid w:val="0040601D"/>
    <w:rsid w:val="00406297"/>
    <w:rsid w:val="0040642D"/>
    <w:rsid w:val="00407221"/>
    <w:rsid w:val="004072B0"/>
    <w:rsid w:val="0040746D"/>
    <w:rsid w:val="00407720"/>
    <w:rsid w:val="00407888"/>
    <w:rsid w:val="00407B16"/>
    <w:rsid w:val="00407F43"/>
    <w:rsid w:val="00410162"/>
    <w:rsid w:val="0041028D"/>
    <w:rsid w:val="00410BF8"/>
    <w:rsid w:val="00410D66"/>
    <w:rsid w:val="00411413"/>
    <w:rsid w:val="00411A1A"/>
    <w:rsid w:val="00411C40"/>
    <w:rsid w:val="00411F3D"/>
    <w:rsid w:val="004122C5"/>
    <w:rsid w:val="00412599"/>
    <w:rsid w:val="00412A05"/>
    <w:rsid w:val="004134CC"/>
    <w:rsid w:val="004136A8"/>
    <w:rsid w:val="00413F4A"/>
    <w:rsid w:val="00414135"/>
    <w:rsid w:val="00414199"/>
    <w:rsid w:val="00414A9B"/>
    <w:rsid w:val="00414BE0"/>
    <w:rsid w:val="00414F6A"/>
    <w:rsid w:val="004150A7"/>
    <w:rsid w:val="00415B0B"/>
    <w:rsid w:val="00415BBF"/>
    <w:rsid w:val="00415D10"/>
    <w:rsid w:val="00415DB4"/>
    <w:rsid w:val="004163AE"/>
    <w:rsid w:val="0041675A"/>
    <w:rsid w:val="0041693B"/>
    <w:rsid w:val="004170E7"/>
    <w:rsid w:val="0041782E"/>
    <w:rsid w:val="00420B1E"/>
    <w:rsid w:val="00420E03"/>
    <w:rsid w:val="00421307"/>
    <w:rsid w:val="00421715"/>
    <w:rsid w:val="00421EC2"/>
    <w:rsid w:val="0042200C"/>
    <w:rsid w:val="004225E9"/>
    <w:rsid w:val="0042293E"/>
    <w:rsid w:val="00422A7A"/>
    <w:rsid w:val="00422B67"/>
    <w:rsid w:val="00422CF4"/>
    <w:rsid w:val="004233FC"/>
    <w:rsid w:val="0042400E"/>
    <w:rsid w:val="00424092"/>
    <w:rsid w:val="0042416C"/>
    <w:rsid w:val="004246A5"/>
    <w:rsid w:val="00424924"/>
    <w:rsid w:val="00424ADC"/>
    <w:rsid w:val="00424EC1"/>
    <w:rsid w:val="00425279"/>
    <w:rsid w:val="00425A29"/>
    <w:rsid w:val="00425C2B"/>
    <w:rsid w:val="00425CED"/>
    <w:rsid w:val="00425EAD"/>
    <w:rsid w:val="00426233"/>
    <w:rsid w:val="00426D29"/>
    <w:rsid w:val="00426E92"/>
    <w:rsid w:val="0042706C"/>
    <w:rsid w:val="00427709"/>
    <w:rsid w:val="00427957"/>
    <w:rsid w:val="00427BFE"/>
    <w:rsid w:val="00427E5A"/>
    <w:rsid w:val="00430396"/>
    <w:rsid w:val="00430565"/>
    <w:rsid w:val="00430A1D"/>
    <w:rsid w:val="00430CA6"/>
    <w:rsid w:val="00431457"/>
    <w:rsid w:val="004314CD"/>
    <w:rsid w:val="0043150D"/>
    <w:rsid w:val="004318BD"/>
    <w:rsid w:val="0043197F"/>
    <w:rsid w:val="00431D32"/>
    <w:rsid w:val="004320E4"/>
    <w:rsid w:val="0043221B"/>
    <w:rsid w:val="004322F7"/>
    <w:rsid w:val="004324A5"/>
    <w:rsid w:val="00432616"/>
    <w:rsid w:val="00432912"/>
    <w:rsid w:val="00432981"/>
    <w:rsid w:val="00432D7E"/>
    <w:rsid w:val="00432E3E"/>
    <w:rsid w:val="00433D55"/>
    <w:rsid w:val="00433F9A"/>
    <w:rsid w:val="004342F0"/>
    <w:rsid w:val="00434DF6"/>
    <w:rsid w:val="004353EB"/>
    <w:rsid w:val="0043557E"/>
    <w:rsid w:val="00435619"/>
    <w:rsid w:val="004356D1"/>
    <w:rsid w:val="0043584A"/>
    <w:rsid w:val="00435A50"/>
    <w:rsid w:val="00436046"/>
    <w:rsid w:val="004369C7"/>
    <w:rsid w:val="00436CCD"/>
    <w:rsid w:val="00437389"/>
    <w:rsid w:val="00437715"/>
    <w:rsid w:val="0043788E"/>
    <w:rsid w:val="004378A0"/>
    <w:rsid w:val="00437C3D"/>
    <w:rsid w:val="00437F98"/>
    <w:rsid w:val="004405B3"/>
    <w:rsid w:val="0044067C"/>
    <w:rsid w:val="004408D2"/>
    <w:rsid w:val="00440A44"/>
    <w:rsid w:val="00440C17"/>
    <w:rsid w:val="004412A7"/>
    <w:rsid w:val="00441900"/>
    <w:rsid w:val="0044191B"/>
    <w:rsid w:val="004419BE"/>
    <w:rsid w:val="00441F8D"/>
    <w:rsid w:val="00442009"/>
    <w:rsid w:val="0044255E"/>
    <w:rsid w:val="00442E5F"/>
    <w:rsid w:val="00443201"/>
    <w:rsid w:val="004433B7"/>
    <w:rsid w:val="00443ADF"/>
    <w:rsid w:val="00443CDA"/>
    <w:rsid w:val="00443F14"/>
    <w:rsid w:val="0044428B"/>
    <w:rsid w:val="0044499D"/>
    <w:rsid w:val="00444D24"/>
    <w:rsid w:val="00445374"/>
    <w:rsid w:val="004453A8"/>
    <w:rsid w:val="00445F40"/>
    <w:rsid w:val="00445F6C"/>
    <w:rsid w:val="00445FC5"/>
    <w:rsid w:val="00446438"/>
    <w:rsid w:val="004464EC"/>
    <w:rsid w:val="00446548"/>
    <w:rsid w:val="00447A2B"/>
    <w:rsid w:val="00447B76"/>
    <w:rsid w:val="00450216"/>
    <w:rsid w:val="004502BD"/>
    <w:rsid w:val="004506EE"/>
    <w:rsid w:val="004508E3"/>
    <w:rsid w:val="00450DB2"/>
    <w:rsid w:val="00450F31"/>
    <w:rsid w:val="0045124A"/>
    <w:rsid w:val="00451A4C"/>
    <w:rsid w:val="00451FE3"/>
    <w:rsid w:val="0045216C"/>
    <w:rsid w:val="00452262"/>
    <w:rsid w:val="00452BA7"/>
    <w:rsid w:val="00452CA7"/>
    <w:rsid w:val="00452DEC"/>
    <w:rsid w:val="00453735"/>
    <w:rsid w:val="00453980"/>
    <w:rsid w:val="004547E5"/>
    <w:rsid w:val="00454B82"/>
    <w:rsid w:val="00454D34"/>
    <w:rsid w:val="0045506E"/>
    <w:rsid w:val="0045525E"/>
    <w:rsid w:val="00455496"/>
    <w:rsid w:val="004559B6"/>
    <w:rsid w:val="00455ED9"/>
    <w:rsid w:val="00455FFA"/>
    <w:rsid w:val="00456924"/>
    <w:rsid w:val="00456E8C"/>
    <w:rsid w:val="004571B4"/>
    <w:rsid w:val="0045750E"/>
    <w:rsid w:val="004578CA"/>
    <w:rsid w:val="00457915"/>
    <w:rsid w:val="00457A17"/>
    <w:rsid w:val="00457A48"/>
    <w:rsid w:val="00457D44"/>
    <w:rsid w:val="00457E04"/>
    <w:rsid w:val="00457E94"/>
    <w:rsid w:val="00457FE9"/>
    <w:rsid w:val="00460459"/>
    <w:rsid w:val="00460522"/>
    <w:rsid w:val="00460A01"/>
    <w:rsid w:val="00460DBD"/>
    <w:rsid w:val="00461136"/>
    <w:rsid w:val="00461D83"/>
    <w:rsid w:val="00461E13"/>
    <w:rsid w:val="00461EAA"/>
    <w:rsid w:val="004623B5"/>
    <w:rsid w:val="00462B0A"/>
    <w:rsid w:val="00462C73"/>
    <w:rsid w:val="00462F31"/>
    <w:rsid w:val="004632BF"/>
    <w:rsid w:val="004639A8"/>
    <w:rsid w:val="00463BB0"/>
    <w:rsid w:val="00463D33"/>
    <w:rsid w:val="00463DAE"/>
    <w:rsid w:val="004645FF"/>
    <w:rsid w:val="00464625"/>
    <w:rsid w:val="00464860"/>
    <w:rsid w:val="00464A2F"/>
    <w:rsid w:val="00464F11"/>
    <w:rsid w:val="00464FF6"/>
    <w:rsid w:val="004654CB"/>
    <w:rsid w:val="00465EFE"/>
    <w:rsid w:val="0046621F"/>
    <w:rsid w:val="00466A0D"/>
    <w:rsid w:val="00466E5A"/>
    <w:rsid w:val="00467ACB"/>
    <w:rsid w:val="00467FCB"/>
    <w:rsid w:val="00470182"/>
    <w:rsid w:val="004704AA"/>
    <w:rsid w:val="004708B2"/>
    <w:rsid w:val="00470C4C"/>
    <w:rsid w:val="00470E81"/>
    <w:rsid w:val="00471460"/>
    <w:rsid w:val="00471CA6"/>
    <w:rsid w:val="00471CB7"/>
    <w:rsid w:val="00471EF9"/>
    <w:rsid w:val="00472365"/>
    <w:rsid w:val="00472F2A"/>
    <w:rsid w:val="004741F1"/>
    <w:rsid w:val="0047434D"/>
    <w:rsid w:val="004743FD"/>
    <w:rsid w:val="00474D4D"/>
    <w:rsid w:val="00474ECD"/>
    <w:rsid w:val="00474ED9"/>
    <w:rsid w:val="004750BB"/>
    <w:rsid w:val="004750D8"/>
    <w:rsid w:val="0047573D"/>
    <w:rsid w:val="00475E5F"/>
    <w:rsid w:val="0047616F"/>
    <w:rsid w:val="00476694"/>
    <w:rsid w:val="00476E71"/>
    <w:rsid w:val="00476E85"/>
    <w:rsid w:val="00477079"/>
    <w:rsid w:val="004775EA"/>
    <w:rsid w:val="0047762D"/>
    <w:rsid w:val="00477AC1"/>
    <w:rsid w:val="00477BC4"/>
    <w:rsid w:val="00477EC7"/>
    <w:rsid w:val="004806BA"/>
    <w:rsid w:val="00480B35"/>
    <w:rsid w:val="00480EA4"/>
    <w:rsid w:val="004811B1"/>
    <w:rsid w:val="004817C9"/>
    <w:rsid w:val="00481ED1"/>
    <w:rsid w:val="004820A0"/>
    <w:rsid w:val="004823BA"/>
    <w:rsid w:val="0048252E"/>
    <w:rsid w:val="00482D5E"/>
    <w:rsid w:val="00482E29"/>
    <w:rsid w:val="00483133"/>
    <w:rsid w:val="0048379E"/>
    <w:rsid w:val="00483B3A"/>
    <w:rsid w:val="00483EB1"/>
    <w:rsid w:val="00484422"/>
    <w:rsid w:val="00484500"/>
    <w:rsid w:val="004850C6"/>
    <w:rsid w:val="0048514F"/>
    <w:rsid w:val="0048546C"/>
    <w:rsid w:val="00485902"/>
    <w:rsid w:val="00485C27"/>
    <w:rsid w:val="00485CC1"/>
    <w:rsid w:val="004860C6"/>
    <w:rsid w:val="004875E7"/>
    <w:rsid w:val="00487F60"/>
    <w:rsid w:val="004900BE"/>
    <w:rsid w:val="0049026D"/>
    <w:rsid w:val="00490524"/>
    <w:rsid w:val="00490704"/>
    <w:rsid w:val="0049085D"/>
    <w:rsid w:val="00490906"/>
    <w:rsid w:val="00490936"/>
    <w:rsid w:val="00490D82"/>
    <w:rsid w:val="004911F8"/>
    <w:rsid w:val="004916B0"/>
    <w:rsid w:val="004916CA"/>
    <w:rsid w:val="0049170A"/>
    <w:rsid w:val="0049193F"/>
    <w:rsid w:val="004927B9"/>
    <w:rsid w:val="004931B5"/>
    <w:rsid w:val="00493261"/>
    <w:rsid w:val="004933C4"/>
    <w:rsid w:val="00493A33"/>
    <w:rsid w:val="00494445"/>
    <w:rsid w:val="0049453A"/>
    <w:rsid w:val="00494632"/>
    <w:rsid w:val="00494834"/>
    <w:rsid w:val="004948DE"/>
    <w:rsid w:val="004948FB"/>
    <w:rsid w:val="00494E5C"/>
    <w:rsid w:val="004951B2"/>
    <w:rsid w:val="004954DB"/>
    <w:rsid w:val="004955DE"/>
    <w:rsid w:val="00495B3D"/>
    <w:rsid w:val="00495DE0"/>
    <w:rsid w:val="004960A8"/>
    <w:rsid w:val="00497201"/>
    <w:rsid w:val="0049745B"/>
    <w:rsid w:val="004975A9"/>
    <w:rsid w:val="00497EB4"/>
    <w:rsid w:val="004A003F"/>
    <w:rsid w:val="004A0547"/>
    <w:rsid w:val="004A06AB"/>
    <w:rsid w:val="004A0747"/>
    <w:rsid w:val="004A0857"/>
    <w:rsid w:val="004A0F80"/>
    <w:rsid w:val="004A0F8A"/>
    <w:rsid w:val="004A13CE"/>
    <w:rsid w:val="004A155F"/>
    <w:rsid w:val="004A19BD"/>
    <w:rsid w:val="004A1F08"/>
    <w:rsid w:val="004A2775"/>
    <w:rsid w:val="004A2A2A"/>
    <w:rsid w:val="004A2BA7"/>
    <w:rsid w:val="004A2BB7"/>
    <w:rsid w:val="004A2BD9"/>
    <w:rsid w:val="004A2D02"/>
    <w:rsid w:val="004A2E2D"/>
    <w:rsid w:val="004A2F81"/>
    <w:rsid w:val="004A2FD7"/>
    <w:rsid w:val="004A3AB7"/>
    <w:rsid w:val="004A3E85"/>
    <w:rsid w:val="004A4317"/>
    <w:rsid w:val="004A4571"/>
    <w:rsid w:val="004A4C9F"/>
    <w:rsid w:val="004A4F6A"/>
    <w:rsid w:val="004A4F88"/>
    <w:rsid w:val="004A506C"/>
    <w:rsid w:val="004A56BE"/>
    <w:rsid w:val="004A57B7"/>
    <w:rsid w:val="004A5C39"/>
    <w:rsid w:val="004A5C8A"/>
    <w:rsid w:val="004A66E2"/>
    <w:rsid w:val="004A6953"/>
    <w:rsid w:val="004A6BA9"/>
    <w:rsid w:val="004A6CFA"/>
    <w:rsid w:val="004A6D72"/>
    <w:rsid w:val="004A7037"/>
    <w:rsid w:val="004A7392"/>
    <w:rsid w:val="004A76C9"/>
    <w:rsid w:val="004A7941"/>
    <w:rsid w:val="004A795A"/>
    <w:rsid w:val="004B064A"/>
    <w:rsid w:val="004B073D"/>
    <w:rsid w:val="004B0D13"/>
    <w:rsid w:val="004B0DD0"/>
    <w:rsid w:val="004B1134"/>
    <w:rsid w:val="004B14E2"/>
    <w:rsid w:val="004B15DA"/>
    <w:rsid w:val="004B2079"/>
    <w:rsid w:val="004B29E8"/>
    <w:rsid w:val="004B2F53"/>
    <w:rsid w:val="004B384E"/>
    <w:rsid w:val="004B3971"/>
    <w:rsid w:val="004B458C"/>
    <w:rsid w:val="004B4656"/>
    <w:rsid w:val="004B46A2"/>
    <w:rsid w:val="004B4B71"/>
    <w:rsid w:val="004B4B9F"/>
    <w:rsid w:val="004B56C5"/>
    <w:rsid w:val="004B573A"/>
    <w:rsid w:val="004B5817"/>
    <w:rsid w:val="004B5965"/>
    <w:rsid w:val="004B65A0"/>
    <w:rsid w:val="004B6B6B"/>
    <w:rsid w:val="004B6F13"/>
    <w:rsid w:val="004B7417"/>
    <w:rsid w:val="004B768B"/>
    <w:rsid w:val="004B770A"/>
    <w:rsid w:val="004B774A"/>
    <w:rsid w:val="004B7988"/>
    <w:rsid w:val="004C024E"/>
    <w:rsid w:val="004C0292"/>
    <w:rsid w:val="004C0AF4"/>
    <w:rsid w:val="004C0BCD"/>
    <w:rsid w:val="004C0E1E"/>
    <w:rsid w:val="004C1503"/>
    <w:rsid w:val="004C1576"/>
    <w:rsid w:val="004C199D"/>
    <w:rsid w:val="004C19BA"/>
    <w:rsid w:val="004C1BAF"/>
    <w:rsid w:val="004C1BD7"/>
    <w:rsid w:val="004C1CFE"/>
    <w:rsid w:val="004C1F3F"/>
    <w:rsid w:val="004C27D7"/>
    <w:rsid w:val="004C2A0B"/>
    <w:rsid w:val="004C3201"/>
    <w:rsid w:val="004C332A"/>
    <w:rsid w:val="004C3455"/>
    <w:rsid w:val="004C38E1"/>
    <w:rsid w:val="004C3A6C"/>
    <w:rsid w:val="004C451F"/>
    <w:rsid w:val="004C4759"/>
    <w:rsid w:val="004C48AD"/>
    <w:rsid w:val="004C4D77"/>
    <w:rsid w:val="004C5553"/>
    <w:rsid w:val="004C5602"/>
    <w:rsid w:val="004C5B43"/>
    <w:rsid w:val="004C6015"/>
    <w:rsid w:val="004C6022"/>
    <w:rsid w:val="004C6340"/>
    <w:rsid w:val="004C6479"/>
    <w:rsid w:val="004C6553"/>
    <w:rsid w:val="004C674A"/>
    <w:rsid w:val="004C6BC0"/>
    <w:rsid w:val="004C6C06"/>
    <w:rsid w:val="004C72EB"/>
    <w:rsid w:val="004C745C"/>
    <w:rsid w:val="004C7A48"/>
    <w:rsid w:val="004C7E54"/>
    <w:rsid w:val="004D073A"/>
    <w:rsid w:val="004D1169"/>
    <w:rsid w:val="004D1AB9"/>
    <w:rsid w:val="004D232C"/>
    <w:rsid w:val="004D238B"/>
    <w:rsid w:val="004D2947"/>
    <w:rsid w:val="004D2F50"/>
    <w:rsid w:val="004D35BA"/>
    <w:rsid w:val="004D37BC"/>
    <w:rsid w:val="004D3A3F"/>
    <w:rsid w:val="004D4675"/>
    <w:rsid w:val="004D494A"/>
    <w:rsid w:val="004D4BD6"/>
    <w:rsid w:val="004D4FE0"/>
    <w:rsid w:val="004D5251"/>
    <w:rsid w:val="004D53D5"/>
    <w:rsid w:val="004D54D3"/>
    <w:rsid w:val="004D6543"/>
    <w:rsid w:val="004D6CD4"/>
    <w:rsid w:val="004D6DEA"/>
    <w:rsid w:val="004D775A"/>
    <w:rsid w:val="004D7DBF"/>
    <w:rsid w:val="004E0100"/>
    <w:rsid w:val="004E068A"/>
    <w:rsid w:val="004E0B8D"/>
    <w:rsid w:val="004E0C36"/>
    <w:rsid w:val="004E1869"/>
    <w:rsid w:val="004E212A"/>
    <w:rsid w:val="004E28A3"/>
    <w:rsid w:val="004E2A0B"/>
    <w:rsid w:val="004E2B91"/>
    <w:rsid w:val="004E2DA2"/>
    <w:rsid w:val="004E2E05"/>
    <w:rsid w:val="004E2FF8"/>
    <w:rsid w:val="004E3239"/>
    <w:rsid w:val="004E35AA"/>
    <w:rsid w:val="004E37E6"/>
    <w:rsid w:val="004E3AC5"/>
    <w:rsid w:val="004E3CB1"/>
    <w:rsid w:val="004E3FA1"/>
    <w:rsid w:val="004E43E9"/>
    <w:rsid w:val="004E4AD1"/>
    <w:rsid w:val="004E4C78"/>
    <w:rsid w:val="004E4E25"/>
    <w:rsid w:val="004E55BD"/>
    <w:rsid w:val="004E5776"/>
    <w:rsid w:val="004E5884"/>
    <w:rsid w:val="004E5AC8"/>
    <w:rsid w:val="004E5B95"/>
    <w:rsid w:val="004E5BAA"/>
    <w:rsid w:val="004E65B0"/>
    <w:rsid w:val="004E675D"/>
    <w:rsid w:val="004E68FF"/>
    <w:rsid w:val="004E7B10"/>
    <w:rsid w:val="004E7D36"/>
    <w:rsid w:val="004F04B8"/>
    <w:rsid w:val="004F099F"/>
    <w:rsid w:val="004F09A4"/>
    <w:rsid w:val="004F0F4A"/>
    <w:rsid w:val="004F0F4F"/>
    <w:rsid w:val="004F160C"/>
    <w:rsid w:val="004F1FB2"/>
    <w:rsid w:val="004F221B"/>
    <w:rsid w:val="004F24B6"/>
    <w:rsid w:val="004F2BB5"/>
    <w:rsid w:val="004F2D08"/>
    <w:rsid w:val="004F2E26"/>
    <w:rsid w:val="004F35F7"/>
    <w:rsid w:val="004F376A"/>
    <w:rsid w:val="004F3E56"/>
    <w:rsid w:val="004F4012"/>
    <w:rsid w:val="004F4033"/>
    <w:rsid w:val="004F4539"/>
    <w:rsid w:val="004F46CE"/>
    <w:rsid w:val="004F4F46"/>
    <w:rsid w:val="004F5175"/>
    <w:rsid w:val="004F5294"/>
    <w:rsid w:val="004F5F54"/>
    <w:rsid w:val="004F62B7"/>
    <w:rsid w:val="004F6419"/>
    <w:rsid w:val="004F661B"/>
    <w:rsid w:val="004F6AFB"/>
    <w:rsid w:val="005000B6"/>
    <w:rsid w:val="0050038B"/>
    <w:rsid w:val="00500694"/>
    <w:rsid w:val="005009AA"/>
    <w:rsid w:val="00500A83"/>
    <w:rsid w:val="005010CF"/>
    <w:rsid w:val="00501B9D"/>
    <w:rsid w:val="00501EA7"/>
    <w:rsid w:val="00501FCE"/>
    <w:rsid w:val="00502234"/>
    <w:rsid w:val="00502567"/>
    <w:rsid w:val="0050288B"/>
    <w:rsid w:val="00502B67"/>
    <w:rsid w:val="00502FE6"/>
    <w:rsid w:val="00503161"/>
    <w:rsid w:val="0050369A"/>
    <w:rsid w:val="005040AB"/>
    <w:rsid w:val="005041C3"/>
    <w:rsid w:val="00505314"/>
    <w:rsid w:val="005056E5"/>
    <w:rsid w:val="005057C4"/>
    <w:rsid w:val="00505BF6"/>
    <w:rsid w:val="005062DC"/>
    <w:rsid w:val="00506D62"/>
    <w:rsid w:val="0050720C"/>
    <w:rsid w:val="0050732F"/>
    <w:rsid w:val="0050747C"/>
    <w:rsid w:val="005100BE"/>
    <w:rsid w:val="00510220"/>
    <w:rsid w:val="005105C1"/>
    <w:rsid w:val="0051078F"/>
    <w:rsid w:val="00510A75"/>
    <w:rsid w:val="00510CC2"/>
    <w:rsid w:val="00510CFC"/>
    <w:rsid w:val="00511CB2"/>
    <w:rsid w:val="0051231F"/>
    <w:rsid w:val="005125D8"/>
    <w:rsid w:val="00512784"/>
    <w:rsid w:val="005127E1"/>
    <w:rsid w:val="00512D2C"/>
    <w:rsid w:val="00512DA0"/>
    <w:rsid w:val="00512DCA"/>
    <w:rsid w:val="005138C3"/>
    <w:rsid w:val="005138EE"/>
    <w:rsid w:val="00513D9C"/>
    <w:rsid w:val="005140EA"/>
    <w:rsid w:val="00514329"/>
    <w:rsid w:val="005149EF"/>
    <w:rsid w:val="00514CBC"/>
    <w:rsid w:val="00514D1E"/>
    <w:rsid w:val="00514FE3"/>
    <w:rsid w:val="00515015"/>
    <w:rsid w:val="00515130"/>
    <w:rsid w:val="005155B4"/>
    <w:rsid w:val="005158CD"/>
    <w:rsid w:val="00515C18"/>
    <w:rsid w:val="00516445"/>
    <w:rsid w:val="00516BA9"/>
    <w:rsid w:val="00516D0A"/>
    <w:rsid w:val="005179A5"/>
    <w:rsid w:val="00517D38"/>
    <w:rsid w:val="0052048B"/>
    <w:rsid w:val="00520841"/>
    <w:rsid w:val="00520A9C"/>
    <w:rsid w:val="00520F3A"/>
    <w:rsid w:val="00521C73"/>
    <w:rsid w:val="00522141"/>
    <w:rsid w:val="00522998"/>
    <w:rsid w:val="00522DFA"/>
    <w:rsid w:val="00523183"/>
    <w:rsid w:val="005233DD"/>
    <w:rsid w:val="00523A79"/>
    <w:rsid w:val="00523B19"/>
    <w:rsid w:val="00523DD3"/>
    <w:rsid w:val="00523F5C"/>
    <w:rsid w:val="005241BC"/>
    <w:rsid w:val="00524659"/>
    <w:rsid w:val="00524C15"/>
    <w:rsid w:val="005253B3"/>
    <w:rsid w:val="005256D9"/>
    <w:rsid w:val="00525B04"/>
    <w:rsid w:val="00525C71"/>
    <w:rsid w:val="00525C92"/>
    <w:rsid w:val="00525E5C"/>
    <w:rsid w:val="005264B3"/>
    <w:rsid w:val="0052680A"/>
    <w:rsid w:val="00526CFB"/>
    <w:rsid w:val="00527074"/>
    <w:rsid w:val="005270FE"/>
    <w:rsid w:val="0052721A"/>
    <w:rsid w:val="00527CFA"/>
    <w:rsid w:val="00527DF9"/>
    <w:rsid w:val="00527E68"/>
    <w:rsid w:val="00530667"/>
    <w:rsid w:val="00530B0E"/>
    <w:rsid w:val="0053111C"/>
    <w:rsid w:val="0053149C"/>
    <w:rsid w:val="00531882"/>
    <w:rsid w:val="0053234D"/>
    <w:rsid w:val="005326D9"/>
    <w:rsid w:val="00532780"/>
    <w:rsid w:val="00532CCB"/>
    <w:rsid w:val="00532D1A"/>
    <w:rsid w:val="00532F1B"/>
    <w:rsid w:val="0053381C"/>
    <w:rsid w:val="00533CF8"/>
    <w:rsid w:val="00534254"/>
    <w:rsid w:val="00534D44"/>
    <w:rsid w:val="00534DD5"/>
    <w:rsid w:val="00535735"/>
    <w:rsid w:val="0053574D"/>
    <w:rsid w:val="00535774"/>
    <w:rsid w:val="005358BA"/>
    <w:rsid w:val="00535B7F"/>
    <w:rsid w:val="00535F89"/>
    <w:rsid w:val="005363DE"/>
    <w:rsid w:val="005364D0"/>
    <w:rsid w:val="00536921"/>
    <w:rsid w:val="00536D11"/>
    <w:rsid w:val="00536E54"/>
    <w:rsid w:val="00537536"/>
    <w:rsid w:val="00537770"/>
    <w:rsid w:val="00537C64"/>
    <w:rsid w:val="00537E92"/>
    <w:rsid w:val="00537FCA"/>
    <w:rsid w:val="00540ACC"/>
    <w:rsid w:val="00540BD0"/>
    <w:rsid w:val="00540E26"/>
    <w:rsid w:val="00541052"/>
    <w:rsid w:val="00541139"/>
    <w:rsid w:val="00541AB2"/>
    <w:rsid w:val="00541EAE"/>
    <w:rsid w:val="00541F33"/>
    <w:rsid w:val="00541FE0"/>
    <w:rsid w:val="0054250E"/>
    <w:rsid w:val="005428EF"/>
    <w:rsid w:val="00543526"/>
    <w:rsid w:val="00543974"/>
    <w:rsid w:val="0054398D"/>
    <w:rsid w:val="00543C63"/>
    <w:rsid w:val="00544667"/>
    <w:rsid w:val="0054470A"/>
    <w:rsid w:val="00544849"/>
    <w:rsid w:val="0054490F"/>
    <w:rsid w:val="00544E97"/>
    <w:rsid w:val="00544FF2"/>
    <w:rsid w:val="005451CA"/>
    <w:rsid w:val="00545872"/>
    <w:rsid w:val="005458D7"/>
    <w:rsid w:val="00546664"/>
    <w:rsid w:val="00546723"/>
    <w:rsid w:val="0054682F"/>
    <w:rsid w:val="00546FAD"/>
    <w:rsid w:val="00547048"/>
    <w:rsid w:val="005474D1"/>
    <w:rsid w:val="0055025A"/>
    <w:rsid w:val="005502C6"/>
    <w:rsid w:val="00550724"/>
    <w:rsid w:val="00550B8D"/>
    <w:rsid w:val="00550C41"/>
    <w:rsid w:val="00550FD7"/>
    <w:rsid w:val="0055161A"/>
    <w:rsid w:val="0055179F"/>
    <w:rsid w:val="00551A71"/>
    <w:rsid w:val="00552921"/>
    <w:rsid w:val="00552995"/>
    <w:rsid w:val="005529B0"/>
    <w:rsid w:val="00552E58"/>
    <w:rsid w:val="00552E5E"/>
    <w:rsid w:val="00552EE8"/>
    <w:rsid w:val="0055322D"/>
    <w:rsid w:val="005533C0"/>
    <w:rsid w:val="00553B82"/>
    <w:rsid w:val="00553E35"/>
    <w:rsid w:val="0055437B"/>
    <w:rsid w:val="00554C29"/>
    <w:rsid w:val="00554D4A"/>
    <w:rsid w:val="00554F92"/>
    <w:rsid w:val="00555542"/>
    <w:rsid w:val="00555822"/>
    <w:rsid w:val="00555BE8"/>
    <w:rsid w:val="00555C06"/>
    <w:rsid w:val="00556125"/>
    <w:rsid w:val="00556A0F"/>
    <w:rsid w:val="00556A60"/>
    <w:rsid w:val="00556C44"/>
    <w:rsid w:val="00556CA5"/>
    <w:rsid w:val="005571CA"/>
    <w:rsid w:val="00560206"/>
    <w:rsid w:val="005619D2"/>
    <w:rsid w:val="005619FC"/>
    <w:rsid w:val="00562C1C"/>
    <w:rsid w:val="005632D2"/>
    <w:rsid w:val="00563744"/>
    <w:rsid w:val="00563768"/>
    <w:rsid w:val="00564511"/>
    <w:rsid w:val="00564565"/>
    <w:rsid w:val="00565209"/>
    <w:rsid w:val="00565443"/>
    <w:rsid w:val="00565A38"/>
    <w:rsid w:val="00565D39"/>
    <w:rsid w:val="00566B47"/>
    <w:rsid w:val="00566C36"/>
    <w:rsid w:val="00566F01"/>
    <w:rsid w:val="00567754"/>
    <w:rsid w:val="00567A56"/>
    <w:rsid w:val="005704FC"/>
    <w:rsid w:val="005707A7"/>
    <w:rsid w:val="00570DF6"/>
    <w:rsid w:val="005719B8"/>
    <w:rsid w:val="00571BBB"/>
    <w:rsid w:val="00571C58"/>
    <w:rsid w:val="00571CBB"/>
    <w:rsid w:val="005722D9"/>
    <w:rsid w:val="00572390"/>
    <w:rsid w:val="005724F2"/>
    <w:rsid w:val="005725D0"/>
    <w:rsid w:val="005727CA"/>
    <w:rsid w:val="00572951"/>
    <w:rsid w:val="00572AD8"/>
    <w:rsid w:val="00572E8B"/>
    <w:rsid w:val="00572FC0"/>
    <w:rsid w:val="005733CB"/>
    <w:rsid w:val="005736FB"/>
    <w:rsid w:val="00573893"/>
    <w:rsid w:val="00573905"/>
    <w:rsid w:val="00573920"/>
    <w:rsid w:val="00573973"/>
    <w:rsid w:val="00573B8B"/>
    <w:rsid w:val="005743E7"/>
    <w:rsid w:val="00574511"/>
    <w:rsid w:val="00574515"/>
    <w:rsid w:val="005749CE"/>
    <w:rsid w:val="00574D4E"/>
    <w:rsid w:val="00574DF0"/>
    <w:rsid w:val="00574E29"/>
    <w:rsid w:val="00574F61"/>
    <w:rsid w:val="005751E3"/>
    <w:rsid w:val="005756BC"/>
    <w:rsid w:val="0057576B"/>
    <w:rsid w:val="0057607C"/>
    <w:rsid w:val="00576108"/>
    <w:rsid w:val="0057633C"/>
    <w:rsid w:val="00576776"/>
    <w:rsid w:val="005767A7"/>
    <w:rsid w:val="00576AE8"/>
    <w:rsid w:val="00576BAE"/>
    <w:rsid w:val="00577141"/>
    <w:rsid w:val="0057763A"/>
    <w:rsid w:val="00577D1C"/>
    <w:rsid w:val="00577F1E"/>
    <w:rsid w:val="005807C9"/>
    <w:rsid w:val="00580BF6"/>
    <w:rsid w:val="00580CDF"/>
    <w:rsid w:val="00580DC5"/>
    <w:rsid w:val="00580FB3"/>
    <w:rsid w:val="0058101D"/>
    <w:rsid w:val="0058163E"/>
    <w:rsid w:val="00581AAD"/>
    <w:rsid w:val="005824C9"/>
    <w:rsid w:val="005827EF"/>
    <w:rsid w:val="00582A79"/>
    <w:rsid w:val="00582AC1"/>
    <w:rsid w:val="00582C98"/>
    <w:rsid w:val="00582E90"/>
    <w:rsid w:val="00584426"/>
    <w:rsid w:val="005844E8"/>
    <w:rsid w:val="0058457E"/>
    <w:rsid w:val="00584F84"/>
    <w:rsid w:val="005854EF"/>
    <w:rsid w:val="00585A56"/>
    <w:rsid w:val="00585DBB"/>
    <w:rsid w:val="00585DEF"/>
    <w:rsid w:val="0058630A"/>
    <w:rsid w:val="005863DE"/>
    <w:rsid w:val="00586778"/>
    <w:rsid w:val="005868F6"/>
    <w:rsid w:val="00586A68"/>
    <w:rsid w:val="00586A8C"/>
    <w:rsid w:val="00586D1C"/>
    <w:rsid w:val="00586EB0"/>
    <w:rsid w:val="005872A3"/>
    <w:rsid w:val="00587352"/>
    <w:rsid w:val="005874E4"/>
    <w:rsid w:val="00587C39"/>
    <w:rsid w:val="00590027"/>
    <w:rsid w:val="005909C5"/>
    <w:rsid w:val="00590CA9"/>
    <w:rsid w:val="00590EF6"/>
    <w:rsid w:val="00591942"/>
    <w:rsid w:val="00591B81"/>
    <w:rsid w:val="00591D23"/>
    <w:rsid w:val="005921D0"/>
    <w:rsid w:val="00592979"/>
    <w:rsid w:val="00592A22"/>
    <w:rsid w:val="00592A69"/>
    <w:rsid w:val="005933D6"/>
    <w:rsid w:val="00593CF5"/>
    <w:rsid w:val="00593F1E"/>
    <w:rsid w:val="005941A5"/>
    <w:rsid w:val="005946F7"/>
    <w:rsid w:val="00594A9E"/>
    <w:rsid w:val="00594CB3"/>
    <w:rsid w:val="00594DC4"/>
    <w:rsid w:val="00594E46"/>
    <w:rsid w:val="00595691"/>
    <w:rsid w:val="005956F9"/>
    <w:rsid w:val="00595704"/>
    <w:rsid w:val="00595B83"/>
    <w:rsid w:val="00595F4F"/>
    <w:rsid w:val="00595F55"/>
    <w:rsid w:val="00595F9D"/>
    <w:rsid w:val="005961CE"/>
    <w:rsid w:val="0059628B"/>
    <w:rsid w:val="0059635B"/>
    <w:rsid w:val="005965A5"/>
    <w:rsid w:val="00596823"/>
    <w:rsid w:val="00597394"/>
    <w:rsid w:val="005973A4"/>
    <w:rsid w:val="00597507"/>
    <w:rsid w:val="00597A7D"/>
    <w:rsid w:val="00597A8C"/>
    <w:rsid w:val="005A03F4"/>
    <w:rsid w:val="005A03F6"/>
    <w:rsid w:val="005A075A"/>
    <w:rsid w:val="005A10CC"/>
    <w:rsid w:val="005A13B8"/>
    <w:rsid w:val="005A16BE"/>
    <w:rsid w:val="005A1D95"/>
    <w:rsid w:val="005A2B3F"/>
    <w:rsid w:val="005A2DAD"/>
    <w:rsid w:val="005A339E"/>
    <w:rsid w:val="005A3416"/>
    <w:rsid w:val="005A4541"/>
    <w:rsid w:val="005A52F1"/>
    <w:rsid w:val="005A570B"/>
    <w:rsid w:val="005A5744"/>
    <w:rsid w:val="005A5F65"/>
    <w:rsid w:val="005A6051"/>
    <w:rsid w:val="005A612F"/>
    <w:rsid w:val="005A630E"/>
    <w:rsid w:val="005A655D"/>
    <w:rsid w:val="005A666C"/>
    <w:rsid w:val="005A67D9"/>
    <w:rsid w:val="005A6A2F"/>
    <w:rsid w:val="005A6F9D"/>
    <w:rsid w:val="005A7124"/>
    <w:rsid w:val="005A7685"/>
    <w:rsid w:val="005A7BE0"/>
    <w:rsid w:val="005A7EC9"/>
    <w:rsid w:val="005B036E"/>
    <w:rsid w:val="005B055E"/>
    <w:rsid w:val="005B0B49"/>
    <w:rsid w:val="005B0B82"/>
    <w:rsid w:val="005B1230"/>
    <w:rsid w:val="005B12EA"/>
    <w:rsid w:val="005B1334"/>
    <w:rsid w:val="005B1572"/>
    <w:rsid w:val="005B1DAC"/>
    <w:rsid w:val="005B2384"/>
    <w:rsid w:val="005B2903"/>
    <w:rsid w:val="005B2BD9"/>
    <w:rsid w:val="005B32AA"/>
    <w:rsid w:val="005B39FA"/>
    <w:rsid w:val="005B43C1"/>
    <w:rsid w:val="005B454F"/>
    <w:rsid w:val="005B45AD"/>
    <w:rsid w:val="005B48C6"/>
    <w:rsid w:val="005B4C2B"/>
    <w:rsid w:val="005B5133"/>
    <w:rsid w:val="005B51D0"/>
    <w:rsid w:val="005B5453"/>
    <w:rsid w:val="005B556F"/>
    <w:rsid w:val="005B61D6"/>
    <w:rsid w:val="005B61DB"/>
    <w:rsid w:val="005B6574"/>
    <w:rsid w:val="005B6A28"/>
    <w:rsid w:val="005B726F"/>
    <w:rsid w:val="005B7AC1"/>
    <w:rsid w:val="005C0141"/>
    <w:rsid w:val="005C049E"/>
    <w:rsid w:val="005C061F"/>
    <w:rsid w:val="005C0BE4"/>
    <w:rsid w:val="005C0D64"/>
    <w:rsid w:val="005C0E42"/>
    <w:rsid w:val="005C1246"/>
    <w:rsid w:val="005C131A"/>
    <w:rsid w:val="005C13B4"/>
    <w:rsid w:val="005C221F"/>
    <w:rsid w:val="005C253D"/>
    <w:rsid w:val="005C2570"/>
    <w:rsid w:val="005C26E1"/>
    <w:rsid w:val="005C28D6"/>
    <w:rsid w:val="005C2A96"/>
    <w:rsid w:val="005C2AC7"/>
    <w:rsid w:val="005C3496"/>
    <w:rsid w:val="005C370B"/>
    <w:rsid w:val="005C3821"/>
    <w:rsid w:val="005C3C5F"/>
    <w:rsid w:val="005C415C"/>
    <w:rsid w:val="005C4BBA"/>
    <w:rsid w:val="005C53CC"/>
    <w:rsid w:val="005C561B"/>
    <w:rsid w:val="005C6C58"/>
    <w:rsid w:val="005C6EB1"/>
    <w:rsid w:val="005C6ED1"/>
    <w:rsid w:val="005C711A"/>
    <w:rsid w:val="005C7194"/>
    <w:rsid w:val="005C7387"/>
    <w:rsid w:val="005C74A4"/>
    <w:rsid w:val="005C7775"/>
    <w:rsid w:val="005D0201"/>
    <w:rsid w:val="005D0787"/>
    <w:rsid w:val="005D0AE5"/>
    <w:rsid w:val="005D0BCE"/>
    <w:rsid w:val="005D0DF0"/>
    <w:rsid w:val="005D192C"/>
    <w:rsid w:val="005D2227"/>
    <w:rsid w:val="005D2272"/>
    <w:rsid w:val="005D2580"/>
    <w:rsid w:val="005D27ED"/>
    <w:rsid w:val="005D28A2"/>
    <w:rsid w:val="005D28FB"/>
    <w:rsid w:val="005D2E26"/>
    <w:rsid w:val="005D2F7B"/>
    <w:rsid w:val="005D3200"/>
    <w:rsid w:val="005D339E"/>
    <w:rsid w:val="005D34E3"/>
    <w:rsid w:val="005D356C"/>
    <w:rsid w:val="005D3899"/>
    <w:rsid w:val="005D3EEA"/>
    <w:rsid w:val="005D415E"/>
    <w:rsid w:val="005D41DC"/>
    <w:rsid w:val="005D43EA"/>
    <w:rsid w:val="005D440F"/>
    <w:rsid w:val="005D489A"/>
    <w:rsid w:val="005D4A78"/>
    <w:rsid w:val="005D513C"/>
    <w:rsid w:val="005D5168"/>
    <w:rsid w:val="005D5426"/>
    <w:rsid w:val="005D55A7"/>
    <w:rsid w:val="005D55A9"/>
    <w:rsid w:val="005D5862"/>
    <w:rsid w:val="005D587D"/>
    <w:rsid w:val="005D5FC3"/>
    <w:rsid w:val="005D6305"/>
    <w:rsid w:val="005D63B9"/>
    <w:rsid w:val="005D6536"/>
    <w:rsid w:val="005D7792"/>
    <w:rsid w:val="005D7A40"/>
    <w:rsid w:val="005E047F"/>
    <w:rsid w:val="005E072E"/>
    <w:rsid w:val="005E0A4E"/>
    <w:rsid w:val="005E1161"/>
    <w:rsid w:val="005E13D6"/>
    <w:rsid w:val="005E1460"/>
    <w:rsid w:val="005E1678"/>
    <w:rsid w:val="005E16A2"/>
    <w:rsid w:val="005E16C8"/>
    <w:rsid w:val="005E18B8"/>
    <w:rsid w:val="005E1BB8"/>
    <w:rsid w:val="005E1EFD"/>
    <w:rsid w:val="005E2050"/>
    <w:rsid w:val="005E2379"/>
    <w:rsid w:val="005E2455"/>
    <w:rsid w:val="005E2544"/>
    <w:rsid w:val="005E28EE"/>
    <w:rsid w:val="005E2BCB"/>
    <w:rsid w:val="005E2FC4"/>
    <w:rsid w:val="005E3068"/>
    <w:rsid w:val="005E32A3"/>
    <w:rsid w:val="005E32C3"/>
    <w:rsid w:val="005E3AF4"/>
    <w:rsid w:val="005E3C18"/>
    <w:rsid w:val="005E3CF4"/>
    <w:rsid w:val="005E432F"/>
    <w:rsid w:val="005E4556"/>
    <w:rsid w:val="005E4657"/>
    <w:rsid w:val="005E4D4D"/>
    <w:rsid w:val="005E53A4"/>
    <w:rsid w:val="005E55B7"/>
    <w:rsid w:val="005E571E"/>
    <w:rsid w:val="005E57BF"/>
    <w:rsid w:val="005E5915"/>
    <w:rsid w:val="005E5BE9"/>
    <w:rsid w:val="005E5CC6"/>
    <w:rsid w:val="005E5D4C"/>
    <w:rsid w:val="005E5ED5"/>
    <w:rsid w:val="005E5FD8"/>
    <w:rsid w:val="005E65CF"/>
    <w:rsid w:val="005E6D9D"/>
    <w:rsid w:val="005E6E68"/>
    <w:rsid w:val="005E755D"/>
    <w:rsid w:val="005E7599"/>
    <w:rsid w:val="005E77D2"/>
    <w:rsid w:val="005F0123"/>
    <w:rsid w:val="005F046B"/>
    <w:rsid w:val="005F0A4B"/>
    <w:rsid w:val="005F0E73"/>
    <w:rsid w:val="005F0FBD"/>
    <w:rsid w:val="005F14DC"/>
    <w:rsid w:val="005F1685"/>
    <w:rsid w:val="005F27B8"/>
    <w:rsid w:val="005F282F"/>
    <w:rsid w:val="005F2C80"/>
    <w:rsid w:val="005F33B4"/>
    <w:rsid w:val="005F344C"/>
    <w:rsid w:val="005F3685"/>
    <w:rsid w:val="005F3ADA"/>
    <w:rsid w:val="005F401E"/>
    <w:rsid w:val="005F49EF"/>
    <w:rsid w:val="005F4E66"/>
    <w:rsid w:val="005F5000"/>
    <w:rsid w:val="005F51A9"/>
    <w:rsid w:val="005F5BD2"/>
    <w:rsid w:val="005F5F94"/>
    <w:rsid w:val="005F6542"/>
    <w:rsid w:val="005F6BE4"/>
    <w:rsid w:val="005F7149"/>
    <w:rsid w:val="005F71C6"/>
    <w:rsid w:val="005F728A"/>
    <w:rsid w:val="005F784B"/>
    <w:rsid w:val="005F7B20"/>
    <w:rsid w:val="005F7ED1"/>
    <w:rsid w:val="006004F2"/>
    <w:rsid w:val="006007CF"/>
    <w:rsid w:val="006009FF"/>
    <w:rsid w:val="00600A79"/>
    <w:rsid w:val="00600B48"/>
    <w:rsid w:val="00600CC6"/>
    <w:rsid w:val="0060162D"/>
    <w:rsid w:val="00601B53"/>
    <w:rsid w:val="00601DD0"/>
    <w:rsid w:val="006021C1"/>
    <w:rsid w:val="00602486"/>
    <w:rsid w:val="006027A2"/>
    <w:rsid w:val="006030CE"/>
    <w:rsid w:val="006031DD"/>
    <w:rsid w:val="006035BD"/>
    <w:rsid w:val="00603715"/>
    <w:rsid w:val="00603727"/>
    <w:rsid w:val="00603969"/>
    <w:rsid w:val="00604631"/>
    <w:rsid w:val="0060480A"/>
    <w:rsid w:val="00604B09"/>
    <w:rsid w:val="00604D7E"/>
    <w:rsid w:val="0060644E"/>
    <w:rsid w:val="006074DE"/>
    <w:rsid w:val="00607ED6"/>
    <w:rsid w:val="00610311"/>
    <w:rsid w:val="00610A90"/>
    <w:rsid w:val="00610C6B"/>
    <w:rsid w:val="0061152E"/>
    <w:rsid w:val="00611571"/>
    <w:rsid w:val="00611A3D"/>
    <w:rsid w:val="00611DC2"/>
    <w:rsid w:val="00611FF3"/>
    <w:rsid w:val="006123B3"/>
    <w:rsid w:val="00612944"/>
    <w:rsid w:val="00612952"/>
    <w:rsid w:val="00613251"/>
    <w:rsid w:val="006136FA"/>
    <w:rsid w:val="00613781"/>
    <w:rsid w:val="00613CE1"/>
    <w:rsid w:val="00613FDD"/>
    <w:rsid w:val="00614483"/>
    <w:rsid w:val="00614579"/>
    <w:rsid w:val="00614709"/>
    <w:rsid w:val="00614C11"/>
    <w:rsid w:val="00614DA8"/>
    <w:rsid w:val="00614E59"/>
    <w:rsid w:val="006157D1"/>
    <w:rsid w:val="00615E3E"/>
    <w:rsid w:val="00615F99"/>
    <w:rsid w:val="00616390"/>
    <w:rsid w:val="00616FC7"/>
    <w:rsid w:val="0061726B"/>
    <w:rsid w:val="0061743F"/>
    <w:rsid w:val="006176E0"/>
    <w:rsid w:val="00617E9C"/>
    <w:rsid w:val="006200BD"/>
    <w:rsid w:val="00620127"/>
    <w:rsid w:val="0062017D"/>
    <w:rsid w:val="0062023A"/>
    <w:rsid w:val="00620247"/>
    <w:rsid w:val="006209AC"/>
    <w:rsid w:val="00620D4F"/>
    <w:rsid w:val="0062120D"/>
    <w:rsid w:val="0062183B"/>
    <w:rsid w:val="00621961"/>
    <w:rsid w:val="00621B07"/>
    <w:rsid w:val="00621BA9"/>
    <w:rsid w:val="00622136"/>
    <w:rsid w:val="0062218A"/>
    <w:rsid w:val="00622331"/>
    <w:rsid w:val="00622A59"/>
    <w:rsid w:val="00623096"/>
    <w:rsid w:val="006231B7"/>
    <w:rsid w:val="00623409"/>
    <w:rsid w:val="00623602"/>
    <w:rsid w:val="00624196"/>
    <w:rsid w:val="00624568"/>
    <w:rsid w:val="006245D3"/>
    <w:rsid w:val="00624C4B"/>
    <w:rsid w:val="006254BC"/>
    <w:rsid w:val="00625A75"/>
    <w:rsid w:val="00625E62"/>
    <w:rsid w:val="00625F32"/>
    <w:rsid w:val="00626031"/>
    <w:rsid w:val="0062608D"/>
    <w:rsid w:val="00626639"/>
    <w:rsid w:val="006271CD"/>
    <w:rsid w:val="006271D0"/>
    <w:rsid w:val="006272F8"/>
    <w:rsid w:val="006275F6"/>
    <w:rsid w:val="00627827"/>
    <w:rsid w:val="00627F8E"/>
    <w:rsid w:val="006311FF"/>
    <w:rsid w:val="00631CC3"/>
    <w:rsid w:val="00632077"/>
    <w:rsid w:val="006323FC"/>
    <w:rsid w:val="006329B0"/>
    <w:rsid w:val="00632B3F"/>
    <w:rsid w:val="0063346F"/>
    <w:rsid w:val="0063349A"/>
    <w:rsid w:val="0063356D"/>
    <w:rsid w:val="00633A3D"/>
    <w:rsid w:val="00634231"/>
    <w:rsid w:val="00634317"/>
    <w:rsid w:val="006345BD"/>
    <w:rsid w:val="00634700"/>
    <w:rsid w:val="006347C4"/>
    <w:rsid w:val="00634AEA"/>
    <w:rsid w:val="00634B3B"/>
    <w:rsid w:val="00634C94"/>
    <w:rsid w:val="00634EBC"/>
    <w:rsid w:val="0063501C"/>
    <w:rsid w:val="00635135"/>
    <w:rsid w:val="00635ADD"/>
    <w:rsid w:val="0063601B"/>
    <w:rsid w:val="006363E5"/>
    <w:rsid w:val="00636D34"/>
    <w:rsid w:val="00636ED1"/>
    <w:rsid w:val="00636F07"/>
    <w:rsid w:val="006372A7"/>
    <w:rsid w:val="0063744B"/>
    <w:rsid w:val="0063777D"/>
    <w:rsid w:val="00637B35"/>
    <w:rsid w:val="00637D0E"/>
    <w:rsid w:val="00637EAC"/>
    <w:rsid w:val="0064094E"/>
    <w:rsid w:val="00640AE3"/>
    <w:rsid w:val="00640ECE"/>
    <w:rsid w:val="0064109A"/>
    <w:rsid w:val="00641573"/>
    <w:rsid w:val="00641A77"/>
    <w:rsid w:val="00641E3D"/>
    <w:rsid w:val="0064250D"/>
    <w:rsid w:val="00642800"/>
    <w:rsid w:val="00642AEA"/>
    <w:rsid w:val="00642EBC"/>
    <w:rsid w:val="0064312D"/>
    <w:rsid w:val="00643CC2"/>
    <w:rsid w:val="00643FBA"/>
    <w:rsid w:val="0064406D"/>
    <w:rsid w:val="00644413"/>
    <w:rsid w:val="006447FA"/>
    <w:rsid w:val="00645AB1"/>
    <w:rsid w:val="00645FA8"/>
    <w:rsid w:val="00645FE2"/>
    <w:rsid w:val="006460F3"/>
    <w:rsid w:val="0064639D"/>
    <w:rsid w:val="006468B4"/>
    <w:rsid w:val="00646973"/>
    <w:rsid w:val="00646DFA"/>
    <w:rsid w:val="00647603"/>
    <w:rsid w:val="00647688"/>
    <w:rsid w:val="0064771A"/>
    <w:rsid w:val="006478DA"/>
    <w:rsid w:val="0064791D"/>
    <w:rsid w:val="006502ED"/>
    <w:rsid w:val="006502F7"/>
    <w:rsid w:val="00650645"/>
    <w:rsid w:val="00650705"/>
    <w:rsid w:val="006507FE"/>
    <w:rsid w:val="00650B56"/>
    <w:rsid w:val="00650D9E"/>
    <w:rsid w:val="00650DF7"/>
    <w:rsid w:val="00650E3D"/>
    <w:rsid w:val="006514AD"/>
    <w:rsid w:val="006514E1"/>
    <w:rsid w:val="006516AD"/>
    <w:rsid w:val="00651F54"/>
    <w:rsid w:val="00652527"/>
    <w:rsid w:val="006526D0"/>
    <w:rsid w:val="00652796"/>
    <w:rsid w:val="00652951"/>
    <w:rsid w:val="00652CF0"/>
    <w:rsid w:val="00652F0F"/>
    <w:rsid w:val="0065306D"/>
    <w:rsid w:val="00653298"/>
    <w:rsid w:val="00653683"/>
    <w:rsid w:val="006540E9"/>
    <w:rsid w:val="00654628"/>
    <w:rsid w:val="00654B06"/>
    <w:rsid w:val="00654CBE"/>
    <w:rsid w:val="00654CCA"/>
    <w:rsid w:val="00654EE4"/>
    <w:rsid w:val="00654F63"/>
    <w:rsid w:val="00655B68"/>
    <w:rsid w:val="00655D4D"/>
    <w:rsid w:val="006562EC"/>
    <w:rsid w:val="006563A0"/>
    <w:rsid w:val="0065647C"/>
    <w:rsid w:val="006569E7"/>
    <w:rsid w:val="00656DFE"/>
    <w:rsid w:val="00656E10"/>
    <w:rsid w:val="00656F46"/>
    <w:rsid w:val="00657992"/>
    <w:rsid w:val="006601F5"/>
    <w:rsid w:val="00660A22"/>
    <w:rsid w:val="00660A4E"/>
    <w:rsid w:val="00660AA9"/>
    <w:rsid w:val="00661984"/>
    <w:rsid w:val="00661EAF"/>
    <w:rsid w:val="006620CC"/>
    <w:rsid w:val="006620F7"/>
    <w:rsid w:val="006628A2"/>
    <w:rsid w:val="00662D8F"/>
    <w:rsid w:val="006636E7"/>
    <w:rsid w:val="00663972"/>
    <w:rsid w:val="00663A1A"/>
    <w:rsid w:val="00663C5A"/>
    <w:rsid w:val="00663EFF"/>
    <w:rsid w:val="00663F30"/>
    <w:rsid w:val="00664087"/>
    <w:rsid w:val="0066410E"/>
    <w:rsid w:val="006641CF"/>
    <w:rsid w:val="006641F0"/>
    <w:rsid w:val="006648AF"/>
    <w:rsid w:val="00664B57"/>
    <w:rsid w:val="0066552E"/>
    <w:rsid w:val="00665556"/>
    <w:rsid w:val="00665A59"/>
    <w:rsid w:val="006661E1"/>
    <w:rsid w:val="0066632A"/>
    <w:rsid w:val="00667275"/>
    <w:rsid w:val="0066745E"/>
    <w:rsid w:val="00667914"/>
    <w:rsid w:val="00667BA8"/>
    <w:rsid w:val="00667CB1"/>
    <w:rsid w:val="0067002C"/>
    <w:rsid w:val="00670071"/>
    <w:rsid w:val="00670A69"/>
    <w:rsid w:val="006710EB"/>
    <w:rsid w:val="00671157"/>
    <w:rsid w:val="00671267"/>
    <w:rsid w:val="0067137E"/>
    <w:rsid w:val="00671969"/>
    <w:rsid w:val="0067198D"/>
    <w:rsid w:val="00672086"/>
    <w:rsid w:val="00672778"/>
    <w:rsid w:val="00672BA9"/>
    <w:rsid w:val="006731A6"/>
    <w:rsid w:val="0067363D"/>
    <w:rsid w:val="00673CFB"/>
    <w:rsid w:val="0067413B"/>
    <w:rsid w:val="006741DD"/>
    <w:rsid w:val="00674357"/>
    <w:rsid w:val="006743A9"/>
    <w:rsid w:val="00674802"/>
    <w:rsid w:val="0067480C"/>
    <w:rsid w:val="00674DB9"/>
    <w:rsid w:val="00674EB4"/>
    <w:rsid w:val="006754CB"/>
    <w:rsid w:val="006759C9"/>
    <w:rsid w:val="00675B78"/>
    <w:rsid w:val="00675D9D"/>
    <w:rsid w:val="0067606F"/>
    <w:rsid w:val="00676EC4"/>
    <w:rsid w:val="00676ED4"/>
    <w:rsid w:val="00676F60"/>
    <w:rsid w:val="00677126"/>
    <w:rsid w:val="006775C2"/>
    <w:rsid w:val="006776E8"/>
    <w:rsid w:val="0067793A"/>
    <w:rsid w:val="0068004A"/>
    <w:rsid w:val="00680214"/>
    <w:rsid w:val="0068060F"/>
    <w:rsid w:val="006809A6"/>
    <w:rsid w:val="006809D7"/>
    <w:rsid w:val="00680AA0"/>
    <w:rsid w:val="006812A1"/>
    <w:rsid w:val="006814B2"/>
    <w:rsid w:val="00681AFA"/>
    <w:rsid w:val="00681DA8"/>
    <w:rsid w:val="00681EC1"/>
    <w:rsid w:val="006822C8"/>
    <w:rsid w:val="006822ED"/>
    <w:rsid w:val="00682B7D"/>
    <w:rsid w:val="00682C09"/>
    <w:rsid w:val="00683377"/>
    <w:rsid w:val="00683424"/>
    <w:rsid w:val="006837A3"/>
    <w:rsid w:val="00683872"/>
    <w:rsid w:val="00683A7F"/>
    <w:rsid w:val="00683B3F"/>
    <w:rsid w:val="006840E7"/>
    <w:rsid w:val="006846FF"/>
    <w:rsid w:val="0068483C"/>
    <w:rsid w:val="00684D5A"/>
    <w:rsid w:val="00684F7C"/>
    <w:rsid w:val="0068500C"/>
    <w:rsid w:val="006850A2"/>
    <w:rsid w:val="00685297"/>
    <w:rsid w:val="006853BC"/>
    <w:rsid w:val="00685567"/>
    <w:rsid w:val="0068608A"/>
    <w:rsid w:val="00686496"/>
    <w:rsid w:val="006866E7"/>
    <w:rsid w:val="00686CF4"/>
    <w:rsid w:val="0068734E"/>
    <w:rsid w:val="006876F0"/>
    <w:rsid w:val="00687AB5"/>
    <w:rsid w:val="00690C53"/>
    <w:rsid w:val="00691461"/>
    <w:rsid w:val="00691943"/>
    <w:rsid w:val="0069212C"/>
    <w:rsid w:val="006923EE"/>
    <w:rsid w:val="00692EAA"/>
    <w:rsid w:val="00692EDD"/>
    <w:rsid w:val="00693221"/>
    <w:rsid w:val="006934F7"/>
    <w:rsid w:val="00693A2F"/>
    <w:rsid w:val="00693E70"/>
    <w:rsid w:val="00693FEE"/>
    <w:rsid w:val="00694C25"/>
    <w:rsid w:val="006957F1"/>
    <w:rsid w:val="00695EEE"/>
    <w:rsid w:val="00696665"/>
    <w:rsid w:val="0069668C"/>
    <w:rsid w:val="0069701B"/>
    <w:rsid w:val="006971B7"/>
    <w:rsid w:val="006976BB"/>
    <w:rsid w:val="00697ECF"/>
    <w:rsid w:val="00697F5D"/>
    <w:rsid w:val="006A078A"/>
    <w:rsid w:val="006A0A38"/>
    <w:rsid w:val="006A1090"/>
    <w:rsid w:val="006A1502"/>
    <w:rsid w:val="006A19BC"/>
    <w:rsid w:val="006A2512"/>
    <w:rsid w:val="006A2524"/>
    <w:rsid w:val="006A3006"/>
    <w:rsid w:val="006A3039"/>
    <w:rsid w:val="006A309C"/>
    <w:rsid w:val="006A332C"/>
    <w:rsid w:val="006A336E"/>
    <w:rsid w:val="006A3689"/>
    <w:rsid w:val="006A36E4"/>
    <w:rsid w:val="006A3D59"/>
    <w:rsid w:val="006A4139"/>
    <w:rsid w:val="006A4615"/>
    <w:rsid w:val="006A48FE"/>
    <w:rsid w:val="006A4AB1"/>
    <w:rsid w:val="006A4CFB"/>
    <w:rsid w:val="006A4D8C"/>
    <w:rsid w:val="006A4E06"/>
    <w:rsid w:val="006A4EAA"/>
    <w:rsid w:val="006A5051"/>
    <w:rsid w:val="006A529A"/>
    <w:rsid w:val="006A542E"/>
    <w:rsid w:val="006A5612"/>
    <w:rsid w:val="006A6043"/>
    <w:rsid w:val="006A6781"/>
    <w:rsid w:val="006A6D01"/>
    <w:rsid w:val="006A6D88"/>
    <w:rsid w:val="006A7548"/>
    <w:rsid w:val="006A7A6E"/>
    <w:rsid w:val="006A7D45"/>
    <w:rsid w:val="006B0884"/>
    <w:rsid w:val="006B0AB2"/>
    <w:rsid w:val="006B0FA4"/>
    <w:rsid w:val="006B1319"/>
    <w:rsid w:val="006B179F"/>
    <w:rsid w:val="006B1882"/>
    <w:rsid w:val="006B1BCD"/>
    <w:rsid w:val="006B1DB4"/>
    <w:rsid w:val="006B246E"/>
    <w:rsid w:val="006B24B6"/>
    <w:rsid w:val="006B2D40"/>
    <w:rsid w:val="006B2F39"/>
    <w:rsid w:val="006B3212"/>
    <w:rsid w:val="006B32E5"/>
    <w:rsid w:val="006B3442"/>
    <w:rsid w:val="006B39BB"/>
    <w:rsid w:val="006B3C3D"/>
    <w:rsid w:val="006B4013"/>
    <w:rsid w:val="006B4C81"/>
    <w:rsid w:val="006B5D02"/>
    <w:rsid w:val="006B5FF6"/>
    <w:rsid w:val="006B63B9"/>
    <w:rsid w:val="006B6505"/>
    <w:rsid w:val="006B65E3"/>
    <w:rsid w:val="006B66AD"/>
    <w:rsid w:val="006B68D9"/>
    <w:rsid w:val="006B718F"/>
    <w:rsid w:val="006B74F3"/>
    <w:rsid w:val="006B7797"/>
    <w:rsid w:val="006B77E2"/>
    <w:rsid w:val="006B7FCB"/>
    <w:rsid w:val="006B7FFB"/>
    <w:rsid w:val="006C0150"/>
    <w:rsid w:val="006C0AEA"/>
    <w:rsid w:val="006C1326"/>
    <w:rsid w:val="006C14FE"/>
    <w:rsid w:val="006C1628"/>
    <w:rsid w:val="006C180C"/>
    <w:rsid w:val="006C1AB1"/>
    <w:rsid w:val="006C1F59"/>
    <w:rsid w:val="006C2D24"/>
    <w:rsid w:val="006C3094"/>
    <w:rsid w:val="006C31C8"/>
    <w:rsid w:val="006C320D"/>
    <w:rsid w:val="006C32AA"/>
    <w:rsid w:val="006C35C0"/>
    <w:rsid w:val="006C406C"/>
    <w:rsid w:val="006C4AD9"/>
    <w:rsid w:val="006C5259"/>
    <w:rsid w:val="006C5FC7"/>
    <w:rsid w:val="006C6069"/>
    <w:rsid w:val="006C6E12"/>
    <w:rsid w:val="006C7186"/>
    <w:rsid w:val="006C71DE"/>
    <w:rsid w:val="006C7813"/>
    <w:rsid w:val="006C7C59"/>
    <w:rsid w:val="006C7CFB"/>
    <w:rsid w:val="006C7DF5"/>
    <w:rsid w:val="006D0144"/>
    <w:rsid w:val="006D02CE"/>
    <w:rsid w:val="006D0436"/>
    <w:rsid w:val="006D0840"/>
    <w:rsid w:val="006D0E70"/>
    <w:rsid w:val="006D1977"/>
    <w:rsid w:val="006D1BBF"/>
    <w:rsid w:val="006D1CFE"/>
    <w:rsid w:val="006D2007"/>
    <w:rsid w:val="006D2BCB"/>
    <w:rsid w:val="006D2C15"/>
    <w:rsid w:val="006D308B"/>
    <w:rsid w:val="006D3240"/>
    <w:rsid w:val="006D36D2"/>
    <w:rsid w:val="006D3700"/>
    <w:rsid w:val="006D3ACC"/>
    <w:rsid w:val="006D43F7"/>
    <w:rsid w:val="006D4537"/>
    <w:rsid w:val="006D498A"/>
    <w:rsid w:val="006D49FD"/>
    <w:rsid w:val="006D4A62"/>
    <w:rsid w:val="006D4B7A"/>
    <w:rsid w:val="006D5CB0"/>
    <w:rsid w:val="006D6DE7"/>
    <w:rsid w:val="006D70F8"/>
    <w:rsid w:val="006D744D"/>
    <w:rsid w:val="006D7515"/>
    <w:rsid w:val="006D7A59"/>
    <w:rsid w:val="006D7C9C"/>
    <w:rsid w:val="006D7DEF"/>
    <w:rsid w:val="006E00A1"/>
    <w:rsid w:val="006E0582"/>
    <w:rsid w:val="006E05AD"/>
    <w:rsid w:val="006E0A53"/>
    <w:rsid w:val="006E0B8F"/>
    <w:rsid w:val="006E0BB3"/>
    <w:rsid w:val="006E22D7"/>
    <w:rsid w:val="006E24BB"/>
    <w:rsid w:val="006E260C"/>
    <w:rsid w:val="006E2867"/>
    <w:rsid w:val="006E2A45"/>
    <w:rsid w:val="006E31AD"/>
    <w:rsid w:val="006E336D"/>
    <w:rsid w:val="006E341F"/>
    <w:rsid w:val="006E3ABC"/>
    <w:rsid w:val="006E5C7A"/>
    <w:rsid w:val="006E5DEC"/>
    <w:rsid w:val="006E5FE5"/>
    <w:rsid w:val="006E6CBF"/>
    <w:rsid w:val="006E6CD4"/>
    <w:rsid w:val="006E6E74"/>
    <w:rsid w:val="006E7541"/>
    <w:rsid w:val="006E75BC"/>
    <w:rsid w:val="006E77A7"/>
    <w:rsid w:val="006E78E3"/>
    <w:rsid w:val="006E79B0"/>
    <w:rsid w:val="006E7C65"/>
    <w:rsid w:val="006F062A"/>
    <w:rsid w:val="006F06E9"/>
    <w:rsid w:val="006F0B50"/>
    <w:rsid w:val="006F12C2"/>
    <w:rsid w:val="006F1CC0"/>
    <w:rsid w:val="006F1FAE"/>
    <w:rsid w:val="006F22B5"/>
    <w:rsid w:val="006F2422"/>
    <w:rsid w:val="006F2A35"/>
    <w:rsid w:val="006F2CCA"/>
    <w:rsid w:val="006F34CE"/>
    <w:rsid w:val="006F35B3"/>
    <w:rsid w:val="006F3986"/>
    <w:rsid w:val="006F3D75"/>
    <w:rsid w:val="006F405E"/>
    <w:rsid w:val="006F426F"/>
    <w:rsid w:val="006F4384"/>
    <w:rsid w:val="006F4F44"/>
    <w:rsid w:val="006F4FF3"/>
    <w:rsid w:val="006F5056"/>
    <w:rsid w:val="006F5722"/>
    <w:rsid w:val="006F5FBF"/>
    <w:rsid w:val="006F6093"/>
    <w:rsid w:val="006F6A30"/>
    <w:rsid w:val="006F6AB2"/>
    <w:rsid w:val="006F6E0E"/>
    <w:rsid w:val="006F6E21"/>
    <w:rsid w:val="006F6EBE"/>
    <w:rsid w:val="006F70A0"/>
    <w:rsid w:val="006F7B3D"/>
    <w:rsid w:val="00700069"/>
    <w:rsid w:val="007001C5"/>
    <w:rsid w:val="00700AFA"/>
    <w:rsid w:val="00700B49"/>
    <w:rsid w:val="00700DA2"/>
    <w:rsid w:val="00701198"/>
    <w:rsid w:val="00701199"/>
    <w:rsid w:val="00701282"/>
    <w:rsid w:val="00701A54"/>
    <w:rsid w:val="00701B08"/>
    <w:rsid w:val="00701E8C"/>
    <w:rsid w:val="00702171"/>
    <w:rsid w:val="00702A13"/>
    <w:rsid w:val="007030BB"/>
    <w:rsid w:val="0070337C"/>
    <w:rsid w:val="0070354A"/>
    <w:rsid w:val="0070366C"/>
    <w:rsid w:val="00703A39"/>
    <w:rsid w:val="00703CCB"/>
    <w:rsid w:val="00703DBA"/>
    <w:rsid w:val="00704012"/>
    <w:rsid w:val="0070408E"/>
    <w:rsid w:val="007040AC"/>
    <w:rsid w:val="0070435F"/>
    <w:rsid w:val="00704B25"/>
    <w:rsid w:val="00704DD4"/>
    <w:rsid w:val="007052EC"/>
    <w:rsid w:val="0070550B"/>
    <w:rsid w:val="00705ACB"/>
    <w:rsid w:val="00706184"/>
    <w:rsid w:val="007061E6"/>
    <w:rsid w:val="007064BD"/>
    <w:rsid w:val="007065FF"/>
    <w:rsid w:val="00706E08"/>
    <w:rsid w:val="00706E19"/>
    <w:rsid w:val="00707791"/>
    <w:rsid w:val="00707D49"/>
    <w:rsid w:val="00707E27"/>
    <w:rsid w:val="007101D0"/>
    <w:rsid w:val="00710482"/>
    <w:rsid w:val="00710543"/>
    <w:rsid w:val="007108FF"/>
    <w:rsid w:val="00710C76"/>
    <w:rsid w:val="00711137"/>
    <w:rsid w:val="007111D5"/>
    <w:rsid w:val="007113CE"/>
    <w:rsid w:val="0071160E"/>
    <w:rsid w:val="00711C99"/>
    <w:rsid w:val="00711D93"/>
    <w:rsid w:val="00712688"/>
    <w:rsid w:val="00712A2A"/>
    <w:rsid w:val="00712B92"/>
    <w:rsid w:val="00712D85"/>
    <w:rsid w:val="00713092"/>
    <w:rsid w:val="007137A4"/>
    <w:rsid w:val="007137D5"/>
    <w:rsid w:val="00713C84"/>
    <w:rsid w:val="0071432A"/>
    <w:rsid w:val="00714366"/>
    <w:rsid w:val="00714480"/>
    <w:rsid w:val="00714B85"/>
    <w:rsid w:val="0071535F"/>
    <w:rsid w:val="00715383"/>
    <w:rsid w:val="00715B98"/>
    <w:rsid w:val="00715D91"/>
    <w:rsid w:val="00715E10"/>
    <w:rsid w:val="00715ED6"/>
    <w:rsid w:val="00716073"/>
    <w:rsid w:val="0071614A"/>
    <w:rsid w:val="00716533"/>
    <w:rsid w:val="00716CEF"/>
    <w:rsid w:val="00716F3A"/>
    <w:rsid w:val="0071745B"/>
    <w:rsid w:val="00717654"/>
    <w:rsid w:val="00717743"/>
    <w:rsid w:val="007179AA"/>
    <w:rsid w:val="00717CAA"/>
    <w:rsid w:val="00717CD2"/>
    <w:rsid w:val="007203D0"/>
    <w:rsid w:val="00720BB7"/>
    <w:rsid w:val="00720D43"/>
    <w:rsid w:val="00720DF3"/>
    <w:rsid w:val="007211C4"/>
    <w:rsid w:val="00721AA7"/>
    <w:rsid w:val="00721D00"/>
    <w:rsid w:val="007221D9"/>
    <w:rsid w:val="00722498"/>
    <w:rsid w:val="00722526"/>
    <w:rsid w:val="007225E6"/>
    <w:rsid w:val="00722671"/>
    <w:rsid w:val="00722F7B"/>
    <w:rsid w:val="007234F4"/>
    <w:rsid w:val="00724067"/>
    <w:rsid w:val="0072450F"/>
    <w:rsid w:val="0072487E"/>
    <w:rsid w:val="007249BD"/>
    <w:rsid w:val="00724C90"/>
    <w:rsid w:val="00724E1E"/>
    <w:rsid w:val="0072529A"/>
    <w:rsid w:val="007255A5"/>
    <w:rsid w:val="0072583F"/>
    <w:rsid w:val="007259CB"/>
    <w:rsid w:val="00725A73"/>
    <w:rsid w:val="00725CEE"/>
    <w:rsid w:val="007262EF"/>
    <w:rsid w:val="00726851"/>
    <w:rsid w:val="007268B4"/>
    <w:rsid w:val="00726F17"/>
    <w:rsid w:val="00727360"/>
    <w:rsid w:val="007277A3"/>
    <w:rsid w:val="00727A3E"/>
    <w:rsid w:val="00727BFD"/>
    <w:rsid w:val="00727F91"/>
    <w:rsid w:val="00730307"/>
    <w:rsid w:val="0073033A"/>
    <w:rsid w:val="00731292"/>
    <w:rsid w:val="007313A1"/>
    <w:rsid w:val="00732024"/>
    <w:rsid w:val="00732143"/>
    <w:rsid w:val="007323A2"/>
    <w:rsid w:val="00732882"/>
    <w:rsid w:val="00732C71"/>
    <w:rsid w:val="00732EDC"/>
    <w:rsid w:val="00733B93"/>
    <w:rsid w:val="00733E0C"/>
    <w:rsid w:val="00733EEF"/>
    <w:rsid w:val="007340BB"/>
    <w:rsid w:val="007342F9"/>
    <w:rsid w:val="007343F6"/>
    <w:rsid w:val="0073469A"/>
    <w:rsid w:val="00734958"/>
    <w:rsid w:val="00734B7B"/>
    <w:rsid w:val="00734C6E"/>
    <w:rsid w:val="00734D2B"/>
    <w:rsid w:val="00734DC2"/>
    <w:rsid w:val="00734F6D"/>
    <w:rsid w:val="00735521"/>
    <w:rsid w:val="007357FB"/>
    <w:rsid w:val="00735C94"/>
    <w:rsid w:val="00735EAD"/>
    <w:rsid w:val="00735F61"/>
    <w:rsid w:val="007363E9"/>
    <w:rsid w:val="00736A5A"/>
    <w:rsid w:val="00736B25"/>
    <w:rsid w:val="00737053"/>
    <w:rsid w:val="007371DB"/>
    <w:rsid w:val="0073798C"/>
    <w:rsid w:val="007407B7"/>
    <w:rsid w:val="00740C2F"/>
    <w:rsid w:val="007411CB"/>
    <w:rsid w:val="007419D8"/>
    <w:rsid w:val="00741D25"/>
    <w:rsid w:val="00742349"/>
    <w:rsid w:val="007424DD"/>
    <w:rsid w:val="0074265A"/>
    <w:rsid w:val="007427B6"/>
    <w:rsid w:val="00742DBC"/>
    <w:rsid w:val="00742E65"/>
    <w:rsid w:val="00742F99"/>
    <w:rsid w:val="00743051"/>
    <w:rsid w:val="00743385"/>
    <w:rsid w:val="00743558"/>
    <w:rsid w:val="00743A6E"/>
    <w:rsid w:val="00743A81"/>
    <w:rsid w:val="00743C20"/>
    <w:rsid w:val="00743CFE"/>
    <w:rsid w:val="007441C4"/>
    <w:rsid w:val="00744CFC"/>
    <w:rsid w:val="00744E58"/>
    <w:rsid w:val="0074604A"/>
    <w:rsid w:val="0074607E"/>
    <w:rsid w:val="0074632D"/>
    <w:rsid w:val="0074646E"/>
    <w:rsid w:val="007464AD"/>
    <w:rsid w:val="0074654C"/>
    <w:rsid w:val="00746D0F"/>
    <w:rsid w:val="0074708E"/>
    <w:rsid w:val="007471C1"/>
    <w:rsid w:val="00747302"/>
    <w:rsid w:val="00747668"/>
    <w:rsid w:val="0074783A"/>
    <w:rsid w:val="00747D05"/>
    <w:rsid w:val="00747E2A"/>
    <w:rsid w:val="00747E64"/>
    <w:rsid w:val="007506C4"/>
    <w:rsid w:val="00750EA7"/>
    <w:rsid w:val="00751D0E"/>
    <w:rsid w:val="00752427"/>
    <w:rsid w:val="0075278D"/>
    <w:rsid w:val="00752EF5"/>
    <w:rsid w:val="00753838"/>
    <w:rsid w:val="00753A62"/>
    <w:rsid w:val="00753F04"/>
    <w:rsid w:val="00754344"/>
    <w:rsid w:val="00754620"/>
    <w:rsid w:val="007546A6"/>
    <w:rsid w:val="00754845"/>
    <w:rsid w:val="007548A9"/>
    <w:rsid w:val="00754C8C"/>
    <w:rsid w:val="00754D44"/>
    <w:rsid w:val="0075529F"/>
    <w:rsid w:val="007552B5"/>
    <w:rsid w:val="007556B1"/>
    <w:rsid w:val="0075587B"/>
    <w:rsid w:val="00755EFB"/>
    <w:rsid w:val="007564DA"/>
    <w:rsid w:val="00756A61"/>
    <w:rsid w:val="00756BBF"/>
    <w:rsid w:val="00756CE4"/>
    <w:rsid w:val="00757E5A"/>
    <w:rsid w:val="00757FBF"/>
    <w:rsid w:val="0076017C"/>
    <w:rsid w:val="007603A4"/>
    <w:rsid w:val="00760780"/>
    <w:rsid w:val="00760AE6"/>
    <w:rsid w:val="0076119E"/>
    <w:rsid w:val="007614FE"/>
    <w:rsid w:val="00761D75"/>
    <w:rsid w:val="00762248"/>
    <w:rsid w:val="007625CE"/>
    <w:rsid w:val="007630FB"/>
    <w:rsid w:val="0076354E"/>
    <w:rsid w:val="00763CAD"/>
    <w:rsid w:val="00763D8B"/>
    <w:rsid w:val="007648B8"/>
    <w:rsid w:val="0076516C"/>
    <w:rsid w:val="007651FB"/>
    <w:rsid w:val="00765565"/>
    <w:rsid w:val="00765800"/>
    <w:rsid w:val="0076594F"/>
    <w:rsid w:val="00766197"/>
    <w:rsid w:val="00766572"/>
    <w:rsid w:val="007667FD"/>
    <w:rsid w:val="00766866"/>
    <w:rsid w:val="00766CCD"/>
    <w:rsid w:val="007676F7"/>
    <w:rsid w:val="00767E1F"/>
    <w:rsid w:val="00767ECE"/>
    <w:rsid w:val="00770127"/>
    <w:rsid w:val="007713E1"/>
    <w:rsid w:val="0077157E"/>
    <w:rsid w:val="00771B65"/>
    <w:rsid w:val="00771E81"/>
    <w:rsid w:val="00771F3C"/>
    <w:rsid w:val="00772012"/>
    <w:rsid w:val="0077204B"/>
    <w:rsid w:val="00772CEB"/>
    <w:rsid w:val="00773052"/>
    <w:rsid w:val="00773253"/>
    <w:rsid w:val="007736DE"/>
    <w:rsid w:val="00773B24"/>
    <w:rsid w:val="00773CB5"/>
    <w:rsid w:val="00773F59"/>
    <w:rsid w:val="007749E8"/>
    <w:rsid w:val="00774E96"/>
    <w:rsid w:val="0077562A"/>
    <w:rsid w:val="00775794"/>
    <w:rsid w:val="007762A0"/>
    <w:rsid w:val="00776BEC"/>
    <w:rsid w:val="0077740A"/>
    <w:rsid w:val="007777CD"/>
    <w:rsid w:val="0077781E"/>
    <w:rsid w:val="00777BF1"/>
    <w:rsid w:val="00780080"/>
    <w:rsid w:val="00780114"/>
    <w:rsid w:val="00780630"/>
    <w:rsid w:val="0078117C"/>
    <w:rsid w:val="00781209"/>
    <w:rsid w:val="00781539"/>
    <w:rsid w:val="00781554"/>
    <w:rsid w:val="00781B41"/>
    <w:rsid w:val="00781D0A"/>
    <w:rsid w:val="007821ED"/>
    <w:rsid w:val="007824D1"/>
    <w:rsid w:val="007828EA"/>
    <w:rsid w:val="00783182"/>
    <w:rsid w:val="00783247"/>
    <w:rsid w:val="00783262"/>
    <w:rsid w:val="007834D5"/>
    <w:rsid w:val="00783D57"/>
    <w:rsid w:val="00783E0A"/>
    <w:rsid w:val="0078417A"/>
    <w:rsid w:val="007846F8"/>
    <w:rsid w:val="0078487A"/>
    <w:rsid w:val="007849BE"/>
    <w:rsid w:val="00784A31"/>
    <w:rsid w:val="00785524"/>
    <w:rsid w:val="0078558D"/>
    <w:rsid w:val="007856B3"/>
    <w:rsid w:val="00785BF3"/>
    <w:rsid w:val="00785C45"/>
    <w:rsid w:val="00786213"/>
    <w:rsid w:val="00786316"/>
    <w:rsid w:val="007867C7"/>
    <w:rsid w:val="00786A4E"/>
    <w:rsid w:val="00786D1B"/>
    <w:rsid w:val="00786EF0"/>
    <w:rsid w:val="0078721C"/>
    <w:rsid w:val="0078739F"/>
    <w:rsid w:val="00787825"/>
    <w:rsid w:val="007879AB"/>
    <w:rsid w:val="00787BB5"/>
    <w:rsid w:val="00787BE6"/>
    <w:rsid w:val="00790342"/>
    <w:rsid w:val="00790496"/>
    <w:rsid w:val="00790889"/>
    <w:rsid w:val="00790906"/>
    <w:rsid w:val="0079114F"/>
    <w:rsid w:val="0079130D"/>
    <w:rsid w:val="00791951"/>
    <w:rsid w:val="0079276B"/>
    <w:rsid w:val="00792895"/>
    <w:rsid w:val="00792985"/>
    <w:rsid w:val="00792CE2"/>
    <w:rsid w:val="00793211"/>
    <w:rsid w:val="00793DBF"/>
    <w:rsid w:val="0079492E"/>
    <w:rsid w:val="00794CA3"/>
    <w:rsid w:val="00794DCE"/>
    <w:rsid w:val="00794F38"/>
    <w:rsid w:val="007955C9"/>
    <w:rsid w:val="007956EA"/>
    <w:rsid w:val="00795AB2"/>
    <w:rsid w:val="00796A1E"/>
    <w:rsid w:val="00796ACA"/>
    <w:rsid w:val="00796D36"/>
    <w:rsid w:val="00796D89"/>
    <w:rsid w:val="007973A4"/>
    <w:rsid w:val="007978D0"/>
    <w:rsid w:val="00797C8C"/>
    <w:rsid w:val="007A0370"/>
    <w:rsid w:val="007A08B1"/>
    <w:rsid w:val="007A0FA4"/>
    <w:rsid w:val="007A13CA"/>
    <w:rsid w:val="007A145F"/>
    <w:rsid w:val="007A17D8"/>
    <w:rsid w:val="007A1800"/>
    <w:rsid w:val="007A1E6F"/>
    <w:rsid w:val="007A2345"/>
    <w:rsid w:val="007A2653"/>
    <w:rsid w:val="007A2AFC"/>
    <w:rsid w:val="007A2C4F"/>
    <w:rsid w:val="007A32D4"/>
    <w:rsid w:val="007A3334"/>
    <w:rsid w:val="007A34F8"/>
    <w:rsid w:val="007A3726"/>
    <w:rsid w:val="007A3958"/>
    <w:rsid w:val="007A3AED"/>
    <w:rsid w:val="007A4424"/>
    <w:rsid w:val="007A4565"/>
    <w:rsid w:val="007A465C"/>
    <w:rsid w:val="007A4701"/>
    <w:rsid w:val="007A492B"/>
    <w:rsid w:val="007A4B8B"/>
    <w:rsid w:val="007A4BB6"/>
    <w:rsid w:val="007A5362"/>
    <w:rsid w:val="007A557C"/>
    <w:rsid w:val="007A5653"/>
    <w:rsid w:val="007A567B"/>
    <w:rsid w:val="007A56B9"/>
    <w:rsid w:val="007A5DDD"/>
    <w:rsid w:val="007A6098"/>
    <w:rsid w:val="007A60BE"/>
    <w:rsid w:val="007A60C2"/>
    <w:rsid w:val="007A6A91"/>
    <w:rsid w:val="007A6A9F"/>
    <w:rsid w:val="007A6AA2"/>
    <w:rsid w:val="007A6DDE"/>
    <w:rsid w:val="007A713D"/>
    <w:rsid w:val="007A775F"/>
    <w:rsid w:val="007A7AA8"/>
    <w:rsid w:val="007A7E87"/>
    <w:rsid w:val="007B02A0"/>
    <w:rsid w:val="007B0379"/>
    <w:rsid w:val="007B03DB"/>
    <w:rsid w:val="007B0A2B"/>
    <w:rsid w:val="007B0D8A"/>
    <w:rsid w:val="007B1025"/>
    <w:rsid w:val="007B111F"/>
    <w:rsid w:val="007B19F9"/>
    <w:rsid w:val="007B2352"/>
    <w:rsid w:val="007B242C"/>
    <w:rsid w:val="007B2A0C"/>
    <w:rsid w:val="007B2EA1"/>
    <w:rsid w:val="007B34D1"/>
    <w:rsid w:val="007B373A"/>
    <w:rsid w:val="007B39AF"/>
    <w:rsid w:val="007B41F5"/>
    <w:rsid w:val="007B48BB"/>
    <w:rsid w:val="007B4AA2"/>
    <w:rsid w:val="007B4CAE"/>
    <w:rsid w:val="007B6237"/>
    <w:rsid w:val="007B6257"/>
    <w:rsid w:val="007B6312"/>
    <w:rsid w:val="007B6412"/>
    <w:rsid w:val="007B6884"/>
    <w:rsid w:val="007B6A88"/>
    <w:rsid w:val="007B70EA"/>
    <w:rsid w:val="007B77E5"/>
    <w:rsid w:val="007B7EF5"/>
    <w:rsid w:val="007B7EFA"/>
    <w:rsid w:val="007C00CF"/>
    <w:rsid w:val="007C0360"/>
    <w:rsid w:val="007C1038"/>
    <w:rsid w:val="007C1161"/>
    <w:rsid w:val="007C1360"/>
    <w:rsid w:val="007C14DA"/>
    <w:rsid w:val="007C171D"/>
    <w:rsid w:val="007C199B"/>
    <w:rsid w:val="007C1CF3"/>
    <w:rsid w:val="007C1DDC"/>
    <w:rsid w:val="007C2010"/>
    <w:rsid w:val="007C20B7"/>
    <w:rsid w:val="007C25F3"/>
    <w:rsid w:val="007C30C9"/>
    <w:rsid w:val="007C30CC"/>
    <w:rsid w:val="007C3421"/>
    <w:rsid w:val="007C3438"/>
    <w:rsid w:val="007C3500"/>
    <w:rsid w:val="007C3BA7"/>
    <w:rsid w:val="007C3FF8"/>
    <w:rsid w:val="007C40F0"/>
    <w:rsid w:val="007C419D"/>
    <w:rsid w:val="007C4594"/>
    <w:rsid w:val="007C4B2A"/>
    <w:rsid w:val="007C4D9D"/>
    <w:rsid w:val="007C4F3F"/>
    <w:rsid w:val="007C5263"/>
    <w:rsid w:val="007C530C"/>
    <w:rsid w:val="007C5330"/>
    <w:rsid w:val="007C53D3"/>
    <w:rsid w:val="007C5AB7"/>
    <w:rsid w:val="007C5DFB"/>
    <w:rsid w:val="007C611D"/>
    <w:rsid w:val="007C636F"/>
    <w:rsid w:val="007C6708"/>
    <w:rsid w:val="007C67E2"/>
    <w:rsid w:val="007C684B"/>
    <w:rsid w:val="007C73CF"/>
    <w:rsid w:val="007C769A"/>
    <w:rsid w:val="007C7BC9"/>
    <w:rsid w:val="007D0045"/>
    <w:rsid w:val="007D0055"/>
    <w:rsid w:val="007D0C17"/>
    <w:rsid w:val="007D0CB1"/>
    <w:rsid w:val="007D1768"/>
    <w:rsid w:val="007D208C"/>
    <w:rsid w:val="007D21A7"/>
    <w:rsid w:val="007D23C0"/>
    <w:rsid w:val="007D2486"/>
    <w:rsid w:val="007D2497"/>
    <w:rsid w:val="007D2607"/>
    <w:rsid w:val="007D26D4"/>
    <w:rsid w:val="007D26E3"/>
    <w:rsid w:val="007D2A12"/>
    <w:rsid w:val="007D2D5D"/>
    <w:rsid w:val="007D2F2A"/>
    <w:rsid w:val="007D32DB"/>
    <w:rsid w:val="007D3A6C"/>
    <w:rsid w:val="007D3E50"/>
    <w:rsid w:val="007D428A"/>
    <w:rsid w:val="007D43C3"/>
    <w:rsid w:val="007D43C4"/>
    <w:rsid w:val="007D4EAE"/>
    <w:rsid w:val="007D50D1"/>
    <w:rsid w:val="007D52E1"/>
    <w:rsid w:val="007D53D5"/>
    <w:rsid w:val="007D5532"/>
    <w:rsid w:val="007D560E"/>
    <w:rsid w:val="007D5B5C"/>
    <w:rsid w:val="007D6212"/>
    <w:rsid w:val="007D6414"/>
    <w:rsid w:val="007D654D"/>
    <w:rsid w:val="007D6827"/>
    <w:rsid w:val="007D6C4C"/>
    <w:rsid w:val="007D7759"/>
    <w:rsid w:val="007D77D3"/>
    <w:rsid w:val="007D7940"/>
    <w:rsid w:val="007D7DAE"/>
    <w:rsid w:val="007E00F2"/>
    <w:rsid w:val="007E0835"/>
    <w:rsid w:val="007E0915"/>
    <w:rsid w:val="007E0DC8"/>
    <w:rsid w:val="007E11D6"/>
    <w:rsid w:val="007E13E6"/>
    <w:rsid w:val="007E1730"/>
    <w:rsid w:val="007E19F5"/>
    <w:rsid w:val="007E1DBC"/>
    <w:rsid w:val="007E2280"/>
    <w:rsid w:val="007E2885"/>
    <w:rsid w:val="007E2DFA"/>
    <w:rsid w:val="007E2E09"/>
    <w:rsid w:val="007E340D"/>
    <w:rsid w:val="007E3695"/>
    <w:rsid w:val="007E3F85"/>
    <w:rsid w:val="007E450A"/>
    <w:rsid w:val="007E4CE2"/>
    <w:rsid w:val="007E4D3D"/>
    <w:rsid w:val="007E50CC"/>
    <w:rsid w:val="007E511A"/>
    <w:rsid w:val="007E52F8"/>
    <w:rsid w:val="007E5B78"/>
    <w:rsid w:val="007E5E1C"/>
    <w:rsid w:val="007E624B"/>
    <w:rsid w:val="007E64DA"/>
    <w:rsid w:val="007E65CD"/>
    <w:rsid w:val="007E691A"/>
    <w:rsid w:val="007E6D8F"/>
    <w:rsid w:val="007E72EB"/>
    <w:rsid w:val="007E7545"/>
    <w:rsid w:val="007E7561"/>
    <w:rsid w:val="007E7A65"/>
    <w:rsid w:val="007E7AB2"/>
    <w:rsid w:val="007E7B8C"/>
    <w:rsid w:val="007E7C18"/>
    <w:rsid w:val="007F0199"/>
    <w:rsid w:val="007F0447"/>
    <w:rsid w:val="007F0452"/>
    <w:rsid w:val="007F0A60"/>
    <w:rsid w:val="007F0C87"/>
    <w:rsid w:val="007F0F96"/>
    <w:rsid w:val="007F1014"/>
    <w:rsid w:val="007F1198"/>
    <w:rsid w:val="007F11B4"/>
    <w:rsid w:val="007F138A"/>
    <w:rsid w:val="007F19CF"/>
    <w:rsid w:val="007F1CF4"/>
    <w:rsid w:val="007F243F"/>
    <w:rsid w:val="007F2460"/>
    <w:rsid w:val="007F2639"/>
    <w:rsid w:val="007F2BF1"/>
    <w:rsid w:val="007F2DAE"/>
    <w:rsid w:val="007F2EA3"/>
    <w:rsid w:val="007F33AA"/>
    <w:rsid w:val="007F3C2D"/>
    <w:rsid w:val="007F3C95"/>
    <w:rsid w:val="007F43D5"/>
    <w:rsid w:val="007F440F"/>
    <w:rsid w:val="007F4E87"/>
    <w:rsid w:val="007F5065"/>
    <w:rsid w:val="007F53E8"/>
    <w:rsid w:val="007F544D"/>
    <w:rsid w:val="007F667A"/>
    <w:rsid w:val="007F66A0"/>
    <w:rsid w:val="007F6E4A"/>
    <w:rsid w:val="007F7021"/>
    <w:rsid w:val="007F7411"/>
    <w:rsid w:val="007F78A8"/>
    <w:rsid w:val="007F7904"/>
    <w:rsid w:val="007F7967"/>
    <w:rsid w:val="0080063F"/>
    <w:rsid w:val="00800707"/>
    <w:rsid w:val="00800AB5"/>
    <w:rsid w:val="008013F5"/>
    <w:rsid w:val="00801910"/>
    <w:rsid w:val="00801EF6"/>
    <w:rsid w:val="00802037"/>
    <w:rsid w:val="0080254A"/>
    <w:rsid w:val="008028D6"/>
    <w:rsid w:val="00802AF1"/>
    <w:rsid w:val="00802ED7"/>
    <w:rsid w:val="0080318B"/>
    <w:rsid w:val="0080332C"/>
    <w:rsid w:val="00803F14"/>
    <w:rsid w:val="00803F6F"/>
    <w:rsid w:val="00803FF3"/>
    <w:rsid w:val="008042D0"/>
    <w:rsid w:val="00804A36"/>
    <w:rsid w:val="00804CD8"/>
    <w:rsid w:val="00805011"/>
    <w:rsid w:val="0080569A"/>
    <w:rsid w:val="0080572A"/>
    <w:rsid w:val="0080583F"/>
    <w:rsid w:val="00805B23"/>
    <w:rsid w:val="00805B72"/>
    <w:rsid w:val="00805E03"/>
    <w:rsid w:val="00805E96"/>
    <w:rsid w:val="00806217"/>
    <w:rsid w:val="0080634D"/>
    <w:rsid w:val="00806389"/>
    <w:rsid w:val="008066BB"/>
    <w:rsid w:val="0080704A"/>
    <w:rsid w:val="008071F5"/>
    <w:rsid w:val="0080747E"/>
    <w:rsid w:val="00807730"/>
    <w:rsid w:val="0080795E"/>
    <w:rsid w:val="008079B0"/>
    <w:rsid w:val="00807C58"/>
    <w:rsid w:val="0081002E"/>
    <w:rsid w:val="00810409"/>
    <w:rsid w:val="00810822"/>
    <w:rsid w:val="00810B63"/>
    <w:rsid w:val="00810B8E"/>
    <w:rsid w:val="00811027"/>
    <w:rsid w:val="00811055"/>
    <w:rsid w:val="008115F8"/>
    <w:rsid w:val="00811C35"/>
    <w:rsid w:val="00811EC8"/>
    <w:rsid w:val="00812399"/>
    <w:rsid w:val="00812672"/>
    <w:rsid w:val="00812F61"/>
    <w:rsid w:val="008135F1"/>
    <w:rsid w:val="00813D52"/>
    <w:rsid w:val="008140C7"/>
    <w:rsid w:val="00814B98"/>
    <w:rsid w:val="008156C5"/>
    <w:rsid w:val="00815948"/>
    <w:rsid w:val="00815B91"/>
    <w:rsid w:val="00815C06"/>
    <w:rsid w:val="00815D4B"/>
    <w:rsid w:val="00816501"/>
    <w:rsid w:val="00816A00"/>
    <w:rsid w:val="008177E0"/>
    <w:rsid w:val="008179EA"/>
    <w:rsid w:val="00820100"/>
    <w:rsid w:val="0082042E"/>
    <w:rsid w:val="0082108B"/>
    <w:rsid w:val="008210E2"/>
    <w:rsid w:val="00821125"/>
    <w:rsid w:val="00821344"/>
    <w:rsid w:val="0082158F"/>
    <w:rsid w:val="00821716"/>
    <w:rsid w:val="008218F1"/>
    <w:rsid w:val="00821E89"/>
    <w:rsid w:val="00823075"/>
    <w:rsid w:val="00823145"/>
    <w:rsid w:val="008232BA"/>
    <w:rsid w:val="00823495"/>
    <w:rsid w:val="00823777"/>
    <w:rsid w:val="008237AA"/>
    <w:rsid w:val="0082383F"/>
    <w:rsid w:val="00823F4F"/>
    <w:rsid w:val="008240DF"/>
    <w:rsid w:val="00824514"/>
    <w:rsid w:val="00824DA6"/>
    <w:rsid w:val="00824EE2"/>
    <w:rsid w:val="00824F1F"/>
    <w:rsid w:val="0082515D"/>
    <w:rsid w:val="008251AB"/>
    <w:rsid w:val="008254E9"/>
    <w:rsid w:val="008256B9"/>
    <w:rsid w:val="00825D76"/>
    <w:rsid w:val="00825FBF"/>
    <w:rsid w:val="0082662A"/>
    <w:rsid w:val="00826951"/>
    <w:rsid w:val="00827426"/>
    <w:rsid w:val="00827A5E"/>
    <w:rsid w:val="0083000F"/>
    <w:rsid w:val="00830A6C"/>
    <w:rsid w:val="00830BD5"/>
    <w:rsid w:val="00830BF4"/>
    <w:rsid w:val="008314AF"/>
    <w:rsid w:val="00831B0B"/>
    <w:rsid w:val="00831C40"/>
    <w:rsid w:val="00831CDF"/>
    <w:rsid w:val="00832557"/>
    <w:rsid w:val="0083280E"/>
    <w:rsid w:val="00832C11"/>
    <w:rsid w:val="00832E08"/>
    <w:rsid w:val="00832E3C"/>
    <w:rsid w:val="00832E8C"/>
    <w:rsid w:val="0083320A"/>
    <w:rsid w:val="00833327"/>
    <w:rsid w:val="00833E21"/>
    <w:rsid w:val="00834517"/>
    <w:rsid w:val="00834540"/>
    <w:rsid w:val="008349FF"/>
    <w:rsid w:val="00834E08"/>
    <w:rsid w:val="00835350"/>
    <w:rsid w:val="00835E75"/>
    <w:rsid w:val="008364A5"/>
    <w:rsid w:val="008365F9"/>
    <w:rsid w:val="00836651"/>
    <w:rsid w:val="00836AB6"/>
    <w:rsid w:val="00836BBA"/>
    <w:rsid w:val="00836E81"/>
    <w:rsid w:val="00837201"/>
    <w:rsid w:val="008375C0"/>
    <w:rsid w:val="00837C21"/>
    <w:rsid w:val="00837FE6"/>
    <w:rsid w:val="00840372"/>
    <w:rsid w:val="0084078A"/>
    <w:rsid w:val="00840B0B"/>
    <w:rsid w:val="00840DD0"/>
    <w:rsid w:val="008413D5"/>
    <w:rsid w:val="0084141C"/>
    <w:rsid w:val="00841442"/>
    <w:rsid w:val="008417B4"/>
    <w:rsid w:val="00841AF9"/>
    <w:rsid w:val="0084231F"/>
    <w:rsid w:val="0084299B"/>
    <w:rsid w:val="00842D75"/>
    <w:rsid w:val="00842E35"/>
    <w:rsid w:val="0084332F"/>
    <w:rsid w:val="008433D9"/>
    <w:rsid w:val="008435FF"/>
    <w:rsid w:val="00843B6B"/>
    <w:rsid w:val="00844086"/>
    <w:rsid w:val="00844A5B"/>
    <w:rsid w:val="00844EFB"/>
    <w:rsid w:val="008450D1"/>
    <w:rsid w:val="00845115"/>
    <w:rsid w:val="0084523D"/>
    <w:rsid w:val="008457C6"/>
    <w:rsid w:val="0084614D"/>
    <w:rsid w:val="008461A8"/>
    <w:rsid w:val="008465A7"/>
    <w:rsid w:val="00846C84"/>
    <w:rsid w:val="00847C5E"/>
    <w:rsid w:val="00847E98"/>
    <w:rsid w:val="00850486"/>
    <w:rsid w:val="00850DAA"/>
    <w:rsid w:val="00850F8A"/>
    <w:rsid w:val="008510C1"/>
    <w:rsid w:val="00851233"/>
    <w:rsid w:val="008512C2"/>
    <w:rsid w:val="00851405"/>
    <w:rsid w:val="0085141D"/>
    <w:rsid w:val="008517B3"/>
    <w:rsid w:val="00851A61"/>
    <w:rsid w:val="00851B7D"/>
    <w:rsid w:val="00851C75"/>
    <w:rsid w:val="00852005"/>
    <w:rsid w:val="0085233B"/>
    <w:rsid w:val="0085287A"/>
    <w:rsid w:val="00852B38"/>
    <w:rsid w:val="00852BCE"/>
    <w:rsid w:val="00852E33"/>
    <w:rsid w:val="00852EF6"/>
    <w:rsid w:val="00853149"/>
    <w:rsid w:val="0085342F"/>
    <w:rsid w:val="00853535"/>
    <w:rsid w:val="00853A49"/>
    <w:rsid w:val="00853F87"/>
    <w:rsid w:val="00853FEF"/>
    <w:rsid w:val="0085434B"/>
    <w:rsid w:val="00854755"/>
    <w:rsid w:val="00854C30"/>
    <w:rsid w:val="00854C92"/>
    <w:rsid w:val="00855585"/>
    <w:rsid w:val="0085567B"/>
    <w:rsid w:val="00855CE7"/>
    <w:rsid w:val="00857249"/>
    <w:rsid w:val="0086025B"/>
    <w:rsid w:val="00860346"/>
    <w:rsid w:val="008608BD"/>
    <w:rsid w:val="00860AA0"/>
    <w:rsid w:val="00860C7C"/>
    <w:rsid w:val="008611CB"/>
    <w:rsid w:val="0086191B"/>
    <w:rsid w:val="0086192C"/>
    <w:rsid w:val="0086196C"/>
    <w:rsid w:val="008619ED"/>
    <w:rsid w:val="00861ED1"/>
    <w:rsid w:val="00862138"/>
    <w:rsid w:val="0086289A"/>
    <w:rsid w:val="00862A33"/>
    <w:rsid w:val="00862F8C"/>
    <w:rsid w:val="00862F93"/>
    <w:rsid w:val="0086311A"/>
    <w:rsid w:val="008631BE"/>
    <w:rsid w:val="00863A52"/>
    <w:rsid w:val="00863D0D"/>
    <w:rsid w:val="00864115"/>
    <w:rsid w:val="00864431"/>
    <w:rsid w:val="0086476A"/>
    <w:rsid w:val="00864EDF"/>
    <w:rsid w:val="0086506A"/>
    <w:rsid w:val="00865C25"/>
    <w:rsid w:val="00865D95"/>
    <w:rsid w:val="008669FE"/>
    <w:rsid w:val="0086711C"/>
    <w:rsid w:val="00867264"/>
    <w:rsid w:val="0086757E"/>
    <w:rsid w:val="00867596"/>
    <w:rsid w:val="008676A7"/>
    <w:rsid w:val="00867B49"/>
    <w:rsid w:val="00867BA9"/>
    <w:rsid w:val="00867FD2"/>
    <w:rsid w:val="008709C3"/>
    <w:rsid w:val="00870E8B"/>
    <w:rsid w:val="00871218"/>
    <w:rsid w:val="00871245"/>
    <w:rsid w:val="00871256"/>
    <w:rsid w:val="0087168A"/>
    <w:rsid w:val="00872AB0"/>
    <w:rsid w:val="00873266"/>
    <w:rsid w:val="00873486"/>
    <w:rsid w:val="00873BA8"/>
    <w:rsid w:val="008740FE"/>
    <w:rsid w:val="0087489E"/>
    <w:rsid w:val="00874C30"/>
    <w:rsid w:val="008752A4"/>
    <w:rsid w:val="00875554"/>
    <w:rsid w:val="00875BBD"/>
    <w:rsid w:val="008767BE"/>
    <w:rsid w:val="00876F89"/>
    <w:rsid w:val="00877102"/>
    <w:rsid w:val="0087762C"/>
    <w:rsid w:val="00877A07"/>
    <w:rsid w:val="00877ADD"/>
    <w:rsid w:val="008805A1"/>
    <w:rsid w:val="00880BBA"/>
    <w:rsid w:val="00880EF8"/>
    <w:rsid w:val="00881040"/>
    <w:rsid w:val="008816BD"/>
    <w:rsid w:val="0088289F"/>
    <w:rsid w:val="00882ACE"/>
    <w:rsid w:val="008834CC"/>
    <w:rsid w:val="00883AFA"/>
    <w:rsid w:val="00883C2A"/>
    <w:rsid w:val="00883DD6"/>
    <w:rsid w:val="008848DA"/>
    <w:rsid w:val="00884AB2"/>
    <w:rsid w:val="00884BEF"/>
    <w:rsid w:val="00884F66"/>
    <w:rsid w:val="00885158"/>
    <w:rsid w:val="0088538A"/>
    <w:rsid w:val="008856E5"/>
    <w:rsid w:val="00885BF6"/>
    <w:rsid w:val="0088624F"/>
    <w:rsid w:val="00886485"/>
    <w:rsid w:val="00886997"/>
    <w:rsid w:val="008870B6"/>
    <w:rsid w:val="00887107"/>
    <w:rsid w:val="00887489"/>
    <w:rsid w:val="00887806"/>
    <w:rsid w:val="0089027B"/>
    <w:rsid w:val="00890A0B"/>
    <w:rsid w:val="00890CFF"/>
    <w:rsid w:val="00890EF0"/>
    <w:rsid w:val="00890F4D"/>
    <w:rsid w:val="00891A86"/>
    <w:rsid w:val="00891D05"/>
    <w:rsid w:val="008922D9"/>
    <w:rsid w:val="00892552"/>
    <w:rsid w:val="00892939"/>
    <w:rsid w:val="008935CA"/>
    <w:rsid w:val="00893719"/>
    <w:rsid w:val="00893766"/>
    <w:rsid w:val="00893F17"/>
    <w:rsid w:val="00894005"/>
    <w:rsid w:val="008940CC"/>
    <w:rsid w:val="00894633"/>
    <w:rsid w:val="008947E4"/>
    <w:rsid w:val="008950D7"/>
    <w:rsid w:val="00895B41"/>
    <w:rsid w:val="00896897"/>
    <w:rsid w:val="00896A5D"/>
    <w:rsid w:val="00896B1D"/>
    <w:rsid w:val="00896B5B"/>
    <w:rsid w:val="00896C94"/>
    <w:rsid w:val="00896EB1"/>
    <w:rsid w:val="00897084"/>
    <w:rsid w:val="008971D3"/>
    <w:rsid w:val="0089748C"/>
    <w:rsid w:val="008A03B9"/>
    <w:rsid w:val="008A14B4"/>
    <w:rsid w:val="008A1938"/>
    <w:rsid w:val="008A1970"/>
    <w:rsid w:val="008A1AE3"/>
    <w:rsid w:val="008A1B2D"/>
    <w:rsid w:val="008A279B"/>
    <w:rsid w:val="008A2849"/>
    <w:rsid w:val="008A2D00"/>
    <w:rsid w:val="008A3030"/>
    <w:rsid w:val="008A3192"/>
    <w:rsid w:val="008A3456"/>
    <w:rsid w:val="008A345B"/>
    <w:rsid w:val="008A363F"/>
    <w:rsid w:val="008A3CF4"/>
    <w:rsid w:val="008A3CF6"/>
    <w:rsid w:val="008A42A0"/>
    <w:rsid w:val="008A43BB"/>
    <w:rsid w:val="008A464D"/>
    <w:rsid w:val="008A4854"/>
    <w:rsid w:val="008A4DC6"/>
    <w:rsid w:val="008A503A"/>
    <w:rsid w:val="008A5D71"/>
    <w:rsid w:val="008A5D78"/>
    <w:rsid w:val="008A6181"/>
    <w:rsid w:val="008A649B"/>
    <w:rsid w:val="008A6714"/>
    <w:rsid w:val="008A6838"/>
    <w:rsid w:val="008A692A"/>
    <w:rsid w:val="008A6936"/>
    <w:rsid w:val="008A6994"/>
    <w:rsid w:val="008A72E6"/>
    <w:rsid w:val="008A75EE"/>
    <w:rsid w:val="008A791B"/>
    <w:rsid w:val="008A7923"/>
    <w:rsid w:val="008A7B67"/>
    <w:rsid w:val="008B013E"/>
    <w:rsid w:val="008B0282"/>
    <w:rsid w:val="008B02E5"/>
    <w:rsid w:val="008B03E0"/>
    <w:rsid w:val="008B0D69"/>
    <w:rsid w:val="008B0EB4"/>
    <w:rsid w:val="008B0FD7"/>
    <w:rsid w:val="008B15F2"/>
    <w:rsid w:val="008B16B3"/>
    <w:rsid w:val="008B2E65"/>
    <w:rsid w:val="008B2FB0"/>
    <w:rsid w:val="008B30EA"/>
    <w:rsid w:val="008B3459"/>
    <w:rsid w:val="008B3C21"/>
    <w:rsid w:val="008B43BD"/>
    <w:rsid w:val="008B4B2E"/>
    <w:rsid w:val="008B54A4"/>
    <w:rsid w:val="008B5608"/>
    <w:rsid w:val="008B59CD"/>
    <w:rsid w:val="008B5ACD"/>
    <w:rsid w:val="008B5E22"/>
    <w:rsid w:val="008B6230"/>
    <w:rsid w:val="008B637E"/>
    <w:rsid w:val="008B6463"/>
    <w:rsid w:val="008B6939"/>
    <w:rsid w:val="008B6E9B"/>
    <w:rsid w:val="008B7422"/>
    <w:rsid w:val="008B7559"/>
    <w:rsid w:val="008B77CC"/>
    <w:rsid w:val="008B792B"/>
    <w:rsid w:val="008B7A12"/>
    <w:rsid w:val="008B7D2A"/>
    <w:rsid w:val="008C021C"/>
    <w:rsid w:val="008C049B"/>
    <w:rsid w:val="008C0B97"/>
    <w:rsid w:val="008C0E34"/>
    <w:rsid w:val="008C1234"/>
    <w:rsid w:val="008C13E1"/>
    <w:rsid w:val="008C17CF"/>
    <w:rsid w:val="008C1958"/>
    <w:rsid w:val="008C19C5"/>
    <w:rsid w:val="008C1AEB"/>
    <w:rsid w:val="008C1C07"/>
    <w:rsid w:val="008C1D93"/>
    <w:rsid w:val="008C24EF"/>
    <w:rsid w:val="008C2897"/>
    <w:rsid w:val="008C294F"/>
    <w:rsid w:val="008C3552"/>
    <w:rsid w:val="008C36C4"/>
    <w:rsid w:val="008C3A42"/>
    <w:rsid w:val="008C3DF2"/>
    <w:rsid w:val="008C3E5F"/>
    <w:rsid w:val="008C433B"/>
    <w:rsid w:val="008C445E"/>
    <w:rsid w:val="008C4997"/>
    <w:rsid w:val="008C51E3"/>
    <w:rsid w:val="008C5220"/>
    <w:rsid w:val="008C5BEF"/>
    <w:rsid w:val="008C5EC6"/>
    <w:rsid w:val="008C617A"/>
    <w:rsid w:val="008C6276"/>
    <w:rsid w:val="008C6534"/>
    <w:rsid w:val="008C6760"/>
    <w:rsid w:val="008C6E57"/>
    <w:rsid w:val="008C6E8E"/>
    <w:rsid w:val="008C7531"/>
    <w:rsid w:val="008C7FB3"/>
    <w:rsid w:val="008D07D6"/>
    <w:rsid w:val="008D08E2"/>
    <w:rsid w:val="008D1C11"/>
    <w:rsid w:val="008D1FF6"/>
    <w:rsid w:val="008D2015"/>
    <w:rsid w:val="008D20A9"/>
    <w:rsid w:val="008D210B"/>
    <w:rsid w:val="008D23F8"/>
    <w:rsid w:val="008D2B1D"/>
    <w:rsid w:val="008D2EA7"/>
    <w:rsid w:val="008D335D"/>
    <w:rsid w:val="008D3C10"/>
    <w:rsid w:val="008D3FC5"/>
    <w:rsid w:val="008D47FB"/>
    <w:rsid w:val="008D4AB4"/>
    <w:rsid w:val="008D4D86"/>
    <w:rsid w:val="008D509B"/>
    <w:rsid w:val="008D5E79"/>
    <w:rsid w:val="008D673A"/>
    <w:rsid w:val="008D6BBA"/>
    <w:rsid w:val="008D7285"/>
    <w:rsid w:val="008D72B3"/>
    <w:rsid w:val="008D796B"/>
    <w:rsid w:val="008D7A58"/>
    <w:rsid w:val="008D7FCF"/>
    <w:rsid w:val="008E0920"/>
    <w:rsid w:val="008E0C10"/>
    <w:rsid w:val="008E0CC7"/>
    <w:rsid w:val="008E125E"/>
    <w:rsid w:val="008E129C"/>
    <w:rsid w:val="008E190C"/>
    <w:rsid w:val="008E1C57"/>
    <w:rsid w:val="008E1C66"/>
    <w:rsid w:val="008E1CE9"/>
    <w:rsid w:val="008E1EC0"/>
    <w:rsid w:val="008E259A"/>
    <w:rsid w:val="008E2682"/>
    <w:rsid w:val="008E2B64"/>
    <w:rsid w:val="008E325D"/>
    <w:rsid w:val="008E3438"/>
    <w:rsid w:val="008E3743"/>
    <w:rsid w:val="008E3A68"/>
    <w:rsid w:val="008E3C4C"/>
    <w:rsid w:val="008E41F5"/>
    <w:rsid w:val="008E4954"/>
    <w:rsid w:val="008E49E0"/>
    <w:rsid w:val="008E4C50"/>
    <w:rsid w:val="008E5426"/>
    <w:rsid w:val="008E578E"/>
    <w:rsid w:val="008E5A09"/>
    <w:rsid w:val="008E5F50"/>
    <w:rsid w:val="008E68A1"/>
    <w:rsid w:val="008E69D1"/>
    <w:rsid w:val="008E6A0A"/>
    <w:rsid w:val="008E6CF4"/>
    <w:rsid w:val="008E6E0A"/>
    <w:rsid w:val="008E7018"/>
    <w:rsid w:val="008E798B"/>
    <w:rsid w:val="008E7F31"/>
    <w:rsid w:val="008F0065"/>
    <w:rsid w:val="008F09C2"/>
    <w:rsid w:val="008F0E80"/>
    <w:rsid w:val="008F199B"/>
    <w:rsid w:val="008F216F"/>
    <w:rsid w:val="008F2253"/>
    <w:rsid w:val="008F27E0"/>
    <w:rsid w:val="008F2800"/>
    <w:rsid w:val="008F289D"/>
    <w:rsid w:val="008F29E9"/>
    <w:rsid w:val="008F2CB9"/>
    <w:rsid w:val="008F35C6"/>
    <w:rsid w:val="008F3929"/>
    <w:rsid w:val="008F3DE8"/>
    <w:rsid w:val="008F3E35"/>
    <w:rsid w:val="008F4036"/>
    <w:rsid w:val="008F41AA"/>
    <w:rsid w:val="008F4800"/>
    <w:rsid w:val="008F493D"/>
    <w:rsid w:val="008F4EBE"/>
    <w:rsid w:val="008F4EC3"/>
    <w:rsid w:val="008F5345"/>
    <w:rsid w:val="008F6040"/>
    <w:rsid w:val="008F68AA"/>
    <w:rsid w:val="008F692D"/>
    <w:rsid w:val="008F70A4"/>
    <w:rsid w:val="008F7209"/>
    <w:rsid w:val="008F77DA"/>
    <w:rsid w:val="008F788A"/>
    <w:rsid w:val="008F7AFA"/>
    <w:rsid w:val="0090044C"/>
    <w:rsid w:val="009007F1"/>
    <w:rsid w:val="009009F3"/>
    <w:rsid w:val="009010A9"/>
    <w:rsid w:val="009014A7"/>
    <w:rsid w:val="00901876"/>
    <w:rsid w:val="00901C8C"/>
    <w:rsid w:val="0090226A"/>
    <w:rsid w:val="009026A5"/>
    <w:rsid w:val="00902B8D"/>
    <w:rsid w:val="00902D68"/>
    <w:rsid w:val="0090352F"/>
    <w:rsid w:val="0090354D"/>
    <w:rsid w:val="00903627"/>
    <w:rsid w:val="00903653"/>
    <w:rsid w:val="00903A0F"/>
    <w:rsid w:val="00903BE9"/>
    <w:rsid w:val="00904A9B"/>
    <w:rsid w:val="00904C8D"/>
    <w:rsid w:val="00904D10"/>
    <w:rsid w:val="00905068"/>
    <w:rsid w:val="009053DD"/>
    <w:rsid w:val="00906A31"/>
    <w:rsid w:val="00907F73"/>
    <w:rsid w:val="009109D3"/>
    <w:rsid w:val="00910A8B"/>
    <w:rsid w:val="00910CCC"/>
    <w:rsid w:val="009110AA"/>
    <w:rsid w:val="00911473"/>
    <w:rsid w:val="0091174E"/>
    <w:rsid w:val="009119CE"/>
    <w:rsid w:val="00911E34"/>
    <w:rsid w:val="0091209F"/>
    <w:rsid w:val="00912166"/>
    <w:rsid w:val="009128C8"/>
    <w:rsid w:val="00912A62"/>
    <w:rsid w:val="00912AC3"/>
    <w:rsid w:val="00913079"/>
    <w:rsid w:val="00913241"/>
    <w:rsid w:val="009136C2"/>
    <w:rsid w:val="00913E13"/>
    <w:rsid w:val="00913E75"/>
    <w:rsid w:val="00913F95"/>
    <w:rsid w:val="009142DE"/>
    <w:rsid w:val="009143C6"/>
    <w:rsid w:val="0091494C"/>
    <w:rsid w:val="00914A93"/>
    <w:rsid w:val="00915176"/>
    <w:rsid w:val="009155CA"/>
    <w:rsid w:val="009157EA"/>
    <w:rsid w:val="00916191"/>
    <w:rsid w:val="009167E0"/>
    <w:rsid w:val="00916873"/>
    <w:rsid w:val="00916C0C"/>
    <w:rsid w:val="00916F08"/>
    <w:rsid w:val="009171CC"/>
    <w:rsid w:val="0092015B"/>
    <w:rsid w:val="009205B4"/>
    <w:rsid w:val="0092084F"/>
    <w:rsid w:val="009212D2"/>
    <w:rsid w:val="00921410"/>
    <w:rsid w:val="00921895"/>
    <w:rsid w:val="009219C5"/>
    <w:rsid w:val="00921A88"/>
    <w:rsid w:val="00921BBA"/>
    <w:rsid w:val="00921F7F"/>
    <w:rsid w:val="00922C5C"/>
    <w:rsid w:val="009234F5"/>
    <w:rsid w:val="009235F4"/>
    <w:rsid w:val="00923833"/>
    <w:rsid w:val="009238F1"/>
    <w:rsid w:val="00923BC8"/>
    <w:rsid w:val="00923F4A"/>
    <w:rsid w:val="009244E7"/>
    <w:rsid w:val="00924700"/>
    <w:rsid w:val="00924896"/>
    <w:rsid w:val="009249F7"/>
    <w:rsid w:val="00924DE5"/>
    <w:rsid w:val="00924FAB"/>
    <w:rsid w:val="009260B8"/>
    <w:rsid w:val="009266F4"/>
    <w:rsid w:val="00927125"/>
    <w:rsid w:val="00927144"/>
    <w:rsid w:val="00927285"/>
    <w:rsid w:val="009277CC"/>
    <w:rsid w:val="009279FC"/>
    <w:rsid w:val="00927B8B"/>
    <w:rsid w:val="00927B95"/>
    <w:rsid w:val="009302DE"/>
    <w:rsid w:val="00930C99"/>
    <w:rsid w:val="0093174B"/>
    <w:rsid w:val="00931E96"/>
    <w:rsid w:val="00931FBE"/>
    <w:rsid w:val="009324BD"/>
    <w:rsid w:val="009324C7"/>
    <w:rsid w:val="009324EC"/>
    <w:rsid w:val="0093259D"/>
    <w:rsid w:val="00932808"/>
    <w:rsid w:val="009331CF"/>
    <w:rsid w:val="0093371F"/>
    <w:rsid w:val="00933ABF"/>
    <w:rsid w:val="00933AD3"/>
    <w:rsid w:val="0093451B"/>
    <w:rsid w:val="0093462C"/>
    <w:rsid w:val="00934AEE"/>
    <w:rsid w:val="00934DD3"/>
    <w:rsid w:val="00934F50"/>
    <w:rsid w:val="0093501F"/>
    <w:rsid w:val="0093510B"/>
    <w:rsid w:val="00935383"/>
    <w:rsid w:val="00935437"/>
    <w:rsid w:val="00935827"/>
    <w:rsid w:val="009358D1"/>
    <w:rsid w:val="00935AEF"/>
    <w:rsid w:val="009366C2"/>
    <w:rsid w:val="00936954"/>
    <w:rsid w:val="00936D12"/>
    <w:rsid w:val="00937105"/>
    <w:rsid w:val="0093762D"/>
    <w:rsid w:val="00937689"/>
    <w:rsid w:val="00937811"/>
    <w:rsid w:val="009378B9"/>
    <w:rsid w:val="009378E3"/>
    <w:rsid w:val="0093795E"/>
    <w:rsid w:val="00937C30"/>
    <w:rsid w:val="00937D2B"/>
    <w:rsid w:val="00940826"/>
    <w:rsid w:val="00941113"/>
    <w:rsid w:val="00941749"/>
    <w:rsid w:val="00941836"/>
    <w:rsid w:val="00941D6E"/>
    <w:rsid w:val="00941FDB"/>
    <w:rsid w:val="009426C7"/>
    <w:rsid w:val="009428F8"/>
    <w:rsid w:val="00942C0B"/>
    <w:rsid w:val="00942ED1"/>
    <w:rsid w:val="00943092"/>
    <w:rsid w:val="00943233"/>
    <w:rsid w:val="009437C4"/>
    <w:rsid w:val="009439E3"/>
    <w:rsid w:val="00944138"/>
    <w:rsid w:val="00944545"/>
    <w:rsid w:val="0094458C"/>
    <w:rsid w:val="00944622"/>
    <w:rsid w:val="00944DA8"/>
    <w:rsid w:val="00944E0D"/>
    <w:rsid w:val="009460F1"/>
    <w:rsid w:val="00946BB6"/>
    <w:rsid w:val="00946C11"/>
    <w:rsid w:val="00946EDB"/>
    <w:rsid w:val="0094703F"/>
    <w:rsid w:val="009474A9"/>
    <w:rsid w:val="00947E40"/>
    <w:rsid w:val="00947F20"/>
    <w:rsid w:val="0095035B"/>
    <w:rsid w:val="009506AF"/>
    <w:rsid w:val="00950F1E"/>
    <w:rsid w:val="00951432"/>
    <w:rsid w:val="00951A9C"/>
    <w:rsid w:val="00951CCF"/>
    <w:rsid w:val="00951DB4"/>
    <w:rsid w:val="00952100"/>
    <w:rsid w:val="00952E82"/>
    <w:rsid w:val="00952F02"/>
    <w:rsid w:val="0095383D"/>
    <w:rsid w:val="0095386E"/>
    <w:rsid w:val="009538AC"/>
    <w:rsid w:val="00953D4C"/>
    <w:rsid w:val="00953F1B"/>
    <w:rsid w:val="00954447"/>
    <w:rsid w:val="0095499E"/>
    <w:rsid w:val="00955505"/>
    <w:rsid w:val="0095554E"/>
    <w:rsid w:val="00956342"/>
    <w:rsid w:val="00956365"/>
    <w:rsid w:val="009566AD"/>
    <w:rsid w:val="00956C75"/>
    <w:rsid w:val="00957030"/>
    <w:rsid w:val="009570CE"/>
    <w:rsid w:val="00957310"/>
    <w:rsid w:val="00957599"/>
    <w:rsid w:val="00957828"/>
    <w:rsid w:val="009579AD"/>
    <w:rsid w:val="009600D4"/>
    <w:rsid w:val="00960446"/>
    <w:rsid w:val="00960511"/>
    <w:rsid w:val="00961305"/>
    <w:rsid w:val="00961513"/>
    <w:rsid w:val="0096191F"/>
    <w:rsid w:val="00961C1F"/>
    <w:rsid w:val="0096220C"/>
    <w:rsid w:val="009625D4"/>
    <w:rsid w:val="00962686"/>
    <w:rsid w:val="00962A7C"/>
    <w:rsid w:val="00962B02"/>
    <w:rsid w:val="00962BA2"/>
    <w:rsid w:val="00962BD2"/>
    <w:rsid w:val="00962CDA"/>
    <w:rsid w:val="00962DFB"/>
    <w:rsid w:val="00962E99"/>
    <w:rsid w:val="009636E3"/>
    <w:rsid w:val="00963E4B"/>
    <w:rsid w:val="00963F90"/>
    <w:rsid w:val="00964797"/>
    <w:rsid w:val="00964856"/>
    <w:rsid w:val="00964942"/>
    <w:rsid w:val="00964A25"/>
    <w:rsid w:val="00964DD7"/>
    <w:rsid w:val="00964EB8"/>
    <w:rsid w:val="0096523D"/>
    <w:rsid w:val="00965443"/>
    <w:rsid w:val="009656F4"/>
    <w:rsid w:val="0096591C"/>
    <w:rsid w:val="00965AEA"/>
    <w:rsid w:val="00965BFB"/>
    <w:rsid w:val="00965C34"/>
    <w:rsid w:val="00966D01"/>
    <w:rsid w:val="00966FDE"/>
    <w:rsid w:val="009672AB"/>
    <w:rsid w:val="00967399"/>
    <w:rsid w:val="00967404"/>
    <w:rsid w:val="00967A3B"/>
    <w:rsid w:val="00967D6A"/>
    <w:rsid w:val="00967E53"/>
    <w:rsid w:val="00970901"/>
    <w:rsid w:val="00970F44"/>
    <w:rsid w:val="009711B3"/>
    <w:rsid w:val="00971273"/>
    <w:rsid w:val="00971613"/>
    <w:rsid w:val="0097192B"/>
    <w:rsid w:val="00971CD7"/>
    <w:rsid w:val="0097264A"/>
    <w:rsid w:val="00972697"/>
    <w:rsid w:val="009728E2"/>
    <w:rsid w:val="00973052"/>
    <w:rsid w:val="0097348F"/>
    <w:rsid w:val="009736B1"/>
    <w:rsid w:val="00973723"/>
    <w:rsid w:val="00973981"/>
    <w:rsid w:val="00973EA6"/>
    <w:rsid w:val="009740C0"/>
    <w:rsid w:val="009745B3"/>
    <w:rsid w:val="0097477C"/>
    <w:rsid w:val="00974AF9"/>
    <w:rsid w:val="00974BC0"/>
    <w:rsid w:val="00974D58"/>
    <w:rsid w:val="00974D7E"/>
    <w:rsid w:val="00975069"/>
    <w:rsid w:val="00975BD8"/>
    <w:rsid w:val="009764FB"/>
    <w:rsid w:val="009766C7"/>
    <w:rsid w:val="009767F2"/>
    <w:rsid w:val="00976C11"/>
    <w:rsid w:val="00976C8B"/>
    <w:rsid w:val="00977404"/>
    <w:rsid w:val="0097747F"/>
    <w:rsid w:val="00977FE3"/>
    <w:rsid w:val="00980E1F"/>
    <w:rsid w:val="00980F04"/>
    <w:rsid w:val="00980FCA"/>
    <w:rsid w:val="0098125A"/>
    <w:rsid w:val="00981506"/>
    <w:rsid w:val="00981EB0"/>
    <w:rsid w:val="00982010"/>
    <w:rsid w:val="00982018"/>
    <w:rsid w:val="00982063"/>
    <w:rsid w:val="009828E0"/>
    <w:rsid w:val="00982994"/>
    <w:rsid w:val="00982CBA"/>
    <w:rsid w:val="00982F28"/>
    <w:rsid w:val="00983139"/>
    <w:rsid w:val="00983388"/>
    <w:rsid w:val="00983DC9"/>
    <w:rsid w:val="00983E36"/>
    <w:rsid w:val="00983F9F"/>
    <w:rsid w:val="00984267"/>
    <w:rsid w:val="0098443B"/>
    <w:rsid w:val="009844DF"/>
    <w:rsid w:val="009845FE"/>
    <w:rsid w:val="009847F8"/>
    <w:rsid w:val="00984A3B"/>
    <w:rsid w:val="00984BCD"/>
    <w:rsid w:val="00984ED5"/>
    <w:rsid w:val="009854E1"/>
    <w:rsid w:val="0098663A"/>
    <w:rsid w:val="0098689A"/>
    <w:rsid w:val="009868E9"/>
    <w:rsid w:val="009869DE"/>
    <w:rsid w:val="009869DF"/>
    <w:rsid w:val="0098701E"/>
    <w:rsid w:val="009871A8"/>
    <w:rsid w:val="009873E5"/>
    <w:rsid w:val="0098764E"/>
    <w:rsid w:val="00987B67"/>
    <w:rsid w:val="00987C71"/>
    <w:rsid w:val="009907CF"/>
    <w:rsid w:val="009907E4"/>
    <w:rsid w:val="0099095A"/>
    <w:rsid w:val="00990D8E"/>
    <w:rsid w:val="00990DA1"/>
    <w:rsid w:val="00990E42"/>
    <w:rsid w:val="009910DD"/>
    <w:rsid w:val="009911DD"/>
    <w:rsid w:val="009914E5"/>
    <w:rsid w:val="00991551"/>
    <w:rsid w:val="00991C92"/>
    <w:rsid w:val="00991D22"/>
    <w:rsid w:val="00991E0E"/>
    <w:rsid w:val="009921AF"/>
    <w:rsid w:val="009921D5"/>
    <w:rsid w:val="009928AF"/>
    <w:rsid w:val="009928E1"/>
    <w:rsid w:val="00992A31"/>
    <w:rsid w:val="00992B0E"/>
    <w:rsid w:val="00992D69"/>
    <w:rsid w:val="0099314B"/>
    <w:rsid w:val="009932C1"/>
    <w:rsid w:val="00993CF5"/>
    <w:rsid w:val="00994424"/>
    <w:rsid w:val="009947C4"/>
    <w:rsid w:val="00994BBF"/>
    <w:rsid w:val="009952A0"/>
    <w:rsid w:val="009959F2"/>
    <w:rsid w:val="009964B2"/>
    <w:rsid w:val="00996968"/>
    <w:rsid w:val="0099744F"/>
    <w:rsid w:val="0099757A"/>
    <w:rsid w:val="009975E5"/>
    <w:rsid w:val="00997A81"/>
    <w:rsid w:val="00997E10"/>
    <w:rsid w:val="00997F16"/>
    <w:rsid w:val="009A0216"/>
    <w:rsid w:val="009A07BC"/>
    <w:rsid w:val="009A0805"/>
    <w:rsid w:val="009A0982"/>
    <w:rsid w:val="009A0FF1"/>
    <w:rsid w:val="009A10F5"/>
    <w:rsid w:val="009A1180"/>
    <w:rsid w:val="009A11A9"/>
    <w:rsid w:val="009A11C4"/>
    <w:rsid w:val="009A127C"/>
    <w:rsid w:val="009A1450"/>
    <w:rsid w:val="009A183C"/>
    <w:rsid w:val="009A1848"/>
    <w:rsid w:val="009A2A38"/>
    <w:rsid w:val="009A2CB9"/>
    <w:rsid w:val="009A2D42"/>
    <w:rsid w:val="009A2D4D"/>
    <w:rsid w:val="009A387B"/>
    <w:rsid w:val="009A3E6D"/>
    <w:rsid w:val="009A470F"/>
    <w:rsid w:val="009A4EFF"/>
    <w:rsid w:val="009A4F88"/>
    <w:rsid w:val="009A539D"/>
    <w:rsid w:val="009A553C"/>
    <w:rsid w:val="009A5A63"/>
    <w:rsid w:val="009A5A7B"/>
    <w:rsid w:val="009A5AEB"/>
    <w:rsid w:val="009A5D61"/>
    <w:rsid w:val="009A641E"/>
    <w:rsid w:val="009A66D9"/>
    <w:rsid w:val="009A69C7"/>
    <w:rsid w:val="009A6BE2"/>
    <w:rsid w:val="009A729E"/>
    <w:rsid w:val="009A79CC"/>
    <w:rsid w:val="009A7B49"/>
    <w:rsid w:val="009B037B"/>
    <w:rsid w:val="009B0A48"/>
    <w:rsid w:val="009B1469"/>
    <w:rsid w:val="009B17FC"/>
    <w:rsid w:val="009B19A3"/>
    <w:rsid w:val="009B21DA"/>
    <w:rsid w:val="009B234D"/>
    <w:rsid w:val="009B2ACA"/>
    <w:rsid w:val="009B364D"/>
    <w:rsid w:val="009B367E"/>
    <w:rsid w:val="009B37ED"/>
    <w:rsid w:val="009B3838"/>
    <w:rsid w:val="009B3BA7"/>
    <w:rsid w:val="009B3D05"/>
    <w:rsid w:val="009B3D4F"/>
    <w:rsid w:val="009B454C"/>
    <w:rsid w:val="009B5089"/>
    <w:rsid w:val="009B52BC"/>
    <w:rsid w:val="009B577E"/>
    <w:rsid w:val="009B57E9"/>
    <w:rsid w:val="009B5AD4"/>
    <w:rsid w:val="009B5CA3"/>
    <w:rsid w:val="009B6D63"/>
    <w:rsid w:val="009B71B8"/>
    <w:rsid w:val="009B7263"/>
    <w:rsid w:val="009B7307"/>
    <w:rsid w:val="009B743B"/>
    <w:rsid w:val="009B74A8"/>
    <w:rsid w:val="009B7541"/>
    <w:rsid w:val="009B7645"/>
    <w:rsid w:val="009B7DC6"/>
    <w:rsid w:val="009C0376"/>
    <w:rsid w:val="009C0446"/>
    <w:rsid w:val="009C04EB"/>
    <w:rsid w:val="009C063D"/>
    <w:rsid w:val="009C0A44"/>
    <w:rsid w:val="009C0C61"/>
    <w:rsid w:val="009C1131"/>
    <w:rsid w:val="009C1454"/>
    <w:rsid w:val="009C1533"/>
    <w:rsid w:val="009C15EA"/>
    <w:rsid w:val="009C171B"/>
    <w:rsid w:val="009C1853"/>
    <w:rsid w:val="009C187A"/>
    <w:rsid w:val="009C2431"/>
    <w:rsid w:val="009C2936"/>
    <w:rsid w:val="009C2F47"/>
    <w:rsid w:val="009C3170"/>
    <w:rsid w:val="009C31B5"/>
    <w:rsid w:val="009C36EB"/>
    <w:rsid w:val="009C3C7E"/>
    <w:rsid w:val="009C415E"/>
    <w:rsid w:val="009C461B"/>
    <w:rsid w:val="009C4975"/>
    <w:rsid w:val="009C51D4"/>
    <w:rsid w:val="009C543B"/>
    <w:rsid w:val="009C56AF"/>
    <w:rsid w:val="009C6372"/>
    <w:rsid w:val="009C63D3"/>
    <w:rsid w:val="009C68F4"/>
    <w:rsid w:val="009C6D6D"/>
    <w:rsid w:val="009C6F9A"/>
    <w:rsid w:val="009C7595"/>
    <w:rsid w:val="009C7766"/>
    <w:rsid w:val="009C7CBE"/>
    <w:rsid w:val="009D0602"/>
    <w:rsid w:val="009D1081"/>
    <w:rsid w:val="009D1692"/>
    <w:rsid w:val="009D183D"/>
    <w:rsid w:val="009D1B48"/>
    <w:rsid w:val="009D1DA0"/>
    <w:rsid w:val="009D24C6"/>
    <w:rsid w:val="009D29CC"/>
    <w:rsid w:val="009D2BA2"/>
    <w:rsid w:val="009D2FB5"/>
    <w:rsid w:val="009D3916"/>
    <w:rsid w:val="009D3B19"/>
    <w:rsid w:val="009D3C8E"/>
    <w:rsid w:val="009D3D10"/>
    <w:rsid w:val="009D3DCE"/>
    <w:rsid w:val="009D4035"/>
    <w:rsid w:val="009D43DB"/>
    <w:rsid w:val="009D442F"/>
    <w:rsid w:val="009D473F"/>
    <w:rsid w:val="009D47C9"/>
    <w:rsid w:val="009D4F5D"/>
    <w:rsid w:val="009D5272"/>
    <w:rsid w:val="009D5278"/>
    <w:rsid w:val="009D537D"/>
    <w:rsid w:val="009D6093"/>
    <w:rsid w:val="009D65B2"/>
    <w:rsid w:val="009D65BB"/>
    <w:rsid w:val="009D6969"/>
    <w:rsid w:val="009D6B33"/>
    <w:rsid w:val="009D751D"/>
    <w:rsid w:val="009D773C"/>
    <w:rsid w:val="009D774B"/>
    <w:rsid w:val="009D7875"/>
    <w:rsid w:val="009D7D1E"/>
    <w:rsid w:val="009D7F3C"/>
    <w:rsid w:val="009E0820"/>
    <w:rsid w:val="009E0A62"/>
    <w:rsid w:val="009E0D67"/>
    <w:rsid w:val="009E0FEA"/>
    <w:rsid w:val="009E13F9"/>
    <w:rsid w:val="009E2032"/>
    <w:rsid w:val="009E28E2"/>
    <w:rsid w:val="009E28EC"/>
    <w:rsid w:val="009E2910"/>
    <w:rsid w:val="009E3070"/>
    <w:rsid w:val="009E30A9"/>
    <w:rsid w:val="009E31CE"/>
    <w:rsid w:val="009E35F8"/>
    <w:rsid w:val="009E3972"/>
    <w:rsid w:val="009E3B47"/>
    <w:rsid w:val="009E3EB7"/>
    <w:rsid w:val="009E49F9"/>
    <w:rsid w:val="009E4D54"/>
    <w:rsid w:val="009E4D6E"/>
    <w:rsid w:val="009E4F2F"/>
    <w:rsid w:val="009E5479"/>
    <w:rsid w:val="009E5819"/>
    <w:rsid w:val="009E589F"/>
    <w:rsid w:val="009E5DA9"/>
    <w:rsid w:val="009E5E1B"/>
    <w:rsid w:val="009E60AF"/>
    <w:rsid w:val="009E62A1"/>
    <w:rsid w:val="009E6386"/>
    <w:rsid w:val="009E6CE3"/>
    <w:rsid w:val="009E6E81"/>
    <w:rsid w:val="009E70A9"/>
    <w:rsid w:val="009E71A1"/>
    <w:rsid w:val="009E735A"/>
    <w:rsid w:val="009E7392"/>
    <w:rsid w:val="009E76B8"/>
    <w:rsid w:val="009E7774"/>
    <w:rsid w:val="009E7837"/>
    <w:rsid w:val="009E7BF4"/>
    <w:rsid w:val="009F09BB"/>
    <w:rsid w:val="009F0AE7"/>
    <w:rsid w:val="009F0B2B"/>
    <w:rsid w:val="009F0D4D"/>
    <w:rsid w:val="009F11AD"/>
    <w:rsid w:val="009F1564"/>
    <w:rsid w:val="009F26B0"/>
    <w:rsid w:val="009F2BFA"/>
    <w:rsid w:val="009F3537"/>
    <w:rsid w:val="009F3A94"/>
    <w:rsid w:val="009F3E65"/>
    <w:rsid w:val="009F41A5"/>
    <w:rsid w:val="009F46B1"/>
    <w:rsid w:val="009F498B"/>
    <w:rsid w:val="009F4BF9"/>
    <w:rsid w:val="009F546F"/>
    <w:rsid w:val="009F559E"/>
    <w:rsid w:val="009F56D7"/>
    <w:rsid w:val="009F5A10"/>
    <w:rsid w:val="009F6078"/>
    <w:rsid w:val="009F63B2"/>
    <w:rsid w:val="009F6B11"/>
    <w:rsid w:val="009F6CB3"/>
    <w:rsid w:val="009F6E7F"/>
    <w:rsid w:val="009F6F83"/>
    <w:rsid w:val="009F7AA8"/>
    <w:rsid w:val="009F7F48"/>
    <w:rsid w:val="00A00245"/>
    <w:rsid w:val="00A0034B"/>
    <w:rsid w:val="00A00431"/>
    <w:rsid w:val="00A00C60"/>
    <w:rsid w:val="00A0173A"/>
    <w:rsid w:val="00A0179F"/>
    <w:rsid w:val="00A017DC"/>
    <w:rsid w:val="00A0197B"/>
    <w:rsid w:val="00A01C28"/>
    <w:rsid w:val="00A0257F"/>
    <w:rsid w:val="00A02659"/>
    <w:rsid w:val="00A02CC3"/>
    <w:rsid w:val="00A02DC7"/>
    <w:rsid w:val="00A032B9"/>
    <w:rsid w:val="00A037B8"/>
    <w:rsid w:val="00A037F6"/>
    <w:rsid w:val="00A03978"/>
    <w:rsid w:val="00A03B14"/>
    <w:rsid w:val="00A04303"/>
    <w:rsid w:val="00A047D5"/>
    <w:rsid w:val="00A04EBF"/>
    <w:rsid w:val="00A0510B"/>
    <w:rsid w:val="00A05517"/>
    <w:rsid w:val="00A05696"/>
    <w:rsid w:val="00A05736"/>
    <w:rsid w:val="00A05E39"/>
    <w:rsid w:val="00A06057"/>
    <w:rsid w:val="00A06177"/>
    <w:rsid w:val="00A06440"/>
    <w:rsid w:val="00A064AA"/>
    <w:rsid w:val="00A06FBF"/>
    <w:rsid w:val="00A071D0"/>
    <w:rsid w:val="00A077C4"/>
    <w:rsid w:val="00A07E2C"/>
    <w:rsid w:val="00A07E61"/>
    <w:rsid w:val="00A07EA4"/>
    <w:rsid w:val="00A10326"/>
    <w:rsid w:val="00A1086E"/>
    <w:rsid w:val="00A10CDA"/>
    <w:rsid w:val="00A10D26"/>
    <w:rsid w:val="00A11874"/>
    <w:rsid w:val="00A119D5"/>
    <w:rsid w:val="00A11DF5"/>
    <w:rsid w:val="00A124CD"/>
    <w:rsid w:val="00A12D4A"/>
    <w:rsid w:val="00A12DAC"/>
    <w:rsid w:val="00A12E51"/>
    <w:rsid w:val="00A1313B"/>
    <w:rsid w:val="00A1326C"/>
    <w:rsid w:val="00A137AC"/>
    <w:rsid w:val="00A137B8"/>
    <w:rsid w:val="00A13892"/>
    <w:rsid w:val="00A13927"/>
    <w:rsid w:val="00A13947"/>
    <w:rsid w:val="00A13E68"/>
    <w:rsid w:val="00A14122"/>
    <w:rsid w:val="00A1455A"/>
    <w:rsid w:val="00A14A51"/>
    <w:rsid w:val="00A152CB"/>
    <w:rsid w:val="00A152D8"/>
    <w:rsid w:val="00A15CF7"/>
    <w:rsid w:val="00A16E4C"/>
    <w:rsid w:val="00A16EDC"/>
    <w:rsid w:val="00A17253"/>
    <w:rsid w:val="00A173BD"/>
    <w:rsid w:val="00A17C88"/>
    <w:rsid w:val="00A17FC2"/>
    <w:rsid w:val="00A204B0"/>
    <w:rsid w:val="00A20771"/>
    <w:rsid w:val="00A207A8"/>
    <w:rsid w:val="00A20B1B"/>
    <w:rsid w:val="00A21837"/>
    <w:rsid w:val="00A21C3B"/>
    <w:rsid w:val="00A21D52"/>
    <w:rsid w:val="00A222F5"/>
    <w:rsid w:val="00A228EA"/>
    <w:rsid w:val="00A22983"/>
    <w:rsid w:val="00A22990"/>
    <w:rsid w:val="00A22DBE"/>
    <w:rsid w:val="00A2323B"/>
    <w:rsid w:val="00A2332D"/>
    <w:rsid w:val="00A235E9"/>
    <w:rsid w:val="00A23DAE"/>
    <w:rsid w:val="00A23ECC"/>
    <w:rsid w:val="00A24954"/>
    <w:rsid w:val="00A24A0D"/>
    <w:rsid w:val="00A24DEC"/>
    <w:rsid w:val="00A2518A"/>
    <w:rsid w:val="00A258E1"/>
    <w:rsid w:val="00A25D7F"/>
    <w:rsid w:val="00A26C12"/>
    <w:rsid w:val="00A26FAD"/>
    <w:rsid w:val="00A27060"/>
    <w:rsid w:val="00A2775E"/>
    <w:rsid w:val="00A27F5A"/>
    <w:rsid w:val="00A30061"/>
    <w:rsid w:val="00A3008A"/>
    <w:rsid w:val="00A3046B"/>
    <w:rsid w:val="00A304C6"/>
    <w:rsid w:val="00A30965"/>
    <w:rsid w:val="00A30B2C"/>
    <w:rsid w:val="00A30D1D"/>
    <w:rsid w:val="00A30D55"/>
    <w:rsid w:val="00A313A1"/>
    <w:rsid w:val="00A3164E"/>
    <w:rsid w:val="00A31720"/>
    <w:rsid w:val="00A31B26"/>
    <w:rsid w:val="00A31CFB"/>
    <w:rsid w:val="00A32654"/>
    <w:rsid w:val="00A32668"/>
    <w:rsid w:val="00A32AD1"/>
    <w:rsid w:val="00A32F2F"/>
    <w:rsid w:val="00A32F5C"/>
    <w:rsid w:val="00A32F60"/>
    <w:rsid w:val="00A3312D"/>
    <w:rsid w:val="00A337FF"/>
    <w:rsid w:val="00A3383D"/>
    <w:rsid w:val="00A338B0"/>
    <w:rsid w:val="00A33C2B"/>
    <w:rsid w:val="00A340C1"/>
    <w:rsid w:val="00A341C0"/>
    <w:rsid w:val="00A348D2"/>
    <w:rsid w:val="00A34EFE"/>
    <w:rsid w:val="00A3549D"/>
    <w:rsid w:val="00A35586"/>
    <w:rsid w:val="00A355A8"/>
    <w:rsid w:val="00A355D6"/>
    <w:rsid w:val="00A35B9C"/>
    <w:rsid w:val="00A35CDB"/>
    <w:rsid w:val="00A365D7"/>
    <w:rsid w:val="00A36D76"/>
    <w:rsid w:val="00A373B7"/>
    <w:rsid w:val="00A37706"/>
    <w:rsid w:val="00A37A1A"/>
    <w:rsid w:val="00A37D21"/>
    <w:rsid w:val="00A40641"/>
    <w:rsid w:val="00A4084B"/>
    <w:rsid w:val="00A40988"/>
    <w:rsid w:val="00A4103F"/>
    <w:rsid w:val="00A41B97"/>
    <w:rsid w:val="00A42683"/>
    <w:rsid w:val="00A42D77"/>
    <w:rsid w:val="00A42E29"/>
    <w:rsid w:val="00A4306B"/>
    <w:rsid w:val="00A4315B"/>
    <w:rsid w:val="00A437CC"/>
    <w:rsid w:val="00A438E5"/>
    <w:rsid w:val="00A43AF5"/>
    <w:rsid w:val="00A440F6"/>
    <w:rsid w:val="00A44751"/>
    <w:rsid w:val="00A44F22"/>
    <w:rsid w:val="00A45018"/>
    <w:rsid w:val="00A45218"/>
    <w:rsid w:val="00A45611"/>
    <w:rsid w:val="00A4570B"/>
    <w:rsid w:val="00A4596E"/>
    <w:rsid w:val="00A45D9E"/>
    <w:rsid w:val="00A4610A"/>
    <w:rsid w:val="00A46127"/>
    <w:rsid w:val="00A46501"/>
    <w:rsid w:val="00A4685C"/>
    <w:rsid w:val="00A468D2"/>
    <w:rsid w:val="00A46E5A"/>
    <w:rsid w:val="00A470A4"/>
    <w:rsid w:val="00A47172"/>
    <w:rsid w:val="00A473C5"/>
    <w:rsid w:val="00A47ADC"/>
    <w:rsid w:val="00A47B81"/>
    <w:rsid w:val="00A47F5C"/>
    <w:rsid w:val="00A50188"/>
    <w:rsid w:val="00A506B5"/>
    <w:rsid w:val="00A508B1"/>
    <w:rsid w:val="00A50980"/>
    <w:rsid w:val="00A50B68"/>
    <w:rsid w:val="00A50D40"/>
    <w:rsid w:val="00A50E19"/>
    <w:rsid w:val="00A520C9"/>
    <w:rsid w:val="00A52391"/>
    <w:rsid w:val="00A52542"/>
    <w:rsid w:val="00A5260D"/>
    <w:rsid w:val="00A5265B"/>
    <w:rsid w:val="00A52851"/>
    <w:rsid w:val="00A52C7F"/>
    <w:rsid w:val="00A52CE2"/>
    <w:rsid w:val="00A52FD6"/>
    <w:rsid w:val="00A5356C"/>
    <w:rsid w:val="00A53607"/>
    <w:rsid w:val="00A5381D"/>
    <w:rsid w:val="00A539D1"/>
    <w:rsid w:val="00A53CC1"/>
    <w:rsid w:val="00A53EC2"/>
    <w:rsid w:val="00A54293"/>
    <w:rsid w:val="00A544E7"/>
    <w:rsid w:val="00A54C86"/>
    <w:rsid w:val="00A55C90"/>
    <w:rsid w:val="00A55E47"/>
    <w:rsid w:val="00A5774D"/>
    <w:rsid w:val="00A60251"/>
    <w:rsid w:val="00A6036E"/>
    <w:rsid w:val="00A6050A"/>
    <w:rsid w:val="00A605CA"/>
    <w:rsid w:val="00A6091F"/>
    <w:rsid w:val="00A60CD2"/>
    <w:rsid w:val="00A60CE5"/>
    <w:rsid w:val="00A61304"/>
    <w:rsid w:val="00A61669"/>
    <w:rsid w:val="00A61C9A"/>
    <w:rsid w:val="00A61DA6"/>
    <w:rsid w:val="00A61EB3"/>
    <w:rsid w:val="00A62211"/>
    <w:rsid w:val="00A6241F"/>
    <w:rsid w:val="00A6249D"/>
    <w:rsid w:val="00A624FE"/>
    <w:rsid w:val="00A62A91"/>
    <w:rsid w:val="00A62C33"/>
    <w:rsid w:val="00A62E0E"/>
    <w:rsid w:val="00A62FD7"/>
    <w:rsid w:val="00A6367F"/>
    <w:rsid w:val="00A637B5"/>
    <w:rsid w:val="00A63A8A"/>
    <w:rsid w:val="00A64299"/>
    <w:rsid w:val="00A64636"/>
    <w:rsid w:val="00A64654"/>
    <w:rsid w:val="00A651EE"/>
    <w:rsid w:val="00A65D09"/>
    <w:rsid w:val="00A6659D"/>
    <w:rsid w:val="00A66E7C"/>
    <w:rsid w:val="00A67561"/>
    <w:rsid w:val="00A676FE"/>
    <w:rsid w:val="00A67E6C"/>
    <w:rsid w:val="00A700D7"/>
    <w:rsid w:val="00A701C1"/>
    <w:rsid w:val="00A7032B"/>
    <w:rsid w:val="00A704F2"/>
    <w:rsid w:val="00A70BC0"/>
    <w:rsid w:val="00A7163B"/>
    <w:rsid w:val="00A718DB"/>
    <w:rsid w:val="00A718E7"/>
    <w:rsid w:val="00A71CF9"/>
    <w:rsid w:val="00A723F1"/>
    <w:rsid w:val="00A726F8"/>
    <w:rsid w:val="00A72B4F"/>
    <w:rsid w:val="00A72BBF"/>
    <w:rsid w:val="00A73545"/>
    <w:rsid w:val="00A73631"/>
    <w:rsid w:val="00A738C6"/>
    <w:rsid w:val="00A73CED"/>
    <w:rsid w:val="00A73D22"/>
    <w:rsid w:val="00A73D55"/>
    <w:rsid w:val="00A74218"/>
    <w:rsid w:val="00A742F3"/>
    <w:rsid w:val="00A74343"/>
    <w:rsid w:val="00A7472F"/>
    <w:rsid w:val="00A74D9C"/>
    <w:rsid w:val="00A7538A"/>
    <w:rsid w:val="00A75CE2"/>
    <w:rsid w:val="00A75DCA"/>
    <w:rsid w:val="00A7607B"/>
    <w:rsid w:val="00A761BB"/>
    <w:rsid w:val="00A76589"/>
    <w:rsid w:val="00A7665D"/>
    <w:rsid w:val="00A767EB"/>
    <w:rsid w:val="00A76925"/>
    <w:rsid w:val="00A76C27"/>
    <w:rsid w:val="00A77167"/>
    <w:rsid w:val="00A7717A"/>
    <w:rsid w:val="00A80318"/>
    <w:rsid w:val="00A8044B"/>
    <w:rsid w:val="00A804C5"/>
    <w:rsid w:val="00A8054A"/>
    <w:rsid w:val="00A81035"/>
    <w:rsid w:val="00A810F7"/>
    <w:rsid w:val="00A81112"/>
    <w:rsid w:val="00A814CA"/>
    <w:rsid w:val="00A81EAD"/>
    <w:rsid w:val="00A82522"/>
    <w:rsid w:val="00A82541"/>
    <w:rsid w:val="00A82902"/>
    <w:rsid w:val="00A82ABB"/>
    <w:rsid w:val="00A82FFF"/>
    <w:rsid w:val="00A83240"/>
    <w:rsid w:val="00A8342F"/>
    <w:rsid w:val="00A83718"/>
    <w:rsid w:val="00A83DE2"/>
    <w:rsid w:val="00A841F6"/>
    <w:rsid w:val="00A842BB"/>
    <w:rsid w:val="00A85888"/>
    <w:rsid w:val="00A85D2C"/>
    <w:rsid w:val="00A85D48"/>
    <w:rsid w:val="00A8603D"/>
    <w:rsid w:val="00A86288"/>
    <w:rsid w:val="00A864CA"/>
    <w:rsid w:val="00A867B7"/>
    <w:rsid w:val="00A86A77"/>
    <w:rsid w:val="00A86B08"/>
    <w:rsid w:val="00A87058"/>
    <w:rsid w:val="00A870E7"/>
    <w:rsid w:val="00A904BA"/>
    <w:rsid w:val="00A907E3"/>
    <w:rsid w:val="00A91437"/>
    <w:rsid w:val="00A91578"/>
    <w:rsid w:val="00A91593"/>
    <w:rsid w:val="00A91FE6"/>
    <w:rsid w:val="00A922CB"/>
    <w:rsid w:val="00A927E7"/>
    <w:rsid w:val="00A929CC"/>
    <w:rsid w:val="00A92C7D"/>
    <w:rsid w:val="00A932E7"/>
    <w:rsid w:val="00A9359D"/>
    <w:rsid w:val="00A93672"/>
    <w:rsid w:val="00A936AF"/>
    <w:rsid w:val="00A938B1"/>
    <w:rsid w:val="00A93FDA"/>
    <w:rsid w:val="00A9453B"/>
    <w:rsid w:val="00A94942"/>
    <w:rsid w:val="00A94AA4"/>
    <w:rsid w:val="00A94B35"/>
    <w:rsid w:val="00A96092"/>
    <w:rsid w:val="00A9642E"/>
    <w:rsid w:val="00A96A81"/>
    <w:rsid w:val="00A96BDF"/>
    <w:rsid w:val="00A96F82"/>
    <w:rsid w:val="00A9725D"/>
    <w:rsid w:val="00A97A50"/>
    <w:rsid w:val="00A97AF4"/>
    <w:rsid w:val="00AA0023"/>
    <w:rsid w:val="00AA00FC"/>
    <w:rsid w:val="00AA054D"/>
    <w:rsid w:val="00AA0821"/>
    <w:rsid w:val="00AA0CC9"/>
    <w:rsid w:val="00AA0F03"/>
    <w:rsid w:val="00AA1071"/>
    <w:rsid w:val="00AA2494"/>
    <w:rsid w:val="00AA2644"/>
    <w:rsid w:val="00AA2F46"/>
    <w:rsid w:val="00AA3282"/>
    <w:rsid w:val="00AA3438"/>
    <w:rsid w:val="00AA3793"/>
    <w:rsid w:val="00AA3A2A"/>
    <w:rsid w:val="00AA3BEB"/>
    <w:rsid w:val="00AA40DE"/>
    <w:rsid w:val="00AA41F3"/>
    <w:rsid w:val="00AA4340"/>
    <w:rsid w:val="00AA468E"/>
    <w:rsid w:val="00AA47C0"/>
    <w:rsid w:val="00AA497D"/>
    <w:rsid w:val="00AA4CB3"/>
    <w:rsid w:val="00AA4FB3"/>
    <w:rsid w:val="00AA5526"/>
    <w:rsid w:val="00AA5DC7"/>
    <w:rsid w:val="00AA5F9E"/>
    <w:rsid w:val="00AA687C"/>
    <w:rsid w:val="00AA6980"/>
    <w:rsid w:val="00AA6C7D"/>
    <w:rsid w:val="00AA73D9"/>
    <w:rsid w:val="00AA7B93"/>
    <w:rsid w:val="00AB0193"/>
    <w:rsid w:val="00AB02EE"/>
    <w:rsid w:val="00AB072C"/>
    <w:rsid w:val="00AB09E5"/>
    <w:rsid w:val="00AB0B7A"/>
    <w:rsid w:val="00AB1105"/>
    <w:rsid w:val="00AB1143"/>
    <w:rsid w:val="00AB1DAD"/>
    <w:rsid w:val="00AB200E"/>
    <w:rsid w:val="00AB20C7"/>
    <w:rsid w:val="00AB2296"/>
    <w:rsid w:val="00AB22B3"/>
    <w:rsid w:val="00AB2359"/>
    <w:rsid w:val="00AB2F3C"/>
    <w:rsid w:val="00AB316E"/>
    <w:rsid w:val="00AB3D81"/>
    <w:rsid w:val="00AB490F"/>
    <w:rsid w:val="00AB4AB8"/>
    <w:rsid w:val="00AB4CF4"/>
    <w:rsid w:val="00AB4D0E"/>
    <w:rsid w:val="00AB50C0"/>
    <w:rsid w:val="00AB5468"/>
    <w:rsid w:val="00AB5D96"/>
    <w:rsid w:val="00AB5E3E"/>
    <w:rsid w:val="00AB5EEE"/>
    <w:rsid w:val="00AB604B"/>
    <w:rsid w:val="00AB6191"/>
    <w:rsid w:val="00AB64B4"/>
    <w:rsid w:val="00AB69AA"/>
    <w:rsid w:val="00AB78AC"/>
    <w:rsid w:val="00AC02CF"/>
    <w:rsid w:val="00AC05E1"/>
    <w:rsid w:val="00AC06C0"/>
    <w:rsid w:val="00AC0898"/>
    <w:rsid w:val="00AC0F98"/>
    <w:rsid w:val="00AC1649"/>
    <w:rsid w:val="00AC16AA"/>
    <w:rsid w:val="00AC1C25"/>
    <w:rsid w:val="00AC1D5B"/>
    <w:rsid w:val="00AC1F5F"/>
    <w:rsid w:val="00AC2733"/>
    <w:rsid w:val="00AC28EA"/>
    <w:rsid w:val="00AC296E"/>
    <w:rsid w:val="00AC29AA"/>
    <w:rsid w:val="00AC2CE7"/>
    <w:rsid w:val="00AC2E44"/>
    <w:rsid w:val="00AC2F1E"/>
    <w:rsid w:val="00AC3246"/>
    <w:rsid w:val="00AC3858"/>
    <w:rsid w:val="00AC3B07"/>
    <w:rsid w:val="00AC4374"/>
    <w:rsid w:val="00AC4930"/>
    <w:rsid w:val="00AC498C"/>
    <w:rsid w:val="00AC4B68"/>
    <w:rsid w:val="00AC4BAD"/>
    <w:rsid w:val="00AC4C63"/>
    <w:rsid w:val="00AC5D22"/>
    <w:rsid w:val="00AC5D6E"/>
    <w:rsid w:val="00AC6006"/>
    <w:rsid w:val="00AC607A"/>
    <w:rsid w:val="00AC61F9"/>
    <w:rsid w:val="00AC623E"/>
    <w:rsid w:val="00AC6484"/>
    <w:rsid w:val="00AC64D0"/>
    <w:rsid w:val="00AC670C"/>
    <w:rsid w:val="00AC6E8E"/>
    <w:rsid w:val="00AC7553"/>
    <w:rsid w:val="00AC7AAE"/>
    <w:rsid w:val="00AC7D64"/>
    <w:rsid w:val="00AD02BA"/>
    <w:rsid w:val="00AD0B93"/>
    <w:rsid w:val="00AD0E6C"/>
    <w:rsid w:val="00AD11EB"/>
    <w:rsid w:val="00AD1735"/>
    <w:rsid w:val="00AD178A"/>
    <w:rsid w:val="00AD1CC0"/>
    <w:rsid w:val="00AD1F49"/>
    <w:rsid w:val="00AD1FEB"/>
    <w:rsid w:val="00AD224A"/>
    <w:rsid w:val="00AD22B6"/>
    <w:rsid w:val="00AD2CB4"/>
    <w:rsid w:val="00AD3166"/>
    <w:rsid w:val="00AD39A1"/>
    <w:rsid w:val="00AD3B88"/>
    <w:rsid w:val="00AD4069"/>
    <w:rsid w:val="00AD47F9"/>
    <w:rsid w:val="00AD4CF2"/>
    <w:rsid w:val="00AD64EB"/>
    <w:rsid w:val="00AD6A9E"/>
    <w:rsid w:val="00AD6AEC"/>
    <w:rsid w:val="00AD6AEE"/>
    <w:rsid w:val="00AD7040"/>
    <w:rsid w:val="00AD7061"/>
    <w:rsid w:val="00AD71A3"/>
    <w:rsid w:val="00AD763C"/>
    <w:rsid w:val="00AD7BB1"/>
    <w:rsid w:val="00AD7CF9"/>
    <w:rsid w:val="00AD7FB1"/>
    <w:rsid w:val="00AE01F6"/>
    <w:rsid w:val="00AE037F"/>
    <w:rsid w:val="00AE108F"/>
    <w:rsid w:val="00AE160C"/>
    <w:rsid w:val="00AE1AEB"/>
    <w:rsid w:val="00AE2022"/>
    <w:rsid w:val="00AE23A4"/>
    <w:rsid w:val="00AE3035"/>
    <w:rsid w:val="00AE30DD"/>
    <w:rsid w:val="00AE3117"/>
    <w:rsid w:val="00AE3962"/>
    <w:rsid w:val="00AE3C97"/>
    <w:rsid w:val="00AE40B7"/>
    <w:rsid w:val="00AE4F64"/>
    <w:rsid w:val="00AE5580"/>
    <w:rsid w:val="00AE5700"/>
    <w:rsid w:val="00AE61D0"/>
    <w:rsid w:val="00AE638D"/>
    <w:rsid w:val="00AE6816"/>
    <w:rsid w:val="00AE6BC0"/>
    <w:rsid w:val="00AE6BDF"/>
    <w:rsid w:val="00AE7301"/>
    <w:rsid w:val="00AE7913"/>
    <w:rsid w:val="00AE7A1F"/>
    <w:rsid w:val="00AF0037"/>
    <w:rsid w:val="00AF0188"/>
    <w:rsid w:val="00AF042B"/>
    <w:rsid w:val="00AF1721"/>
    <w:rsid w:val="00AF1763"/>
    <w:rsid w:val="00AF1C61"/>
    <w:rsid w:val="00AF23B6"/>
    <w:rsid w:val="00AF2541"/>
    <w:rsid w:val="00AF2ADA"/>
    <w:rsid w:val="00AF2B1E"/>
    <w:rsid w:val="00AF38CB"/>
    <w:rsid w:val="00AF3C2D"/>
    <w:rsid w:val="00AF4CB2"/>
    <w:rsid w:val="00AF565F"/>
    <w:rsid w:val="00AF582F"/>
    <w:rsid w:val="00AF5A43"/>
    <w:rsid w:val="00AF5AD2"/>
    <w:rsid w:val="00AF6420"/>
    <w:rsid w:val="00AF6681"/>
    <w:rsid w:val="00AF6788"/>
    <w:rsid w:val="00AF67BD"/>
    <w:rsid w:val="00AF6882"/>
    <w:rsid w:val="00AF6C1F"/>
    <w:rsid w:val="00AF6C87"/>
    <w:rsid w:val="00AF6FA3"/>
    <w:rsid w:val="00AF7172"/>
    <w:rsid w:val="00AF71F6"/>
    <w:rsid w:val="00AF75F5"/>
    <w:rsid w:val="00B00195"/>
    <w:rsid w:val="00B00959"/>
    <w:rsid w:val="00B009AA"/>
    <w:rsid w:val="00B00B99"/>
    <w:rsid w:val="00B00D9C"/>
    <w:rsid w:val="00B00DEA"/>
    <w:rsid w:val="00B00EB0"/>
    <w:rsid w:val="00B00F88"/>
    <w:rsid w:val="00B018BE"/>
    <w:rsid w:val="00B01992"/>
    <w:rsid w:val="00B02083"/>
    <w:rsid w:val="00B02C35"/>
    <w:rsid w:val="00B02F65"/>
    <w:rsid w:val="00B03645"/>
    <w:rsid w:val="00B0386E"/>
    <w:rsid w:val="00B03C04"/>
    <w:rsid w:val="00B04027"/>
    <w:rsid w:val="00B04486"/>
    <w:rsid w:val="00B04731"/>
    <w:rsid w:val="00B047A5"/>
    <w:rsid w:val="00B04FBF"/>
    <w:rsid w:val="00B05209"/>
    <w:rsid w:val="00B05221"/>
    <w:rsid w:val="00B055D8"/>
    <w:rsid w:val="00B059FB"/>
    <w:rsid w:val="00B05FC7"/>
    <w:rsid w:val="00B062ED"/>
    <w:rsid w:val="00B06584"/>
    <w:rsid w:val="00B067B6"/>
    <w:rsid w:val="00B0682D"/>
    <w:rsid w:val="00B068D0"/>
    <w:rsid w:val="00B06B68"/>
    <w:rsid w:val="00B070FF"/>
    <w:rsid w:val="00B07549"/>
    <w:rsid w:val="00B075BE"/>
    <w:rsid w:val="00B07AF9"/>
    <w:rsid w:val="00B07CC7"/>
    <w:rsid w:val="00B10850"/>
    <w:rsid w:val="00B11036"/>
    <w:rsid w:val="00B112ED"/>
    <w:rsid w:val="00B11378"/>
    <w:rsid w:val="00B117D3"/>
    <w:rsid w:val="00B117EC"/>
    <w:rsid w:val="00B118FB"/>
    <w:rsid w:val="00B11900"/>
    <w:rsid w:val="00B12822"/>
    <w:rsid w:val="00B12BA3"/>
    <w:rsid w:val="00B12BDC"/>
    <w:rsid w:val="00B12CFC"/>
    <w:rsid w:val="00B13412"/>
    <w:rsid w:val="00B13C9F"/>
    <w:rsid w:val="00B140D5"/>
    <w:rsid w:val="00B14225"/>
    <w:rsid w:val="00B14838"/>
    <w:rsid w:val="00B14E7E"/>
    <w:rsid w:val="00B14E8B"/>
    <w:rsid w:val="00B14EC7"/>
    <w:rsid w:val="00B151FE"/>
    <w:rsid w:val="00B1527A"/>
    <w:rsid w:val="00B1657A"/>
    <w:rsid w:val="00B16AEB"/>
    <w:rsid w:val="00B16EF9"/>
    <w:rsid w:val="00B172B1"/>
    <w:rsid w:val="00B174E5"/>
    <w:rsid w:val="00B1750D"/>
    <w:rsid w:val="00B1765F"/>
    <w:rsid w:val="00B17740"/>
    <w:rsid w:val="00B1785E"/>
    <w:rsid w:val="00B17AD6"/>
    <w:rsid w:val="00B17F9D"/>
    <w:rsid w:val="00B20237"/>
    <w:rsid w:val="00B20392"/>
    <w:rsid w:val="00B20426"/>
    <w:rsid w:val="00B2063F"/>
    <w:rsid w:val="00B20C41"/>
    <w:rsid w:val="00B20CEA"/>
    <w:rsid w:val="00B20FB0"/>
    <w:rsid w:val="00B21A0B"/>
    <w:rsid w:val="00B21A8D"/>
    <w:rsid w:val="00B2290D"/>
    <w:rsid w:val="00B22B33"/>
    <w:rsid w:val="00B23888"/>
    <w:rsid w:val="00B2465B"/>
    <w:rsid w:val="00B247A1"/>
    <w:rsid w:val="00B2483F"/>
    <w:rsid w:val="00B24930"/>
    <w:rsid w:val="00B24DD8"/>
    <w:rsid w:val="00B2560B"/>
    <w:rsid w:val="00B259E3"/>
    <w:rsid w:val="00B25C2E"/>
    <w:rsid w:val="00B25EB7"/>
    <w:rsid w:val="00B262BC"/>
    <w:rsid w:val="00B263B2"/>
    <w:rsid w:val="00B264C6"/>
    <w:rsid w:val="00B26894"/>
    <w:rsid w:val="00B26971"/>
    <w:rsid w:val="00B269F1"/>
    <w:rsid w:val="00B27834"/>
    <w:rsid w:val="00B30332"/>
    <w:rsid w:val="00B31071"/>
    <w:rsid w:val="00B320CB"/>
    <w:rsid w:val="00B329CC"/>
    <w:rsid w:val="00B32CBD"/>
    <w:rsid w:val="00B33626"/>
    <w:rsid w:val="00B33821"/>
    <w:rsid w:val="00B338FD"/>
    <w:rsid w:val="00B33936"/>
    <w:rsid w:val="00B33DC1"/>
    <w:rsid w:val="00B34396"/>
    <w:rsid w:val="00B34FA7"/>
    <w:rsid w:val="00B35192"/>
    <w:rsid w:val="00B35442"/>
    <w:rsid w:val="00B35790"/>
    <w:rsid w:val="00B362E2"/>
    <w:rsid w:val="00B367D2"/>
    <w:rsid w:val="00B36F51"/>
    <w:rsid w:val="00B3713A"/>
    <w:rsid w:val="00B37A0D"/>
    <w:rsid w:val="00B37BD3"/>
    <w:rsid w:val="00B37F90"/>
    <w:rsid w:val="00B40630"/>
    <w:rsid w:val="00B40DA8"/>
    <w:rsid w:val="00B41312"/>
    <w:rsid w:val="00B41ABB"/>
    <w:rsid w:val="00B42C8A"/>
    <w:rsid w:val="00B43627"/>
    <w:rsid w:val="00B4397B"/>
    <w:rsid w:val="00B4398B"/>
    <w:rsid w:val="00B43C86"/>
    <w:rsid w:val="00B43DA6"/>
    <w:rsid w:val="00B43DEC"/>
    <w:rsid w:val="00B44C9A"/>
    <w:rsid w:val="00B44D81"/>
    <w:rsid w:val="00B450BD"/>
    <w:rsid w:val="00B454A1"/>
    <w:rsid w:val="00B458B1"/>
    <w:rsid w:val="00B45D9C"/>
    <w:rsid w:val="00B4703C"/>
    <w:rsid w:val="00B47ED6"/>
    <w:rsid w:val="00B5022F"/>
    <w:rsid w:val="00B506DC"/>
    <w:rsid w:val="00B50708"/>
    <w:rsid w:val="00B5079B"/>
    <w:rsid w:val="00B5143F"/>
    <w:rsid w:val="00B51CB5"/>
    <w:rsid w:val="00B51D92"/>
    <w:rsid w:val="00B521FB"/>
    <w:rsid w:val="00B52731"/>
    <w:rsid w:val="00B52820"/>
    <w:rsid w:val="00B52977"/>
    <w:rsid w:val="00B52BAC"/>
    <w:rsid w:val="00B53039"/>
    <w:rsid w:val="00B53292"/>
    <w:rsid w:val="00B53EA7"/>
    <w:rsid w:val="00B53EEC"/>
    <w:rsid w:val="00B5431D"/>
    <w:rsid w:val="00B5433C"/>
    <w:rsid w:val="00B546BB"/>
    <w:rsid w:val="00B546CC"/>
    <w:rsid w:val="00B54854"/>
    <w:rsid w:val="00B5494D"/>
    <w:rsid w:val="00B54AF0"/>
    <w:rsid w:val="00B54CB0"/>
    <w:rsid w:val="00B54D6A"/>
    <w:rsid w:val="00B54E95"/>
    <w:rsid w:val="00B54F2A"/>
    <w:rsid w:val="00B5519C"/>
    <w:rsid w:val="00B554B4"/>
    <w:rsid w:val="00B5553B"/>
    <w:rsid w:val="00B5611B"/>
    <w:rsid w:val="00B561B3"/>
    <w:rsid w:val="00B5636D"/>
    <w:rsid w:val="00B5645C"/>
    <w:rsid w:val="00B566A0"/>
    <w:rsid w:val="00B568B3"/>
    <w:rsid w:val="00B56AC2"/>
    <w:rsid w:val="00B56ECA"/>
    <w:rsid w:val="00B5715D"/>
    <w:rsid w:val="00B57185"/>
    <w:rsid w:val="00B57A0B"/>
    <w:rsid w:val="00B60B47"/>
    <w:rsid w:val="00B60C6C"/>
    <w:rsid w:val="00B60E60"/>
    <w:rsid w:val="00B6149C"/>
    <w:rsid w:val="00B61693"/>
    <w:rsid w:val="00B61F66"/>
    <w:rsid w:val="00B61F96"/>
    <w:rsid w:val="00B6207E"/>
    <w:rsid w:val="00B62292"/>
    <w:rsid w:val="00B626F7"/>
    <w:rsid w:val="00B62955"/>
    <w:rsid w:val="00B62AC2"/>
    <w:rsid w:val="00B63181"/>
    <w:rsid w:val="00B6379A"/>
    <w:rsid w:val="00B640C8"/>
    <w:rsid w:val="00B647C1"/>
    <w:rsid w:val="00B64927"/>
    <w:rsid w:val="00B6499E"/>
    <w:rsid w:val="00B64ABB"/>
    <w:rsid w:val="00B64CAA"/>
    <w:rsid w:val="00B64F9E"/>
    <w:rsid w:val="00B658AD"/>
    <w:rsid w:val="00B66746"/>
    <w:rsid w:val="00B6683A"/>
    <w:rsid w:val="00B673B0"/>
    <w:rsid w:val="00B67E1E"/>
    <w:rsid w:val="00B700F5"/>
    <w:rsid w:val="00B7047A"/>
    <w:rsid w:val="00B706CC"/>
    <w:rsid w:val="00B708A9"/>
    <w:rsid w:val="00B70970"/>
    <w:rsid w:val="00B70FE6"/>
    <w:rsid w:val="00B71105"/>
    <w:rsid w:val="00B71625"/>
    <w:rsid w:val="00B71949"/>
    <w:rsid w:val="00B71AC8"/>
    <w:rsid w:val="00B71D2C"/>
    <w:rsid w:val="00B71DDE"/>
    <w:rsid w:val="00B72392"/>
    <w:rsid w:val="00B72441"/>
    <w:rsid w:val="00B724D8"/>
    <w:rsid w:val="00B724F1"/>
    <w:rsid w:val="00B72C1A"/>
    <w:rsid w:val="00B73223"/>
    <w:rsid w:val="00B73CB7"/>
    <w:rsid w:val="00B73FC5"/>
    <w:rsid w:val="00B740BA"/>
    <w:rsid w:val="00B741A4"/>
    <w:rsid w:val="00B7446E"/>
    <w:rsid w:val="00B74659"/>
    <w:rsid w:val="00B74C4D"/>
    <w:rsid w:val="00B75215"/>
    <w:rsid w:val="00B75347"/>
    <w:rsid w:val="00B75385"/>
    <w:rsid w:val="00B75935"/>
    <w:rsid w:val="00B75E68"/>
    <w:rsid w:val="00B76F03"/>
    <w:rsid w:val="00B772B3"/>
    <w:rsid w:val="00B779DE"/>
    <w:rsid w:val="00B77C96"/>
    <w:rsid w:val="00B8028A"/>
    <w:rsid w:val="00B80293"/>
    <w:rsid w:val="00B8127B"/>
    <w:rsid w:val="00B81B00"/>
    <w:rsid w:val="00B824B5"/>
    <w:rsid w:val="00B82E79"/>
    <w:rsid w:val="00B83274"/>
    <w:rsid w:val="00B83588"/>
    <w:rsid w:val="00B83926"/>
    <w:rsid w:val="00B846D5"/>
    <w:rsid w:val="00B84C47"/>
    <w:rsid w:val="00B851B0"/>
    <w:rsid w:val="00B85BA7"/>
    <w:rsid w:val="00B85BD8"/>
    <w:rsid w:val="00B85E99"/>
    <w:rsid w:val="00B862CC"/>
    <w:rsid w:val="00B864E8"/>
    <w:rsid w:val="00B869CD"/>
    <w:rsid w:val="00B87066"/>
    <w:rsid w:val="00B87C1B"/>
    <w:rsid w:val="00B87F6C"/>
    <w:rsid w:val="00B900CC"/>
    <w:rsid w:val="00B9046F"/>
    <w:rsid w:val="00B9069E"/>
    <w:rsid w:val="00B908F7"/>
    <w:rsid w:val="00B909F1"/>
    <w:rsid w:val="00B90E6A"/>
    <w:rsid w:val="00B91153"/>
    <w:rsid w:val="00B917BE"/>
    <w:rsid w:val="00B91E0E"/>
    <w:rsid w:val="00B92125"/>
    <w:rsid w:val="00B9250B"/>
    <w:rsid w:val="00B92BC0"/>
    <w:rsid w:val="00B932E9"/>
    <w:rsid w:val="00B9388F"/>
    <w:rsid w:val="00B938D1"/>
    <w:rsid w:val="00B93B77"/>
    <w:rsid w:val="00B93EF5"/>
    <w:rsid w:val="00B94AFF"/>
    <w:rsid w:val="00B95573"/>
    <w:rsid w:val="00B95607"/>
    <w:rsid w:val="00B95A9D"/>
    <w:rsid w:val="00B95DD3"/>
    <w:rsid w:val="00B963DD"/>
    <w:rsid w:val="00B968EF"/>
    <w:rsid w:val="00B96DA1"/>
    <w:rsid w:val="00B97173"/>
    <w:rsid w:val="00B97E70"/>
    <w:rsid w:val="00BA014A"/>
    <w:rsid w:val="00BA046F"/>
    <w:rsid w:val="00BA06D5"/>
    <w:rsid w:val="00BA0DBA"/>
    <w:rsid w:val="00BA113E"/>
    <w:rsid w:val="00BA121D"/>
    <w:rsid w:val="00BA1B16"/>
    <w:rsid w:val="00BA2106"/>
    <w:rsid w:val="00BA23F3"/>
    <w:rsid w:val="00BA266A"/>
    <w:rsid w:val="00BA276B"/>
    <w:rsid w:val="00BA2AA2"/>
    <w:rsid w:val="00BA2FDB"/>
    <w:rsid w:val="00BA36E4"/>
    <w:rsid w:val="00BA37CD"/>
    <w:rsid w:val="00BA41B5"/>
    <w:rsid w:val="00BA47BB"/>
    <w:rsid w:val="00BA4CF2"/>
    <w:rsid w:val="00BA5402"/>
    <w:rsid w:val="00BA563F"/>
    <w:rsid w:val="00BA57FC"/>
    <w:rsid w:val="00BA5D62"/>
    <w:rsid w:val="00BA5F20"/>
    <w:rsid w:val="00BA615A"/>
    <w:rsid w:val="00BA6493"/>
    <w:rsid w:val="00BA6597"/>
    <w:rsid w:val="00BA6666"/>
    <w:rsid w:val="00BA675B"/>
    <w:rsid w:val="00BA678F"/>
    <w:rsid w:val="00BA68B2"/>
    <w:rsid w:val="00BA6D82"/>
    <w:rsid w:val="00BA72AE"/>
    <w:rsid w:val="00BA7A4A"/>
    <w:rsid w:val="00BB07E3"/>
    <w:rsid w:val="00BB0DB5"/>
    <w:rsid w:val="00BB0E1C"/>
    <w:rsid w:val="00BB1196"/>
    <w:rsid w:val="00BB13F5"/>
    <w:rsid w:val="00BB19A7"/>
    <w:rsid w:val="00BB1E85"/>
    <w:rsid w:val="00BB2080"/>
    <w:rsid w:val="00BB2573"/>
    <w:rsid w:val="00BB2810"/>
    <w:rsid w:val="00BB2CAF"/>
    <w:rsid w:val="00BB2E4C"/>
    <w:rsid w:val="00BB308E"/>
    <w:rsid w:val="00BB3294"/>
    <w:rsid w:val="00BB358E"/>
    <w:rsid w:val="00BB376C"/>
    <w:rsid w:val="00BB3804"/>
    <w:rsid w:val="00BB3A02"/>
    <w:rsid w:val="00BB3DC5"/>
    <w:rsid w:val="00BB4417"/>
    <w:rsid w:val="00BB479C"/>
    <w:rsid w:val="00BB48CA"/>
    <w:rsid w:val="00BB4930"/>
    <w:rsid w:val="00BB497F"/>
    <w:rsid w:val="00BB49FB"/>
    <w:rsid w:val="00BB4A56"/>
    <w:rsid w:val="00BB5112"/>
    <w:rsid w:val="00BB5881"/>
    <w:rsid w:val="00BB5B80"/>
    <w:rsid w:val="00BB63B5"/>
    <w:rsid w:val="00BB6A7D"/>
    <w:rsid w:val="00BB6B39"/>
    <w:rsid w:val="00BB6BF9"/>
    <w:rsid w:val="00BB6C71"/>
    <w:rsid w:val="00BB6E30"/>
    <w:rsid w:val="00BB73F6"/>
    <w:rsid w:val="00BB7656"/>
    <w:rsid w:val="00BB7F5F"/>
    <w:rsid w:val="00BC04F0"/>
    <w:rsid w:val="00BC0B37"/>
    <w:rsid w:val="00BC10C8"/>
    <w:rsid w:val="00BC10E4"/>
    <w:rsid w:val="00BC139A"/>
    <w:rsid w:val="00BC1FBF"/>
    <w:rsid w:val="00BC2198"/>
    <w:rsid w:val="00BC22F3"/>
    <w:rsid w:val="00BC2896"/>
    <w:rsid w:val="00BC2CCA"/>
    <w:rsid w:val="00BC2FC6"/>
    <w:rsid w:val="00BC3040"/>
    <w:rsid w:val="00BC308B"/>
    <w:rsid w:val="00BC391F"/>
    <w:rsid w:val="00BC3EC3"/>
    <w:rsid w:val="00BC427B"/>
    <w:rsid w:val="00BC4661"/>
    <w:rsid w:val="00BC47D0"/>
    <w:rsid w:val="00BC48AF"/>
    <w:rsid w:val="00BC500F"/>
    <w:rsid w:val="00BC51AB"/>
    <w:rsid w:val="00BC544C"/>
    <w:rsid w:val="00BC5477"/>
    <w:rsid w:val="00BC54A1"/>
    <w:rsid w:val="00BC5583"/>
    <w:rsid w:val="00BC65F0"/>
    <w:rsid w:val="00BC6DD6"/>
    <w:rsid w:val="00BC6EFF"/>
    <w:rsid w:val="00BC712A"/>
    <w:rsid w:val="00BC7398"/>
    <w:rsid w:val="00BC73A3"/>
    <w:rsid w:val="00BD07F7"/>
    <w:rsid w:val="00BD090B"/>
    <w:rsid w:val="00BD0D35"/>
    <w:rsid w:val="00BD13E0"/>
    <w:rsid w:val="00BD140C"/>
    <w:rsid w:val="00BD14D4"/>
    <w:rsid w:val="00BD1545"/>
    <w:rsid w:val="00BD1890"/>
    <w:rsid w:val="00BD1C94"/>
    <w:rsid w:val="00BD23A8"/>
    <w:rsid w:val="00BD2A70"/>
    <w:rsid w:val="00BD302B"/>
    <w:rsid w:val="00BD32B1"/>
    <w:rsid w:val="00BD3467"/>
    <w:rsid w:val="00BD4149"/>
    <w:rsid w:val="00BD42D5"/>
    <w:rsid w:val="00BD4313"/>
    <w:rsid w:val="00BD5062"/>
    <w:rsid w:val="00BD58E6"/>
    <w:rsid w:val="00BD5D34"/>
    <w:rsid w:val="00BD5E37"/>
    <w:rsid w:val="00BD5EDC"/>
    <w:rsid w:val="00BD67AA"/>
    <w:rsid w:val="00BD67D2"/>
    <w:rsid w:val="00BD686A"/>
    <w:rsid w:val="00BD694E"/>
    <w:rsid w:val="00BD6CD9"/>
    <w:rsid w:val="00BD735D"/>
    <w:rsid w:val="00BD7A06"/>
    <w:rsid w:val="00BD7FC5"/>
    <w:rsid w:val="00BE012A"/>
    <w:rsid w:val="00BE0954"/>
    <w:rsid w:val="00BE0A51"/>
    <w:rsid w:val="00BE0B14"/>
    <w:rsid w:val="00BE0BC3"/>
    <w:rsid w:val="00BE0CDA"/>
    <w:rsid w:val="00BE1627"/>
    <w:rsid w:val="00BE18A7"/>
    <w:rsid w:val="00BE1E3E"/>
    <w:rsid w:val="00BE235F"/>
    <w:rsid w:val="00BE24D9"/>
    <w:rsid w:val="00BE2588"/>
    <w:rsid w:val="00BE258B"/>
    <w:rsid w:val="00BE2948"/>
    <w:rsid w:val="00BE31D5"/>
    <w:rsid w:val="00BE3697"/>
    <w:rsid w:val="00BE3768"/>
    <w:rsid w:val="00BE39D0"/>
    <w:rsid w:val="00BE3B51"/>
    <w:rsid w:val="00BE40CA"/>
    <w:rsid w:val="00BE4121"/>
    <w:rsid w:val="00BE4204"/>
    <w:rsid w:val="00BE48EE"/>
    <w:rsid w:val="00BE4C3E"/>
    <w:rsid w:val="00BE4DA6"/>
    <w:rsid w:val="00BE4E99"/>
    <w:rsid w:val="00BE4F57"/>
    <w:rsid w:val="00BE5D3D"/>
    <w:rsid w:val="00BE5FA3"/>
    <w:rsid w:val="00BE6185"/>
    <w:rsid w:val="00BE6211"/>
    <w:rsid w:val="00BE62E1"/>
    <w:rsid w:val="00BE62FC"/>
    <w:rsid w:val="00BE63E4"/>
    <w:rsid w:val="00BE6439"/>
    <w:rsid w:val="00BE6C92"/>
    <w:rsid w:val="00BE710E"/>
    <w:rsid w:val="00BE742B"/>
    <w:rsid w:val="00BE7D8B"/>
    <w:rsid w:val="00BF02FC"/>
    <w:rsid w:val="00BF042C"/>
    <w:rsid w:val="00BF066B"/>
    <w:rsid w:val="00BF0875"/>
    <w:rsid w:val="00BF0CE1"/>
    <w:rsid w:val="00BF12E4"/>
    <w:rsid w:val="00BF13D8"/>
    <w:rsid w:val="00BF1A8B"/>
    <w:rsid w:val="00BF1D7E"/>
    <w:rsid w:val="00BF1F1B"/>
    <w:rsid w:val="00BF1FC9"/>
    <w:rsid w:val="00BF25F1"/>
    <w:rsid w:val="00BF2BD3"/>
    <w:rsid w:val="00BF3B2E"/>
    <w:rsid w:val="00BF4024"/>
    <w:rsid w:val="00BF409C"/>
    <w:rsid w:val="00BF4150"/>
    <w:rsid w:val="00BF4768"/>
    <w:rsid w:val="00BF494B"/>
    <w:rsid w:val="00BF53E1"/>
    <w:rsid w:val="00BF575D"/>
    <w:rsid w:val="00BF5D40"/>
    <w:rsid w:val="00BF62B2"/>
    <w:rsid w:val="00BF6D42"/>
    <w:rsid w:val="00BF6E65"/>
    <w:rsid w:val="00BF743D"/>
    <w:rsid w:val="00BF7A5B"/>
    <w:rsid w:val="00C00097"/>
    <w:rsid w:val="00C003EE"/>
    <w:rsid w:val="00C0144E"/>
    <w:rsid w:val="00C01723"/>
    <w:rsid w:val="00C01E9B"/>
    <w:rsid w:val="00C01FF3"/>
    <w:rsid w:val="00C023B9"/>
    <w:rsid w:val="00C02792"/>
    <w:rsid w:val="00C02C40"/>
    <w:rsid w:val="00C034B0"/>
    <w:rsid w:val="00C03B29"/>
    <w:rsid w:val="00C03C38"/>
    <w:rsid w:val="00C042EC"/>
    <w:rsid w:val="00C04525"/>
    <w:rsid w:val="00C04833"/>
    <w:rsid w:val="00C0486B"/>
    <w:rsid w:val="00C04954"/>
    <w:rsid w:val="00C0549E"/>
    <w:rsid w:val="00C05D07"/>
    <w:rsid w:val="00C06241"/>
    <w:rsid w:val="00C064F0"/>
    <w:rsid w:val="00C066EE"/>
    <w:rsid w:val="00C06CD1"/>
    <w:rsid w:val="00C07059"/>
    <w:rsid w:val="00C07445"/>
    <w:rsid w:val="00C07AE0"/>
    <w:rsid w:val="00C10059"/>
    <w:rsid w:val="00C10150"/>
    <w:rsid w:val="00C1015A"/>
    <w:rsid w:val="00C10CE0"/>
    <w:rsid w:val="00C11048"/>
    <w:rsid w:val="00C111B8"/>
    <w:rsid w:val="00C1164D"/>
    <w:rsid w:val="00C117EE"/>
    <w:rsid w:val="00C11829"/>
    <w:rsid w:val="00C11BCB"/>
    <w:rsid w:val="00C11D26"/>
    <w:rsid w:val="00C121DA"/>
    <w:rsid w:val="00C1238C"/>
    <w:rsid w:val="00C13228"/>
    <w:rsid w:val="00C137B5"/>
    <w:rsid w:val="00C13921"/>
    <w:rsid w:val="00C13B70"/>
    <w:rsid w:val="00C1410D"/>
    <w:rsid w:val="00C141FE"/>
    <w:rsid w:val="00C14DA1"/>
    <w:rsid w:val="00C1500E"/>
    <w:rsid w:val="00C15221"/>
    <w:rsid w:val="00C15291"/>
    <w:rsid w:val="00C15348"/>
    <w:rsid w:val="00C155F8"/>
    <w:rsid w:val="00C1573F"/>
    <w:rsid w:val="00C158FB"/>
    <w:rsid w:val="00C15A29"/>
    <w:rsid w:val="00C15EB0"/>
    <w:rsid w:val="00C16641"/>
    <w:rsid w:val="00C16B55"/>
    <w:rsid w:val="00C16CD2"/>
    <w:rsid w:val="00C16FDB"/>
    <w:rsid w:val="00C170F8"/>
    <w:rsid w:val="00C17633"/>
    <w:rsid w:val="00C17B54"/>
    <w:rsid w:val="00C17B66"/>
    <w:rsid w:val="00C17EA9"/>
    <w:rsid w:val="00C209D4"/>
    <w:rsid w:val="00C20C9C"/>
    <w:rsid w:val="00C20FAF"/>
    <w:rsid w:val="00C21602"/>
    <w:rsid w:val="00C21794"/>
    <w:rsid w:val="00C21A00"/>
    <w:rsid w:val="00C21CD2"/>
    <w:rsid w:val="00C21E8D"/>
    <w:rsid w:val="00C220B3"/>
    <w:rsid w:val="00C22282"/>
    <w:rsid w:val="00C23171"/>
    <w:rsid w:val="00C236BD"/>
    <w:rsid w:val="00C23AB9"/>
    <w:rsid w:val="00C23B75"/>
    <w:rsid w:val="00C24143"/>
    <w:rsid w:val="00C24169"/>
    <w:rsid w:val="00C245F4"/>
    <w:rsid w:val="00C249E5"/>
    <w:rsid w:val="00C25020"/>
    <w:rsid w:val="00C2536B"/>
    <w:rsid w:val="00C255F8"/>
    <w:rsid w:val="00C25A27"/>
    <w:rsid w:val="00C25C60"/>
    <w:rsid w:val="00C261F1"/>
    <w:rsid w:val="00C269B8"/>
    <w:rsid w:val="00C26A95"/>
    <w:rsid w:val="00C26BA1"/>
    <w:rsid w:val="00C26BE9"/>
    <w:rsid w:val="00C26F75"/>
    <w:rsid w:val="00C27890"/>
    <w:rsid w:val="00C278BF"/>
    <w:rsid w:val="00C300D9"/>
    <w:rsid w:val="00C3030F"/>
    <w:rsid w:val="00C30996"/>
    <w:rsid w:val="00C30EBA"/>
    <w:rsid w:val="00C31279"/>
    <w:rsid w:val="00C31326"/>
    <w:rsid w:val="00C3135C"/>
    <w:rsid w:val="00C31454"/>
    <w:rsid w:val="00C318AD"/>
    <w:rsid w:val="00C31C07"/>
    <w:rsid w:val="00C31E3F"/>
    <w:rsid w:val="00C31F7E"/>
    <w:rsid w:val="00C3235F"/>
    <w:rsid w:val="00C32A2A"/>
    <w:rsid w:val="00C32FB5"/>
    <w:rsid w:val="00C33A0B"/>
    <w:rsid w:val="00C3405B"/>
    <w:rsid w:val="00C34569"/>
    <w:rsid w:val="00C346DE"/>
    <w:rsid w:val="00C350B6"/>
    <w:rsid w:val="00C351FE"/>
    <w:rsid w:val="00C3584D"/>
    <w:rsid w:val="00C359E1"/>
    <w:rsid w:val="00C35D3D"/>
    <w:rsid w:val="00C35D4A"/>
    <w:rsid w:val="00C35E06"/>
    <w:rsid w:val="00C3635E"/>
    <w:rsid w:val="00C36E2A"/>
    <w:rsid w:val="00C37101"/>
    <w:rsid w:val="00C37427"/>
    <w:rsid w:val="00C37C52"/>
    <w:rsid w:val="00C40070"/>
    <w:rsid w:val="00C407B3"/>
    <w:rsid w:val="00C4091C"/>
    <w:rsid w:val="00C40982"/>
    <w:rsid w:val="00C4099A"/>
    <w:rsid w:val="00C40EF7"/>
    <w:rsid w:val="00C4116F"/>
    <w:rsid w:val="00C4160A"/>
    <w:rsid w:val="00C41674"/>
    <w:rsid w:val="00C41710"/>
    <w:rsid w:val="00C42742"/>
    <w:rsid w:val="00C42991"/>
    <w:rsid w:val="00C42DC0"/>
    <w:rsid w:val="00C43189"/>
    <w:rsid w:val="00C4348D"/>
    <w:rsid w:val="00C439AF"/>
    <w:rsid w:val="00C43CFE"/>
    <w:rsid w:val="00C43E1F"/>
    <w:rsid w:val="00C43FAD"/>
    <w:rsid w:val="00C4419A"/>
    <w:rsid w:val="00C4444E"/>
    <w:rsid w:val="00C445DC"/>
    <w:rsid w:val="00C44CB6"/>
    <w:rsid w:val="00C4502E"/>
    <w:rsid w:val="00C456BD"/>
    <w:rsid w:val="00C456E7"/>
    <w:rsid w:val="00C45DEA"/>
    <w:rsid w:val="00C462E2"/>
    <w:rsid w:val="00C46CB0"/>
    <w:rsid w:val="00C46CDD"/>
    <w:rsid w:val="00C46D18"/>
    <w:rsid w:val="00C47C0C"/>
    <w:rsid w:val="00C5009F"/>
    <w:rsid w:val="00C504AC"/>
    <w:rsid w:val="00C50860"/>
    <w:rsid w:val="00C51738"/>
    <w:rsid w:val="00C51E33"/>
    <w:rsid w:val="00C51FFB"/>
    <w:rsid w:val="00C5250F"/>
    <w:rsid w:val="00C52880"/>
    <w:rsid w:val="00C52D69"/>
    <w:rsid w:val="00C52E17"/>
    <w:rsid w:val="00C52FD0"/>
    <w:rsid w:val="00C53C2E"/>
    <w:rsid w:val="00C542C7"/>
    <w:rsid w:val="00C54552"/>
    <w:rsid w:val="00C55184"/>
    <w:rsid w:val="00C551F0"/>
    <w:rsid w:val="00C5572F"/>
    <w:rsid w:val="00C55B2B"/>
    <w:rsid w:val="00C55E36"/>
    <w:rsid w:val="00C55FDA"/>
    <w:rsid w:val="00C56189"/>
    <w:rsid w:val="00C562B5"/>
    <w:rsid w:val="00C5640F"/>
    <w:rsid w:val="00C567D3"/>
    <w:rsid w:val="00C57441"/>
    <w:rsid w:val="00C57709"/>
    <w:rsid w:val="00C57881"/>
    <w:rsid w:val="00C604ED"/>
    <w:rsid w:val="00C608A8"/>
    <w:rsid w:val="00C60AA1"/>
    <w:rsid w:val="00C60B91"/>
    <w:rsid w:val="00C611B0"/>
    <w:rsid w:val="00C61624"/>
    <w:rsid w:val="00C6180B"/>
    <w:rsid w:val="00C61D09"/>
    <w:rsid w:val="00C62806"/>
    <w:rsid w:val="00C62C96"/>
    <w:rsid w:val="00C62DCE"/>
    <w:rsid w:val="00C62EE0"/>
    <w:rsid w:val="00C63055"/>
    <w:rsid w:val="00C631AE"/>
    <w:rsid w:val="00C631EE"/>
    <w:rsid w:val="00C63600"/>
    <w:rsid w:val="00C63994"/>
    <w:rsid w:val="00C63A07"/>
    <w:rsid w:val="00C63B1F"/>
    <w:rsid w:val="00C63B46"/>
    <w:rsid w:val="00C642A9"/>
    <w:rsid w:val="00C647C9"/>
    <w:rsid w:val="00C64E73"/>
    <w:rsid w:val="00C65157"/>
    <w:rsid w:val="00C651CB"/>
    <w:rsid w:val="00C65361"/>
    <w:rsid w:val="00C6550C"/>
    <w:rsid w:val="00C65D5A"/>
    <w:rsid w:val="00C66374"/>
    <w:rsid w:val="00C66473"/>
    <w:rsid w:val="00C66873"/>
    <w:rsid w:val="00C66B90"/>
    <w:rsid w:val="00C66C18"/>
    <w:rsid w:val="00C67183"/>
    <w:rsid w:val="00C676A5"/>
    <w:rsid w:val="00C67776"/>
    <w:rsid w:val="00C67931"/>
    <w:rsid w:val="00C67956"/>
    <w:rsid w:val="00C67CC0"/>
    <w:rsid w:val="00C67DDD"/>
    <w:rsid w:val="00C703FD"/>
    <w:rsid w:val="00C7046B"/>
    <w:rsid w:val="00C7059B"/>
    <w:rsid w:val="00C705B0"/>
    <w:rsid w:val="00C706D7"/>
    <w:rsid w:val="00C709F6"/>
    <w:rsid w:val="00C70B54"/>
    <w:rsid w:val="00C70C7F"/>
    <w:rsid w:val="00C71000"/>
    <w:rsid w:val="00C7155E"/>
    <w:rsid w:val="00C7190A"/>
    <w:rsid w:val="00C71D2F"/>
    <w:rsid w:val="00C72018"/>
    <w:rsid w:val="00C720EE"/>
    <w:rsid w:val="00C72B36"/>
    <w:rsid w:val="00C73A17"/>
    <w:rsid w:val="00C73E61"/>
    <w:rsid w:val="00C74C5A"/>
    <w:rsid w:val="00C7595C"/>
    <w:rsid w:val="00C75965"/>
    <w:rsid w:val="00C75EE4"/>
    <w:rsid w:val="00C762EB"/>
    <w:rsid w:val="00C76B04"/>
    <w:rsid w:val="00C76B0D"/>
    <w:rsid w:val="00C76D42"/>
    <w:rsid w:val="00C77199"/>
    <w:rsid w:val="00C7735B"/>
    <w:rsid w:val="00C77FB4"/>
    <w:rsid w:val="00C80335"/>
    <w:rsid w:val="00C803AC"/>
    <w:rsid w:val="00C80C84"/>
    <w:rsid w:val="00C81371"/>
    <w:rsid w:val="00C8150F"/>
    <w:rsid w:val="00C8159D"/>
    <w:rsid w:val="00C81821"/>
    <w:rsid w:val="00C81D37"/>
    <w:rsid w:val="00C82596"/>
    <w:rsid w:val="00C82644"/>
    <w:rsid w:val="00C82846"/>
    <w:rsid w:val="00C82BF1"/>
    <w:rsid w:val="00C836AF"/>
    <w:rsid w:val="00C83839"/>
    <w:rsid w:val="00C83C3E"/>
    <w:rsid w:val="00C83C40"/>
    <w:rsid w:val="00C83D38"/>
    <w:rsid w:val="00C83EA8"/>
    <w:rsid w:val="00C843DB"/>
    <w:rsid w:val="00C843DE"/>
    <w:rsid w:val="00C84813"/>
    <w:rsid w:val="00C84BFF"/>
    <w:rsid w:val="00C85028"/>
    <w:rsid w:val="00C8509F"/>
    <w:rsid w:val="00C8544B"/>
    <w:rsid w:val="00C855A8"/>
    <w:rsid w:val="00C856D2"/>
    <w:rsid w:val="00C858EA"/>
    <w:rsid w:val="00C85A2C"/>
    <w:rsid w:val="00C8614F"/>
    <w:rsid w:val="00C863B3"/>
    <w:rsid w:val="00C866FA"/>
    <w:rsid w:val="00C86884"/>
    <w:rsid w:val="00C86F0A"/>
    <w:rsid w:val="00C870E6"/>
    <w:rsid w:val="00C8742A"/>
    <w:rsid w:val="00C874AF"/>
    <w:rsid w:val="00C87558"/>
    <w:rsid w:val="00C875A6"/>
    <w:rsid w:val="00C87C90"/>
    <w:rsid w:val="00C902DA"/>
    <w:rsid w:val="00C90531"/>
    <w:rsid w:val="00C905C5"/>
    <w:rsid w:val="00C9066F"/>
    <w:rsid w:val="00C90948"/>
    <w:rsid w:val="00C90A45"/>
    <w:rsid w:val="00C90C92"/>
    <w:rsid w:val="00C91083"/>
    <w:rsid w:val="00C912F2"/>
    <w:rsid w:val="00C91372"/>
    <w:rsid w:val="00C916E4"/>
    <w:rsid w:val="00C91D14"/>
    <w:rsid w:val="00C9204F"/>
    <w:rsid w:val="00C9228B"/>
    <w:rsid w:val="00C925BF"/>
    <w:rsid w:val="00C92794"/>
    <w:rsid w:val="00C927C4"/>
    <w:rsid w:val="00C92837"/>
    <w:rsid w:val="00C92DD1"/>
    <w:rsid w:val="00C92EF7"/>
    <w:rsid w:val="00C931E6"/>
    <w:rsid w:val="00C933E8"/>
    <w:rsid w:val="00C935F2"/>
    <w:rsid w:val="00C94150"/>
    <w:rsid w:val="00C94477"/>
    <w:rsid w:val="00C94782"/>
    <w:rsid w:val="00C949D5"/>
    <w:rsid w:val="00C94B37"/>
    <w:rsid w:val="00C95404"/>
    <w:rsid w:val="00C955D2"/>
    <w:rsid w:val="00C958C4"/>
    <w:rsid w:val="00C95950"/>
    <w:rsid w:val="00C95E9A"/>
    <w:rsid w:val="00C964C0"/>
    <w:rsid w:val="00C96626"/>
    <w:rsid w:val="00C96CA9"/>
    <w:rsid w:val="00C96FDA"/>
    <w:rsid w:val="00C97173"/>
    <w:rsid w:val="00C97290"/>
    <w:rsid w:val="00C97695"/>
    <w:rsid w:val="00C97930"/>
    <w:rsid w:val="00C97B33"/>
    <w:rsid w:val="00C97C79"/>
    <w:rsid w:val="00C97D68"/>
    <w:rsid w:val="00C97DC3"/>
    <w:rsid w:val="00CA008A"/>
    <w:rsid w:val="00CA0820"/>
    <w:rsid w:val="00CA095F"/>
    <w:rsid w:val="00CA0AB1"/>
    <w:rsid w:val="00CA1616"/>
    <w:rsid w:val="00CA2133"/>
    <w:rsid w:val="00CA2557"/>
    <w:rsid w:val="00CA2690"/>
    <w:rsid w:val="00CA27EC"/>
    <w:rsid w:val="00CA2C27"/>
    <w:rsid w:val="00CA2EF1"/>
    <w:rsid w:val="00CA4061"/>
    <w:rsid w:val="00CA4328"/>
    <w:rsid w:val="00CA44F4"/>
    <w:rsid w:val="00CA486C"/>
    <w:rsid w:val="00CA4A54"/>
    <w:rsid w:val="00CA51BA"/>
    <w:rsid w:val="00CA51CF"/>
    <w:rsid w:val="00CA52A1"/>
    <w:rsid w:val="00CA55FB"/>
    <w:rsid w:val="00CA56C3"/>
    <w:rsid w:val="00CA638B"/>
    <w:rsid w:val="00CA6945"/>
    <w:rsid w:val="00CA6D59"/>
    <w:rsid w:val="00CA6E84"/>
    <w:rsid w:val="00CA715F"/>
    <w:rsid w:val="00CA72F3"/>
    <w:rsid w:val="00CA73FB"/>
    <w:rsid w:val="00CA7501"/>
    <w:rsid w:val="00CA79A6"/>
    <w:rsid w:val="00CA79FE"/>
    <w:rsid w:val="00CA7ABD"/>
    <w:rsid w:val="00CA7DF2"/>
    <w:rsid w:val="00CB016F"/>
    <w:rsid w:val="00CB06EA"/>
    <w:rsid w:val="00CB0A2E"/>
    <w:rsid w:val="00CB0D12"/>
    <w:rsid w:val="00CB0D1C"/>
    <w:rsid w:val="00CB0F32"/>
    <w:rsid w:val="00CB1237"/>
    <w:rsid w:val="00CB13CC"/>
    <w:rsid w:val="00CB1548"/>
    <w:rsid w:val="00CB1C79"/>
    <w:rsid w:val="00CB20CE"/>
    <w:rsid w:val="00CB2CF0"/>
    <w:rsid w:val="00CB2EC6"/>
    <w:rsid w:val="00CB3036"/>
    <w:rsid w:val="00CB3549"/>
    <w:rsid w:val="00CB3677"/>
    <w:rsid w:val="00CB3717"/>
    <w:rsid w:val="00CB3B41"/>
    <w:rsid w:val="00CB3D88"/>
    <w:rsid w:val="00CB3EC7"/>
    <w:rsid w:val="00CB4EF4"/>
    <w:rsid w:val="00CB5CCD"/>
    <w:rsid w:val="00CB5D74"/>
    <w:rsid w:val="00CB5FFE"/>
    <w:rsid w:val="00CB6491"/>
    <w:rsid w:val="00CB6BAF"/>
    <w:rsid w:val="00CB6E7D"/>
    <w:rsid w:val="00CB72AA"/>
    <w:rsid w:val="00CB787B"/>
    <w:rsid w:val="00CB7A7A"/>
    <w:rsid w:val="00CB7C7C"/>
    <w:rsid w:val="00CB7E48"/>
    <w:rsid w:val="00CC0014"/>
    <w:rsid w:val="00CC0443"/>
    <w:rsid w:val="00CC07AA"/>
    <w:rsid w:val="00CC0E95"/>
    <w:rsid w:val="00CC1744"/>
    <w:rsid w:val="00CC182A"/>
    <w:rsid w:val="00CC2FFE"/>
    <w:rsid w:val="00CC31C6"/>
    <w:rsid w:val="00CC37A3"/>
    <w:rsid w:val="00CC37C5"/>
    <w:rsid w:val="00CC397C"/>
    <w:rsid w:val="00CC3C5C"/>
    <w:rsid w:val="00CC3C69"/>
    <w:rsid w:val="00CC455E"/>
    <w:rsid w:val="00CC474A"/>
    <w:rsid w:val="00CC4ACA"/>
    <w:rsid w:val="00CC4C75"/>
    <w:rsid w:val="00CC4DAC"/>
    <w:rsid w:val="00CC5229"/>
    <w:rsid w:val="00CC525C"/>
    <w:rsid w:val="00CC5A99"/>
    <w:rsid w:val="00CC5AC7"/>
    <w:rsid w:val="00CC6409"/>
    <w:rsid w:val="00CC657E"/>
    <w:rsid w:val="00CC6C3A"/>
    <w:rsid w:val="00CC6EDD"/>
    <w:rsid w:val="00CC7193"/>
    <w:rsid w:val="00CC7C49"/>
    <w:rsid w:val="00CD00ED"/>
    <w:rsid w:val="00CD0588"/>
    <w:rsid w:val="00CD05C7"/>
    <w:rsid w:val="00CD2373"/>
    <w:rsid w:val="00CD2531"/>
    <w:rsid w:val="00CD29CD"/>
    <w:rsid w:val="00CD2B2C"/>
    <w:rsid w:val="00CD2BBF"/>
    <w:rsid w:val="00CD2D1A"/>
    <w:rsid w:val="00CD2F10"/>
    <w:rsid w:val="00CD3185"/>
    <w:rsid w:val="00CD36D6"/>
    <w:rsid w:val="00CD36F3"/>
    <w:rsid w:val="00CD3B5F"/>
    <w:rsid w:val="00CD3D85"/>
    <w:rsid w:val="00CD3EAB"/>
    <w:rsid w:val="00CD4579"/>
    <w:rsid w:val="00CD46FB"/>
    <w:rsid w:val="00CD4843"/>
    <w:rsid w:val="00CD4909"/>
    <w:rsid w:val="00CD49B2"/>
    <w:rsid w:val="00CD4BE0"/>
    <w:rsid w:val="00CD4D22"/>
    <w:rsid w:val="00CD4E50"/>
    <w:rsid w:val="00CD5643"/>
    <w:rsid w:val="00CD56D6"/>
    <w:rsid w:val="00CD57C0"/>
    <w:rsid w:val="00CD58E1"/>
    <w:rsid w:val="00CD5AA8"/>
    <w:rsid w:val="00CD5AE5"/>
    <w:rsid w:val="00CD5B24"/>
    <w:rsid w:val="00CD5BDB"/>
    <w:rsid w:val="00CD6391"/>
    <w:rsid w:val="00CD6562"/>
    <w:rsid w:val="00CD6FAD"/>
    <w:rsid w:val="00CD77AA"/>
    <w:rsid w:val="00CD7E53"/>
    <w:rsid w:val="00CE02B2"/>
    <w:rsid w:val="00CE02F8"/>
    <w:rsid w:val="00CE0361"/>
    <w:rsid w:val="00CE0564"/>
    <w:rsid w:val="00CE085C"/>
    <w:rsid w:val="00CE0F0C"/>
    <w:rsid w:val="00CE10B0"/>
    <w:rsid w:val="00CE19E2"/>
    <w:rsid w:val="00CE1F71"/>
    <w:rsid w:val="00CE20DB"/>
    <w:rsid w:val="00CE29A9"/>
    <w:rsid w:val="00CE2E47"/>
    <w:rsid w:val="00CE33DD"/>
    <w:rsid w:val="00CE3959"/>
    <w:rsid w:val="00CE3BA2"/>
    <w:rsid w:val="00CE4A40"/>
    <w:rsid w:val="00CE4AFC"/>
    <w:rsid w:val="00CE4DBC"/>
    <w:rsid w:val="00CE4E8E"/>
    <w:rsid w:val="00CE5233"/>
    <w:rsid w:val="00CE5438"/>
    <w:rsid w:val="00CE54B6"/>
    <w:rsid w:val="00CE5AAF"/>
    <w:rsid w:val="00CE5CBF"/>
    <w:rsid w:val="00CE5E78"/>
    <w:rsid w:val="00CE5EA3"/>
    <w:rsid w:val="00CE6131"/>
    <w:rsid w:val="00CE622E"/>
    <w:rsid w:val="00CE6739"/>
    <w:rsid w:val="00CE68B9"/>
    <w:rsid w:val="00CE68C2"/>
    <w:rsid w:val="00CE69F0"/>
    <w:rsid w:val="00CE6CC1"/>
    <w:rsid w:val="00CE6FB9"/>
    <w:rsid w:val="00CE7AC5"/>
    <w:rsid w:val="00CE7E1F"/>
    <w:rsid w:val="00CF028E"/>
    <w:rsid w:val="00CF0320"/>
    <w:rsid w:val="00CF03F7"/>
    <w:rsid w:val="00CF0B53"/>
    <w:rsid w:val="00CF14CF"/>
    <w:rsid w:val="00CF20DA"/>
    <w:rsid w:val="00CF27F6"/>
    <w:rsid w:val="00CF2CBC"/>
    <w:rsid w:val="00CF2E97"/>
    <w:rsid w:val="00CF3371"/>
    <w:rsid w:val="00CF3604"/>
    <w:rsid w:val="00CF370E"/>
    <w:rsid w:val="00CF3A00"/>
    <w:rsid w:val="00CF3C60"/>
    <w:rsid w:val="00CF3FD0"/>
    <w:rsid w:val="00CF580D"/>
    <w:rsid w:val="00CF5964"/>
    <w:rsid w:val="00CF6362"/>
    <w:rsid w:val="00CF67DD"/>
    <w:rsid w:val="00CF6C58"/>
    <w:rsid w:val="00CF6DEA"/>
    <w:rsid w:val="00CF6E3E"/>
    <w:rsid w:val="00CF72BF"/>
    <w:rsid w:val="00CF7360"/>
    <w:rsid w:val="00CF7BDA"/>
    <w:rsid w:val="00CF7C9F"/>
    <w:rsid w:val="00CF7CB6"/>
    <w:rsid w:val="00D006A5"/>
    <w:rsid w:val="00D00F4C"/>
    <w:rsid w:val="00D014B2"/>
    <w:rsid w:val="00D01BBF"/>
    <w:rsid w:val="00D01E83"/>
    <w:rsid w:val="00D01EFB"/>
    <w:rsid w:val="00D021D1"/>
    <w:rsid w:val="00D0230C"/>
    <w:rsid w:val="00D0254A"/>
    <w:rsid w:val="00D02581"/>
    <w:rsid w:val="00D02BF1"/>
    <w:rsid w:val="00D02E90"/>
    <w:rsid w:val="00D0362E"/>
    <w:rsid w:val="00D03CDB"/>
    <w:rsid w:val="00D03F7F"/>
    <w:rsid w:val="00D04118"/>
    <w:rsid w:val="00D0416E"/>
    <w:rsid w:val="00D0438C"/>
    <w:rsid w:val="00D045FD"/>
    <w:rsid w:val="00D04C23"/>
    <w:rsid w:val="00D04E06"/>
    <w:rsid w:val="00D05021"/>
    <w:rsid w:val="00D0532E"/>
    <w:rsid w:val="00D0534F"/>
    <w:rsid w:val="00D058E3"/>
    <w:rsid w:val="00D05C1B"/>
    <w:rsid w:val="00D05F48"/>
    <w:rsid w:val="00D05F69"/>
    <w:rsid w:val="00D05F9C"/>
    <w:rsid w:val="00D0625C"/>
    <w:rsid w:val="00D06379"/>
    <w:rsid w:val="00D065B4"/>
    <w:rsid w:val="00D06699"/>
    <w:rsid w:val="00D06B2C"/>
    <w:rsid w:val="00D07278"/>
    <w:rsid w:val="00D07434"/>
    <w:rsid w:val="00D10826"/>
    <w:rsid w:val="00D10981"/>
    <w:rsid w:val="00D10DE6"/>
    <w:rsid w:val="00D10E29"/>
    <w:rsid w:val="00D121A0"/>
    <w:rsid w:val="00D12516"/>
    <w:rsid w:val="00D12537"/>
    <w:rsid w:val="00D1254A"/>
    <w:rsid w:val="00D13167"/>
    <w:rsid w:val="00D134BD"/>
    <w:rsid w:val="00D136BA"/>
    <w:rsid w:val="00D140A3"/>
    <w:rsid w:val="00D142B0"/>
    <w:rsid w:val="00D143D7"/>
    <w:rsid w:val="00D149AA"/>
    <w:rsid w:val="00D14B62"/>
    <w:rsid w:val="00D14C2B"/>
    <w:rsid w:val="00D14E4D"/>
    <w:rsid w:val="00D14F4B"/>
    <w:rsid w:val="00D154B3"/>
    <w:rsid w:val="00D155D9"/>
    <w:rsid w:val="00D15648"/>
    <w:rsid w:val="00D15742"/>
    <w:rsid w:val="00D1577C"/>
    <w:rsid w:val="00D15A15"/>
    <w:rsid w:val="00D167A3"/>
    <w:rsid w:val="00D1680D"/>
    <w:rsid w:val="00D16CFE"/>
    <w:rsid w:val="00D17117"/>
    <w:rsid w:val="00D172BA"/>
    <w:rsid w:val="00D17567"/>
    <w:rsid w:val="00D17BB1"/>
    <w:rsid w:val="00D17BB5"/>
    <w:rsid w:val="00D20627"/>
    <w:rsid w:val="00D207A4"/>
    <w:rsid w:val="00D20B0E"/>
    <w:rsid w:val="00D20CB6"/>
    <w:rsid w:val="00D2100D"/>
    <w:rsid w:val="00D21143"/>
    <w:rsid w:val="00D215EA"/>
    <w:rsid w:val="00D21617"/>
    <w:rsid w:val="00D21E67"/>
    <w:rsid w:val="00D21EB0"/>
    <w:rsid w:val="00D22035"/>
    <w:rsid w:val="00D2237A"/>
    <w:rsid w:val="00D22996"/>
    <w:rsid w:val="00D22B1D"/>
    <w:rsid w:val="00D22B47"/>
    <w:rsid w:val="00D2312D"/>
    <w:rsid w:val="00D23243"/>
    <w:rsid w:val="00D2360E"/>
    <w:rsid w:val="00D23669"/>
    <w:rsid w:val="00D23E12"/>
    <w:rsid w:val="00D24B11"/>
    <w:rsid w:val="00D24C0F"/>
    <w:rsid w:val="00D24F69"/>
    <w:rsid w:val="00D254F4"/>
    <w:rsid w:val="00D2560A"/>
    <w:rsid w:val="00D256FC"/>
    <w:rsid w:val="00D2577A"/>
    <w:rsid w:val="00D25862"/>
    <w:rsid w:val="00D25B4B"/>
    <w:rsid w:val="00D25D25"/>
    <w:rsid w:val="00D25FC6"/>
    <w:rsid w:val="00D26168"/>
    <w:rsid w:val="00D26515"/>
    <w:rsid w:val="00D26685"/>
    <w:rsid w:val="00D26A89"/>
    <w:rsid w:val="00D27031"/>
    <w:rsid w:val="00D272AF"/>
    <w:rsid w:val="00D2788E"/>
    <w:rsid w:val="00D279EF"/>
    <w:rsid w:val="00D27E8D"/>
    <w:rsid w:val="00D3030C"/>
    <w:rsid w:val="00D304F2"/>
    <w:rsid w:val="00D306A3"/>
    <w:rsid w:val="00D30C9E"/>
    <w:rsid w:val="00D30E80"/>
    <w:rsid w:val="00D30FBD"/>
    <w:rsid w:val="00D3133F"/>
    <w:rsid w:val="00D31586"/>
    <w:rsid w:val="00D315D5"/>
    <w:rsid w:val="00D31759"/>
    <w:rsid w:val="00D3199C"/>
    <w:rsid w:val="00D324FD"/>
    <w:rsid w:val="00D32874"/>
    <w:rsid w:val="00D32AF5"/>
    <w:rsid w:val="00D32DA2"/>
    <w:rsid w:val="00D33019"/>
    <w:rsid w:val="00D33172"/>
    <w:rsid w:val="00D331C6"/>
    <w:rsid w:val="00D3327C"/>
    <w:rsid w:val="00D33818"/>
    <w:rsid w:val="00D33B3D"/>
    <w:rsid w:val="00D34247"/>
    <w:rsid w:val="00D343BC"/>
    <w:rsid w:val="00D3442C"/>
    <w:rsid w:val="00D34631"/>
    <w:rsid w:val="00D35013"/>
    <w:rsid w:val="00D354AB"/>
    <w:rsid w:val="00D355D8"/>
    <w:rsid w:val="00D3564C"/>
    <w:rsid w:val="00D35ADB"/>
    <w:rsid w:val="00D36603"/>
    <w:rsid w:val="00D367C9"/>
    <w:rsid w:val="00D36B83"/>
    <w:rsid w:val="00D36C63"/>
    <w:rsid w:val="00D374EA"/>
    <w:rsid w:val="00D37CBD"/>
    <w:rsid w:val="00D405C3"/>
    <w:rsid w:val="00D40776"/>
    <w:rsid w:val="00D4098D"/>
    <w:rsid w:val="00D40BC5"/>
    <w:rsid w:val="00D41271"/>
    <w:rsid w:val="00D415CB"/>
    <w:rsid w:val="00D426F7"/>
    <w:rsid w:val="00D42DAC"/>
    <w:rsid w:val="00D42F8A"/>
    <w:rsid w:val="00D43057"/>
    <w:rsid w:val="00D431CB"/>
    <w:rsid w:val="00D431F7"/>
    <w:rsid w:val="00D432E2"/>
    <w:rsid w:val="00D43390"/>
    <w:rsid w:val="00D43405"/>
    <w:rsid w:val="00D438CA"/>
    <w:rsid w:val="00D43AE0"/>
    <w:rsid w:val="00D43E74"/>
    <w:rsid w:val="00D43E77"/>
    <w:rsid w:val="00D43EAE"/>
    <w:rsid w:val="00D43F73"/>
    <w:rsid w:val="00D44078"/>
    <w:rsid w:val="00D446A9"/>
    <w:rsid w:val="00D4475A"/>
    <w:rsid w:val="00D4499C"/>
    <w:rsid w:val="00D44E61"/>
    <w:rsid w:val="00D450CF"/>
    <w:rsid w:val="00D45157"/>
    <w:rsid w:val="00D45499"/>
    <w:rsid w:val="00D454C2"/>
    <w:rsid w:val="00D45519"/>
    <w:rsid w:val="00D45A57"/>
    <w:rsid w:val="00D45BF1"/>
    <w:rsid w:val="00D45F8D"/>
    <w:rsid w:val="00D46128"/>
    <w:rsid w:val="00D46410"/>
    <w:rsid w:val="00D4655A"/>
    <w:rsid w:val="00D46725"/>
    <w:rsid w:val="00D46818"/>
    <w:rsid w:val="00D46FCF"/>
    <w:rsid w:val="00D46FE0"/>
    <w:rsid w:val="00D4766A"/>
    <w:rsid w:val="00D47688"/>
    <w:rsid w:val="00D476BB"/>
    <w:rsid w:val="00D4770C"/>
    <w:rsid w:val="00D50370"/>
    <w:rsid w:val="00D5063B"/>
    <w:rsid w:val="00D50AD9"/>
    <w:rsid w:val="00D50F15"/>
    <w:rsid w:val="00D514E6"/>
    <w:rsid w:val="00D518A1"/>
    <w:rsid w:val="00D521B6"/>
    <w:rsid w:val="00D52291"/>
    <w:rsid w:val="00D52480"/>
    <w:rsid w:val="00D5297D"/>
    <w:rsid w:val="00D52B3F"/>
    <w:rsid w:val="00D53206"/>
    <w:rsid w:val="00D53B6C"/>
    <w:rsid w:val="00D53D2A"/>
    <w:rsid w:val="00D53D5F"/>
    <w:rsid w:val="00D5430E"/>
    <w:rsid w:val="00D54F0F"/>
    <w:rsid w:val="00D54FC1"/>
    <w:rsid w:val="00D551BB"/>
    <w:rsid w:val="00D5561E"/>
    <w:rsid w:val="00D5567B"/>
    <w:rsid w:val="00D55924"/>
    <w:rsid w:val="00D55CEA"/>
    <w:rsid w:val="00D560C8"/>
    <w:rsid w:val="00D5625F"/>
    <w:rsid w:val="00D573C4"/>
    <w:rsid w:val="00D577C1"/>
    <w:rsid w:val="00D57DE8"/>
    <w:rsid w:val="00D60397"/>
    <w:rsid w:val="00D6041C"/>
    <w:rsid w:val="00D611E7"/>
    <w:rsid w:val="00D621D8"/>
    <w:rsid w:val="00D622C0"/>
    <w:rsid w:val="00D6263C"/>
    <w:rsid w:val="00D6265C"/>
    <w:rsid w:val="00D62B05"/>
    <w:rsid w:val="00D632AE"/>
    <w:rsid w:val="00D633FF"/>
    <w:rsid w:val="00D63C6F"/>
    <w:rsid w:val="00D6455E"/>
    <w:rsid w:val="00D64918"/>
    <w:rsid w:val="00D64EBF"/>
    <w:rsid w:val="00D64EEF"/>
    <w:rsid w:val="00D65D3E"/>
    <w:rsid w:val="00D65EE4"/>
    <w:rsid w:val="00D6614E"/>
    <w:rsid w:val="00D661FE"/>
    <w:rsid w:val="00D66492"/>
    <w:rsid w:val="00D66BA5"/>
    <w:rsid w:val="00D66BBD"/>
    <w:rsid w:val="00D66BC0"/>
    <w:rsid w:val="00D66C91"/>
    <w:rsid w:val="00D67134"/>
    <w:rsid w:val="00D6719D"/>
    <w:rsid w:val="00D67439"/>
    <w:rsid w:val="00D6744E"/>
    <w:rsid w:val="00D701CF"/>
    <w:rsid w:val="00D702FC"/>
    <w:rsid w:val="00D70459"/>
    <w:rsid w:val="00D70CCB"/>
    <w:rsid w:val="00D70DBA"/>
    <w:rsid w:val="00D715FA"/>
    <w:rsid w:val="00D716DF"/>
    <w:rsid w:val="00D717EB"/>
    <w:rsid w:val="00D72378"/>
    <w:rsid w:val="00D7262A"/>
    <w:rsid w:val="00D727B8"/>
    <w:rsid w:val="00D73003"/>
    <w:rsid w:val="00D73091"/>
    <w:rsid w:val="00D73922"/>
    <w:rsid w:val="00D74113"/>
    <w:rsid w:val="00D74257"/>
    <w:rsid w:val="00D749C2"/>
    <w:rsid w:val="00D74A28"/>
    <w:rsid w:val="00D74F8C"/>
    <w:rsid w:val="00D751DA"/>
    <w:rsid w:val="00D75A76"/>
    <w:rsid w:val="00D768CD"/>
    <w:rsid w:val="00D771BD"/>
    <w:rsid w:val="00D77436"/>
    <w:rsid w:val="00D7799B"/>
    <w:rsid w:val="00D77D00"/>
    <w:rsid w:val="00D8011B"/>
    <w:rsid w:val="00D802C1"/>
    <w:rsid w:val="00D80454"/>
    <w:rsid w:val="00D80734"/>
    <w:rsid w:val="00D80C91"/>
    <w:rsid w:val="00D80FDB"/>
    <w:rsid w:val="00D81419"/>
    <w:rsid w:val="00D814EB"/>
    <w:rsid w:val="00D819C2"/>
    <w:rsid w:val="00D81AEB"/>
    <w:rsid w:val="00D81C31"/>
    <w:rsid w:val="00D824D9"/>
    <w:rsid w:val="00D82674"/>
    <w:rsid w:val="00D82B9B"/>
    <w:rsid w:val="00D830F2"/>
    <w:rsid w:val="00D83164"/>
    <w:rsid w:val="00D8318E"/>
    <w:rsid w:val="00D8342D"/>
    <w:rsid w:val="00D8343E"/>
    <w:rsid w:val="00D83584"/>
    <w:rsid w:val="00D8359D"/>
    <w:rsid w:val="00D83693"/>
    <w:rsid w:val="00D83EFE"/>
    <w:rsid w:val="00D84951"/>
    <w:rsid w:val="00D84D02"/>
    <w:rsid w:val="00D84F12"/>
    <w:rsid w:val="00D84F2A"/>
    <w:rsid w:val="00D857A0"/>
    <w:rsid w:val="00D85D10"/>
    <w:rsid w:val="00D8632B"/>
    <w:rsid w:val="00D8707A"/>
    <w:rsid w:val="00D871CE"/>
    <w:rsid w:val="00D873B5"/>
    <w:rsid w:val="00D8759C"/>
    <w:rsid w:val="00D87906"/>
    <w:rsid w:val="00D87D1C"/>
    <w:rsid w:val="00D9000B"/>
    <w:rsid w:val="00D90903"/>
    <w:rsid w:val="00D91D16"/>
    <w:rsid w:val="00D91EF7"/>
    <w:rsid w:val="00D92325"/>
    <w:rsid w:val="00D92935"/>
    <w:rsid w:val="00D929C3"/>
    <w:rsid w:val="00D92CBB"/>
    <w:rsid w:val="00D933E1"/>
    <w:rsid w:val="00D93E28"/>
    <w:rsid w:val="00D945E5"/>
    <w:rsid w:val="00D9476C"/>
    <w:rsid w:val="00D94996"/>
    <w:rsid w:val="00D94A88"/>
    <w:rsid w:val="00D94CF6"/>
    <w:rsid w:val="00D9530A"/>
    <w:rsid w:val="00D95D8C"/>
    <w:rsid w:val="00D95DDB"/>
    <w:rsid w:val="00D96717"/>
    <w:rsid w:val="00D96839"/>
    <w:rsid w:val="00D968C1"/>
    <w:rsid w:val="00D96925"/>
    <w:rsid w:val="00D96980"/>
    <w:rsid w:val="00D974B4"/>
    <w:rsid w:val="00D97503"/>
    <w:rsid w:val="00D97645"/>
    <w:rsid w:val="00D9774F"/>
    <w:rsid w:val="00D97F81"/>
    <w:rsid w:val="00DA0141"/>
    <w:rsid w:val="00DA0337"/>
    <w:rsid w:val="00DA0809"/>
    <w:rsid w:val="00DA0CBA"/>
    <w:rsid w:val="00DA11C1"/>
    <w:rsid w:val="00DA1414"/>
    <w:rsid w:val="00DA1434"/>
    <w:rsid w:val="00DA1603"/>
    <w:rsid w:val="00DA1719"/>
    <w:rsid w:val="00DA1893"/>
    <w:rsid w:val="00DA1925"/>
    <w:rsid w:val="00DA1E6B"/>
    <w:rsid w:val="00DA1FA6"/>
    <w:rsid w:val="00DA2010"/>
    <w:rsid w:val="00DA201C"/>
    <w:rsid w:val="00DA263B"/>
    <w:rsid w:val="00DA2688"/>
    <w:rsid w:val="00DA29AC"/>
    <w:rsid w:val="00DA2B9F"/>
    <w:rsid w:val="00DA2CA5"/>
    <w:rsid w:val="00DA3273"/>
    <w:rsid w:val="00DA33FF"/>
    <w:rsid w:val="00DA3A25"/>
    <w:rsid w:val="00DA3B39"/>
    <w:rsid w:val="00DA4585"/>
    <w:rsid w:val="00DA478F"/>
    <w:rsid w:val="00DA4921"/>
    <w:rsid w:val="00DA4943"/>
    <w:rsid w:val="00DA618B"/>
    <w:rsid w:val="00DA6307"/>
    <w:rsid w:val="00DA6410"/>
    <w:rsid w:val="00DA6813"/>
    <w:rsid w:val="00DA6CE5"/>
    <w:rsid w:val="00DA6D42"/>
    <w:rsid w:val="00DA6F4B"/>
    <w:rsid w:val="00DA7089"/>
    <w:rsid w:val="00DA7709"/>
    <w:rsid w:val="00DA7BDE"/>
    <w:rsid w:val="00DB05B6"/>
    <w:rsid w:val="00DB07B2"/>
    <w:rsid w:val="00DB0BA7"/>
    <w:rsid w:val="00DB0E76"/>
    <w:rsid w:val="00DB1242"/>
    <w:rsid w:val="00DB1B74"/>
    <w:rsid w:val="00DB1C08"/>
    <w:rsid w:val="00DB1EFE"/>
    <w:rsid w:val="00DB1F42"/>
    <w:rsid w:val="00DB236A"/>
    <w:rsid w:val="00DB284E"/>
    <w:rsid w:val="00DB2924"/>
    <w:rsid w:val="00DB2BDF"/>
    <w:rsid w:val="00DB2FE0"/>
    <w:rsid w:val="00DB35E7"/>
    <w:rsid w:val="00DB361D"/>
    <w:rsid w:val="00DB3EEB"/>
    <w:rsid w:val="00DB3FF1"/>
    <w:rsid w:val="00DB4346"/>
    <w:rsid w:val="00DB469B"/>
    <w:rsid w:val="00DB47E7"/>
    <w:rsid w:val="00DB4850"/>
    <w:rsid w:val="00DB4D4C"/>
    <w:rsid w:val="00DB4EB2"/>
    <w:rsid w:val="00DB5523"/>
    <w:rsid w:val="00DB5AF5"/>
    <w:rsid w:val="00DB5CA9"/>
    <w:rsid w:val="00DB5FD5"/>
    <w:rsid w:val="00DB601B"/>
    <w:rsid w:val="00DB6C69"/>
    <w:rsid w:val="00DB6F1F"/>
    <w:rsid w:val="00DB785B"/>
    <w:rsid w:val="00DB7A1D"/>
    <w:rsid w:val="00DB7CDC"/>
    <w:rsid w:val="00DB7FA1"/>
    <w:rsid w:val="00DC04F8"/>
    <w:rsid w:val="00DC071B"/>
    <w:rsid w:val="00DC0AC4"/>
    <w:rsid w:val="00DC0E30"/>
    <w:rsid w:val="00DC1FA9"/>
    <w:rsid w:val="00DC2D67"/>
    <w:rsid w:val="00DC31EA"/>
    <w:rsid w:val="00DC320B"/>
    <w:rsid w:val="00DC33AB"/>
    <w:rsid w:val="00DC342B"/>
    <w:rsid w:val="00DC37DE"/>
    <w:rsid w:val="00DC3F22"/>
    <w:rsid w:val="00DC4695"/>
    <w:rsid w:val="00DC47AF"/>
    <w:rsid w:val="00DC4811"/>
    <w:rsid w:val="00DC48D5"/>
    <w:rsid w:val="00DC4A63"/>
    <w:rsid w:val="00DC4FF4"/>
    <w:rsid w:val="00DC5092"/>
    <w:rsid w:val="00DC5506"/>
    <w:rsid w:val="00DC56AA"/>
    <w:rsid w:val="00DC570A"/>
    <w:rsid w:val="00DC57CA"/>
    <w:rsid w:val="00DC5A1D"/>
    <w:rsid w:val="00DC5E32"/>
    <w:rsid w:val="00DC6B30"/>
    <w:rsid w:val="00DC71EE"/>
    <w:rsid w:val="00DC77EE"/>
    <w:rsid w:val="00DC7893"/>
    <w:rsid w:val="00DC7A2D"/>
    <w:rsid w:val="00DC7C9C"/>
    <w:rsid w:val="00DC7D44"/>
    <w:rsid w:val="00DC7DDF"/>
    <w:rsid w:val="00DD0595"/>
    <w:rsid w:val="00DD0661"/>
    <w:rsid w:val="00DD0AD8"/>
    <w:rsid w:val="00DD0C2A"/>
    <w:rsid w:val="00DD0D7B"/>
    <w:rsid w:val="00DD0E0A"/>
    <w:rsid w:val="00DD1194"/>
    <w:rsid w:val="00DD15E8"/>
    <w:rsid w:val="00DD1C16"/>
    <w:rsid w:val="00DD1D07"/>
    <w:rsid w:val="00DD234E"/>
    <w:rsid w:val="00DD2C97"/>
    <w:rsid w:val="00DD2CAD"/>
    <w:rsid w:val="00DD2E02"/>
    <w:rsid w:val="00DD2E0F"/>
    <w:rsid w:val="00DD30B0"/>
    <w:rsid w:val="00DD3320"/>
    <w:rsid w:val="00DD38F7"/>
    <w:rsid w:val="00DD3D5B"/>
    <w:rsid w:val="00DD41AF"/>
    <w:rsid w:val="00DD4387"/>
    <w:rsid w:val="00DD43AA"/>
    <w:rsid w:val="00DD46F3"/>
    <w:rsid w:val="00DD4880"/>
    <w:rsid w:val="00DD4DAB"/>
    <w:rsid w:val="00DD611A"/>
    <w:rsid w:val="00DD633D"/>
    <w:rsid w:val="00DD711B"/>
    <w:rsid w:val="00DD724C"/>
    <w:rsid w:val="00DD735A"/>
    <w:rsid w:val="00DD73FB"/>
    <w:rsid w:val="00DD75FE"/>
    <w:rsid w:val="00DD7749"/>
    <w:rsid w:val="00DD778A"/>
    <w:rsid w:val="00DD7A71"/>
    <w:rsid w:val="00DD7E3E"/>
    <w:rsid w:val="00DE0579"/>
    <w:rsid w:val="00DE0D12"/>
    <w:rsid w:val="00DE11BA"/>
    <w:rsid w:val="00DE11D1"/>
    <w:rsid w:val="00DE2ECA"/>
    <w:rsid w:val="00DE3377"/>
    <w:rsid w:val="00DE3974"/>
    <w:rsid w:val="00DE3FDB"/>
    <w:rsid w:val="00DE4DCC"/>
    <w:rsid w:val="00DE584C"/>
    <w:rsid w:val="00DE5FBF"/>
    <w:rsid w:val="00DE6049"/>
    <w:rsid w:val="00DE6803"/>
    <w:rsid w:val="00DE6810"/>
    <w:rsid w:val="00DE693D"/>
    <w:rsid w:val="00DE6B16"/>
    <w:rsid w:val="00DE728B"/>
    <w:rsid w:val="00DF039F"/>
    <w:rsid w:val="00DF0437"/>
    <w:rsid w:val="00DF0B0A"/>
    <w:rsid w:val="00DF1148"/>
    <w:rsid w:val="00DF1617"/>
    <w:rsid w:val="00DF1BAF"/>
    <w:rsid w:val="00DF1D04"/>
    <w:rsid w:val="00DF1FD0"/>
    <w:rsid w:val="00DF20CF"/>
    <w:rsid w:val="00DF23AD"/>
    <w:rsid w:val="00DF28BF"/>
    <w:rsid w:val="00DF3073"/>
    <w:rsid w:val="00DF30B3"/>
    <w:rsid w:val="00DF3603"/>
    <w:rsid w:val="00DF3646"/>
    <w:rsid w:val="00DF374C"/>
    <w:rsid w:val="00DF3DA7"/>
    <w:rsid w:val="00DF402F"/>
    <w:rsid w:val="00DF426E"/>
    <w:rsid w:val="00DF43CA"/>
    <w:rsid w:val="00DF48E6"/>
    <w:rsid w:val="00DF4D84"/>
    <w:rsid w:val="00DF51AB"/>
    <w:rsid w:val="00DF52E0"/>
    <w:rsid w:val="00DF548C"/>
    <w:rsid w:val="00DF5974"/>
    <w:rsid w:val="00DF597F"/>
    <w:rsid w:val="00DF6154"/>
    <w:rsid w:val="00DF627F"/>
    <w:rsid w:val="00DF64C3"/>
    <w:rsid w:val="00DF65B7"/>
    <w:rsid w:val="00DF69FE"/>
    <w:rsid w:val="00DF6C9D"/>
    <w:rsid w:val="00DF77D3"/>
    <w:rsid w:val="00DF7EAA"/>
    <w:rsid w:val="00E005C9"/>
    <w:rsid w:val="00E00905"/>
    <w:rsid w:val="00E00AF4"/>
    <w:rsid w:val="00E00C8E"/>
    <w:rsid w:val="00E00DDB"/>
    <w:rsid w:val="00E01384"/>
    <w:rsid w:val="00E018DD"/>
    <w:rsid w:val="00E01B92"/>
    <w:rsid w:val="00E01CA4"/>
    <w:rsid w:val="00E02983"/>
    <w:rsid w:val="00E02FB1"/>
    <w:rsid w:val="00E03114"/>
    <w:rsid w:val="00E03435"/>
    <w:rsid w:val="00E03508"/>
    <w:rsid w:val="00E035EB"/>
    <w:rsid w:val="00E0367D"/>
    <w:rsid w:val="00E03910"/>
    <w:rsid w:val="00E03B49"/>
    <w:rsid w:val="00E03B99"/>
    <w:rsid w:val="00E0426B"/>
    <w:rsid w:val="00E0427A"/>
    <w:rsid w:val="00E044AD"/>
    <w:rsid w:val="00E0497C"/>
    <w:rsid w:val="00E04BF6"/>
    <w:rsid w:val="00E04FA1"/>
    <w:rsid w:val="00E04FF0"/>
    <w:rsid w:val="00E051F4"/>
    <w:rsid w:val="00E05746"/>
    <w:rsid w:val="00E05985"/>
    <w:rsid w:val="00E05C75"/>
    <w:rsid w:val="00E05F1B"/>
    <w:rsid w:val="00E06928"/>
    <w:rsid w:val="00E0697C"/>
    <w:rsid w:val="00E06AD3"/>
    <w:rsid w:val="00E06B53"/>
    <w:rsid w:val="00E078A6"/>
    <w:rsid w:val="00E07C46"/>
    <w:rsid w:val="00E107D8"/>
    <w:rsid w:val="00E116D5"/>
    <w:rsid w:val="00E119A1"/>
    <w:rsid w:val="00E12850"/>
    <w:rsid w:val="00E12872"/>
    <w:rsid w:val="00E12B0B"/>
    <w:rsid w:val="00E12B4A"/>
    <w:rsid w:val="00E135F5"/>
    <w:rsid w:val="00E136E8"/>
    <w:rsid w:val="00E1380B"/>
    <w:rsid w:val="00E13843"/>
    <w:rsid w:val="00E13F4A"/>
    <w:rsid w:val="00E13FD5"/>
    <w:rsid w:val="00E1569B"/>
    <w:rsid w:val="00E15A23"/>
    <w:rsid w:val="00E15F02"/>
    <w:rsid w:val="00E15F64"/>
    <w:rsid w:val="00E165B9"/>
    <w:rsid w:val="00E16800"/>
    <w:rsid w:val="00E16AE2"/>
    <w:rsid w:val="00E16E0E"/>
    <w:rsid w:val="00E17224"/>
    <w:rsid w:val="00E173E5"/>
    <w:rsid w:val="00E176CB"/>
    <w:rsid w:val="00E1775A"/>
    <w:rsid w:val="00E17967"/>
    <w:rsid w:val="00E2074E"/>
    <w:rsid w:val="00E21059"/>
    <w:rsid w:val="00E2123E"/>
    <w:rsid w:val="00E21F2C"/>
    <w:rsid w:val="00E22093"/>
    <w:rsid w:val="00E2250F"/>
    <w:rsid w:val="00E22B95"/>
    <w:rsid w:val="00E237B1"/>
    <w:rsid w:val="00E23DAC"/>
    <w:rsid w:val="00E23EFF"/>
    <w:rsid w:val="00E23FAC"/>
    <w:rsid w:val="00E24029"/>
    <w:rsid w:val="00E24057"/>
    <w:rsid w:val="00E24142"/>
    <w:rsid w:val="00E24E71"/>
    <w:rsid w:val="00E24EA8"/>
    <w:rsid w:val="00E2501A"/>
    <w:rsid w:val="00E257AD"/>
    <w:rsid w:val="00E25E72"/>
    <w:rsid w:val="00E25F07"/>
    <w:rsid w:val="00E2681D"/>
    <w:rsid w:val="00E273BB"/>
    <w:rsid w:val="00E27781"/>
    <w:rsid w:val="00E304E2"/>
    <w:rsid w:val="00E30DE7"/>
    <w:rsid w:val="00E30F7E"/>
    <w:rsid w:val="00E311F2"/>
    <w:rsid w:val="00E316F3"/>
    <w:rsid w:val="00E31F26"/>
    <w:rsid w:val="00E32430"/>
    <w:rsid w:val="00E32526"/>
    <w:rsid w:val="00E3265B"/>
    <w:rsid w:val="00E328E2"/>
    <w:rsid w:val="00E32B3E"/>
    <w:rsid w:val="00E32BBA"/>
    <w:rsid w:val="00E32BDA"/>
    <w:rsid w:val="00E32F17"/>
    <w:rsid w:val="00E33963"/>
    <w:rsid w:val="00E33BC7"/>
    <w:rsid w:val="00E33D0C"/>
    <w:rsid w:val="00E33EF6"/>
    <w:rsid w:val="00E3430B"/>
    <w:rsid w:val="00E34AB1"/>
    <w:rsid w:val="00E35389"/>
    <w:rsid w:val="00E3575D"/>
    <w:rsid w:val="00E35800"/>
    <w:rsid w:val="00E35C52"/>
    <w:rsid w:val="00E35F89"/>
    <w:rsid w:val="00E36126"/>
    <w:rsid w:val="00E36361"/>
    <w:rsid w:val="00E364ED"/>
    <w:rsid w:val="00E36647"/>
    <w:rsid w:val="00E3749E"/>
    <w:rsid w:val="00E377C8"/>
    <w:rsid w:val="00E3783D"/>
    <w:rsid w:val="00E37A5A"/>
    <w:rsid w:val="00E4014F"/>
    <w:rsid w:val="00E40736"/>
    <w:rsid w:val="00E408F7"/>
    <w:rsid w:val="00E40D08"/>
    <w:rsid w:val="00E4103F"/>
    <w:rsid w:val="00E4107B"/>
    <w:rsid w:val="00E411C2"/>
    <w:rsid w:val="00E4160B"/>
    <w:rsid w:val="00E416CD"/>
    <w:rsid w:val="00E4189D"/>
    <w:rsid w:val="00E41C10"/>
    <w:rsid w:val="00E41EAA"/>
    <w:rsid w:val="00E4216B"/>
    <w:rsid w:val="00E4286E"/>
    <w:rsid w:val="00E42A65"/>
    <w:rsid w:val="00E42AE6"/>
    <w:rsid w:val="00E42CB3"/>
    <w:rsid w:val="00E43326"/>
    <w:rsid w:val="00E433B2"/>
    <w:rsid w:val="00E43598"/>
    <w:rsid w:val="00E436B3"/>
    <w:rsid w:val="00E43721"/>
    <w:rsid w:val="00E4387F"/>
    <w:rsid w:val="00E43886"/>
    <w:rsid w:val="00E43DA7"/>
    <w:rsid w:val="00E44FA0"/>
    <w:rsid w:val="00E4572D"/>
    <w:rsid w:val="00E45BA6"/>
    <w:rsid w:val="00E45DED"/>
    <w:rsid w:val="00E45ED2"/>
    <w:rsid w:val="00E465F2"/>
    <w:rsid w:val="00E46657"/>
    <w:rsid w:val="00E4682D"/>
    <w:rsid w:val="00E479DD"/>
    <w:rsid w:val="00E47ADA"/>
    <w:rsid w:val="00E50B3B"/>
    <w:rsid w:val="00E50C70"/>
    <w:rsid w:val="00E50E2E"/>
    <w:rsid w:val="00E50E81"/>
    <w:rsid w:val="00E51595"/>
    <w:rsid w:val="00E51630"/>
    <w:rsid w:val="00E51835"/>
    <w:rsid w:val="00E51A6C"/>
    <w:rsid w:val="00E51D88"/>
    <w:rsid w:val="00E52283"/>
    <w:rsid w:val="00E52481"/>
    <w:rsid w:val="00E52A81"/>
    <w:rsid w:val="00E52D15"/>
    <w:rsid w:val="00E5311B"/>
    <w:rsid w:val="00E5313B"/>
    <w:rsid w:val="00E53230"/>
    <w:rsid w:val="00E536B2"/>
    <w:rsid w:val="00E5375E"/>
    <w:rsid w:val="00E54820"/>
    <w:rsid w:val="00E54D84"/>
    <w:rsid w:val="00E551B4"/>
    <w:rsid w:val="00E5546D"/>
    <w:rsid w:val="00E55515"/>
    <w:rsid w:val="00E55862"/>
    <w:rsid w:val="00E558CA"/>
    <w:rsid w:val="00E55AD6"/>
    <w:rsid w:val="00E56218"/>
    <w:rsid w:val="00E56819"/>
    <w:rsid w:val="00E56A4D"/>
    <w:rsid w:val="00E56E22"/>
    <w:rsid w:val="00E5722F"/>
    <w:rsid w:val="00E5779F"/>
    <w:rsid w:val="00E57DB4"/>
    <w:rsid w:val="00E601E0"/>
    <w:rsid w:val="00E603C1"/>
    <w:rsid w:val="00E60433"/>
    <w:rsid w:val="00E60C66"/>
    <w:rsid w:val="00E60F76"/>
    <w:rsid w:val="00E6100B"/>
    <w:rsid w:val="00E61617"/>
    <w:rsid w:val="00E61786"/>
    <w:rsid w:val="00E61955"/>
    <w:rsid w:val="00E61D23"/>
    <w:rsid w:val="00E61DC6"/>
    <w:rsid w:val="00E62160"/>
    <w:rsid w:val="00E62294"/>
    <w:rsid w:val="00E62504"/>
    <w:rsid w:val="00E62794"/>
    <w:rsid w:val="00E62973"/>
    <w:rsid w:val="00E62C61"/>
    <w:rsid w:val="00E62CE4"/>
    <w:rsid w:val="00E62DD8"/>
    <w:rsid w:val="00E62EB3"/>
    <w:rsid w:val="00E6313E"/>
    <w:rsid w:val="00E63C94"/>
    <w:rsid w:val="00E63F3D"/>
    <w:rsid w:val="00E642BF"/>
    <w:rsid w:val="00E643E2"/>
    <w:rsid w:val="00E6458C"/>
    <w:rsid w:val="00E64C75"/>
    <w:rsid w:val="00E64CA8"/>
    <w:rsid w:val="00E650AE"/>
    <w:rsid w:val="00E65387"/>
    <w:rsid w:val="00E65C6D"/>
    <w:rsid w:val="00E66B0A"/>
    <w:rsid w:val="00E66D83"/>
    <w:rsid w:val="00E670E6"/>
    <w:rsid w:val="00E672F5"/>
    <w:rsid w:val="00E674C8"/>
    <w:rsid w:val="00E67B98"/>
    <w:rsid w:val="00E70122"/>
    <w:rsid w:val="00E7038A"/>
    <w:rsid w:val="00E709F3"/>
    <w:rsid w:val="00E70B17"/>
    <w:rsid w:val="00E70DD1"/>
    <w:rsid w:val="00E71D6C"/>
    <w:rsid w:val="00E71EBD"/>
    <w:rsid w:val="00E720A4"/>
    <w:rsid w:val="00E72177"/>
    <w:rsid w:val="00E722E8"/>
    <w:rsid w:val="00E7270E"/>
    <w:rsid w:val="00E729C7"/>
    <w:rsid w:val="00E72D21"/>
    <w:rsid w:val="00E72DEA"/>
    <w:rsid w:val="00E7337C"/>
    <w:rsid w:val="00E735D1"/>
    <w:rsid w:val="00E73A58"/>
    <w:rsid w:val="00E73EFB"/>
    <w:rsid w:val="00E73F26"/>
    <w:rsid w:val="00E7424B"/>
    <w:rsid w:val="00E7450E"/>
    <w:rsid w:val="00E75240"/>
    <w:rsid w:val="00E756B0"/>
    <w:rsid w:val="00E75A23"/>
    <w:rsid w:val="00E75B64"/>
    <w:rsid w:val="00E75E5C"/>
    <w:rsid w:val="00E760B1"/>
    <w:rsid w:val="00E763EE"/>
    <w:rsid w:val="00E7657D"/>
    <w:rsid w:val="00E76CB6"/>
    <w:rsid w:val="00E76D0D"/>
    <w:rsid w:val="00E76DCB"/>
    <w:rsid w:val="00E76E52"/>
    <w:rsid w:val="00E77658"/>
    <w:rsid w:val="00E77C3F"/>
    <w:rsid w:val="00E77E09"/>
    <w:rsid w:val="00E77F3E"/>
    <w:rsid w:val="00E8001A"/>
    <w:rsid w:val="00E80B5B"/>
    <w:rsid w:val="00E80F0E"/>
    <w:rsid w:val="00E8106C"/>
    <w:rsid w:val="00E815A9"/>
    <w:rsid w:val="00E82292"/>
    <w:rsid w:val="00E8242C"/>
    <w:rsid w:val="00E82714"/>
    <w:rsid w:val="00E82A3C"/>
    <w:rsid w:val="00E82DF9"/>
    <w:rsid w:val="00E839FA"/>
    <w:rsid w:val="00E842D8"/>
    <w:rsid w:val="00E84412"/>
    <w:rsid w:val="00E8451A"/>
    <w:rsid w:val="00E846DB"/>
    <w:rsid w:val="00E8473B"/>
    <w:rsid w:val="00E84925"/>
    <w:rsid w:val="00E84933"/>
    <w:rsid w:val="00E84C8F"/>
    <w:rsid w:val="00E84FC8"/>
    <w:rsid w:val="00E85165"/>
    <w:rsid w:val="00E8524D"/>
    <w:rsid w:val="00E855EE"/>
    <w:rsid w:val="00E85653"/>
    <w:rsid w:val="00E856E2"/>
    <w:rsid w:val="00E85DFB"/>
    <w:rsid w:val="00E860DB"/>
    <w:rsid w:val="00E869E7"/>
    <w:rsid w:val="00E86E83"/>
    <w:rsid w:val="00E873C2"/>
    <w:rsid w:val="00E8789D"/>
    <w:rsid w:val="00E879E0"/>
    <w:rsid w:val="00E90497"/>
    <w:rsid w:val="00E90FB0"/>
    <w:rsid w:val="00E9127B"/>
    <w:rsid w:val="00E91AE9"/>
    <w:rsid w:val="00E91D28"/>
    <w:rsid w:val="00E91E0C"/>
    <w:rsid w:val="00E92020"/>
    <w:rsid w:val="00E92484"/>
    <w:rsid w:val="00E928A1"/>
    <w:rsid w:val="00E929C0"/>
    <w:rsid w:val="00E92C18"/>
    <w:rsid w:val="00E92C59"/>
    <w:rsid w:val="00E92FF3"/>
    <w:rsid w:val="00E940D5"/>
    <w:rsid w:val="00E943B2"/>
    <w:rsid w:val="00E94580"/>
    <w:rsid w:val="00E948A0"/>
    <w:rsid w:val="00E94C2F"/>
    <w:rsid w:val="00E954B7"/>
    <w:rsid w:val="00E95664"/>
    <w:rsid w:val="00E957F9"/>
    <w:rsid w:val="00E9615F"/>
    <w:rsid w:val="00E9660E"/>
    <w:rsid w:val="00E966C9"/>
    <w:rsid w:val="00E96AAF"/>
    <w:rsid w:val="00E96E89"/>
    <w:rsid w:val="00E96EA1"/>
    <w:rsid w:val="00E9718B"/>
    <w:rsid w:val="00E97967"/>
    <w:rsid w:val="00EA03C2"/>
    <w:rsid w:val="00EA03CF"/>
    <w:rsid w:val="00EA0515"/>
    <w:rsid w:val="00EA0DE5"/>
    <w:rsid w:val="00EA0F9E"/>
    <w:rsid w:val="00EA147F"/>
    <w:rsid w:val="00EA15C0"/>
    <w:rsid w:val="00EA17F0"/>
    <w:rsid w:val="00EA22A4"/>
    <w:rsid w:val="00EA2655"/>
    <w:rsid w:val="00EA2B0C"/>
    <w:rsid w:val="00EA3087"/>
    <w:rsid w:val="00EA30DD"/>
    <w:rsid w:val="00EA33C2"/>
    <w:rsid w:val="00EA34A2"/>
    <w:rsid w:val="00EA38CA"/>
    <w:rsid w:val="00EA3C51"/>
    <w:rsid w:val="00EA45D6"/>
    <w:rsid w:val="00EA488D"/>
    <w:rsid w:val="00EA4BF4"/>
    <w:rsid w:val="00EA4FC4"/>
    <w:rsid w:val="00EA53CC"/>
    <w:rsid w:val="00EA559D"/>
    <w:rsid w:val="00EA5EB0"/>
    <w:rsid w:val="00EA6092"/>
    <w:rsid w:val="00EA613D"/>
    <w:rsid w:val="00EA62E3"/>
    <w:rsid w:val="00EA64D1"/>
    <w:rsid w:val="00EA6775"/>
    <w:rsid w:val="00EA6D42"/>
    <w:rsid w:val="00EA74AE"/>
    <w:rsid w:val="00EA7827"/>
    <w:rsid w:val="00EA7BAE"/>
    <w:rsid w:val="00EA7F17"/>
    <w:rsid w:val="00EA7F28"/>
    <w:rsid w:val="00EA7FC8"/>
    <w:rsid w:val="00EB0AD5"/>
    <w:rsid w:val="00EB0AEC"/>
    <w:rsid w:val="00EB0D55"/>
    <w:rsid w:val="00EB10DD"/>
    <w:rsid w:val="00EB1460"/>
    <w:rsid w:val="00EB189A"/>
    <w:rsid w:val="00EB1913"/>
    <w:rsid w:val="00EB191A"/>
    <w:rsid w:val="00EB1C9E"/>
    <w:rsid w:val="00EB2377"/>
    <w:rsid w:val="00EB2D07"/>
    <w:rsid w:val="00EB2FDE"/>
    <w:rsid w:val="00EB3128"/>
    <w:rsid w:val="00EB346B"/>
    <w:rsid w:val="00EB3933"/>
    <w:rsid w:val="00EB403C"/>
    <w:rsid w:val="00EB4069"/>
    <w:rsid w:val="00EB44CC"/>
    <w:rsid w:val="00EB491F"/>
    <w:rsid w:val="00EB4E1E"/>
    <w:rsid w:val="00EB4EE2"/>
    <w:rsid w:val="00EB4EFF"/>
    <w:rsid w:val="00EB5272"/>
    <w:rsid w:val="00EB55E1"/>
    <w:rsid w:val="00EB55F1"/>
    <w:rsid w:val="00EB5819"/>
    <w:rsid w:val="00EB5856"/>
    <w:rsid w:val="00EB5C34"/>
    <w:rsid w:val="00EB6B1F"/>
    <w:rsid w:val="00EB6D73"/>
    <w:rsid w:val="00EB744E"/>
    <w:rsid w:val="00EB7575"/>
    <w:rsid w:val="00EC033E"/>
    <w:rsid w:val="00EC0473"/>
    <w:rsid w:val="00EC05F8"/>
    <w:rsid w:val="00EC0A53"/>
    <w:rsid w:val="00EC0ACA"/>
    <w:rsid w:val="00EC0ADC"/>
    <w:rsid w:val="00EC1532"/>
    <w:rsid w:val="00EC18EC"/>
    <w:rsid w:val="00EC1CCE"/>
    <w:rsid w:val="00EC1DB8"/>
    <w:rsid w:val="00EC2302"/>
    <w:rsid w:val="00EC24F9"/>
    <w:rsid w:val="00EC2F56"/>
    <w:rsid w:val="00EC33E9"/>
    <w:rsid w:val="00EC356A"/>
    <w:rsid w:val="00EC373E"/>
    <w:rsid w:val="00EC3A71"/>
    <w:rsid w:val="00EC3D00"/>
    <w:rsid w:val="00EC3E26"/>
    <w:rsid w:val="00EC3FF0"/>
    <w:rsid w:val="00EC4BDB"/>
    <w:rsid w:val="00EC4E17"/>
    <w:rsid w:val="00EC5447"/>
    <w:rsid w:val="00EC55AE"/>
    <w:rsid w:val="00EC55F4"/>
    <w:rsid w:val="00EC5C89"/>
    <w:rsid w:val="00EC66C4"/>
    <w:rsid w:val="00EC6A6D"/>
    <w:rsid w:val="00EC6C48"/>
    <w:rsid w:val="00EC70AF"/>
    <w:rsid w:val="00EC7413"/>
    <w:rsid w:val="00EC77E4"/>
    <w:rsid w:val="00EC7D8C"/>
    <w:rsid w:val="00ED0018"/>
    <w:rsid w:val="00ED00D7"/>
    <w:rsid w:val="00ED0350"/>
    <w:rsid w:val="00ED07D4"/>
    <w:rsid w:val="00ED097C"/>
    <w:rsid w:val="00ED0AD6"/>
    <w:rsid w:val="00ED0C22"/>
    <w:rsid w:val="00ED0D19"/>
    <w:rsid w:val="00ED112B"/>
    <w:rsid w:val="00ED16F8"/>
    <w:rsid w:val="00ED22A9"/>
    <w:rsid w:val="00ED2464"/>
    <w:rsid w:val="00ED27E1"/>
    <w:rsid w:val="00ED2A15"/>
    <w:rsid w:val="00ED2A5A"/>
    <w:rsid w:val="00ED2D55"/>
    <w:rsid w:val="00ED2D8A"/>
    <w:rsid w:val="00ED2E11"/>
    <w:rsid w:val="00ED345F"/>
    <w:rsid w:val="00ED3AA6"/>
    <w:rsid w:val="00ED3E9D"/>
    <w:rsid w:val="00ED4225"/>
    <w:rsid w:val="00ED47D1"/>
    <w:rsid w:val="00ED5180"/>
    <w:rsid w:val="00ED5954"/>
    <w:rsid w:val="00ED63C8"/>
    <w:rsid w:val="00ED6DEC"/>
    <w:rsid w:val="00ED6EA0"/>
    <w:rsid w:val="00ED6F67"/>
    <w:rsid w:val="00ED7267"/>
    <w:rsid w:val="00ED73D0"/>
    <w:rsid w:val="00ED740C"/>
    <w:rsid w:val="00ED747B"/>
    <w:rsid w:val="00ED764D"/>
    <w:rsid w:val="00ED7BEC"/>
    <w:rsid w:val="00ED7E0B"/>
    <w:rsid w:val="00EE04AA"/>
    <w:rsid w:val="00EE0531"/>
    <w:rsid w:val="00EE0921"/>
    <w:rsid w:val="00EE0B69"/>
    <w:rsid w:val="00EE0C40"/>
    <w:rsid w:val="00EE1449"/>
    <w:rsid w:val="00EE164F"/>
    <w:rsid w:val="00EE189C"/>
    <w:rsid w:val="00EE1D2C"/>
    <w:rsid w:val="00EE1D34"/>
    <w:rsid w:val="00EE208A"/>
    <w:rsid w:val="00EE28C6"/>
    <w:rsid w:val="00EE32E8"/>
    <w:rsid w:val="00EE3341"/>
    <w:rsid w:val="00EE3839"/>
    <w:rsid w:val="00EE38B3"/>
    <w:rsid w:val="00EE4A57"/>
    <w:rsid w:val="00EE4CF9"/>
    <w:rsid w:val="00EE546B"/>
    <w:rsid w:val="00EE5623"/>
    <w:rsid w:val="00EE57ED"/>
    <w:rsid w:val="00EE62ED"/>
    <w:rsid w:val="00EE71A7"/>
    <w:rsid w:val="00EE76B0"/>
    <w:rsid w:val="00EE76D3"/>
    <w:rsid w:val="00EE7B06"/>
    <w:rsid w:val="00EE7C4D"/>
    <w:rsid w:val="00EF0BBC"/>
    <w:rsid w:val="00EF0C10"/>
    <w:rsid w:val="00EF0D2A"/>
    <w:rsid w:val="00EF0E89"/>
    <w:rsid w:val="00EF13EA"/>
    <w:rsid w:val="00EF1938"/>
    <w:rsid w:val="00EF1FA6"/>
    <w:rsid w:val="00EF2452"/>
    <w:rsid w:val="00EF2E99"/>
    <w:rsid w:val="00EF3461"/>
    <w:rsid w:val="00EF3681"/>
    <w:rsid w:val="00EF4065"/>
    <w:rsid w:val="00EF4412"/>
    <w:rsid w:val="00EF46B4"/>
    <w:rsid w:val="00EF46F3"/>
    <w:rsid w:val="00EF4D12"/>
    <w:rsid w:val="00EF4D53"/>
    <w:rsid w:val="00EF5064"/>
    <w:rsid w:val="00EF5257"/>
    <w:rsid w:val="00EF560F"/>
    <w:rsid w:val="00EF5C0E"/>
    <w:rsid w:val="00EF5FEA"/>
    <w:rsid w:val="00EF6553"/>
    <w:rsid w:val="00EF6FF1"/>
    <w:rsid w:val="00EF75AD"/>
    <w:rsid w:val="00EF781E"/>
    <w:rsid w:val="00EF7866"/>
    <w:rsid w:val="00EF78A5"/>
    <w:rsid w:val="00F00188"/>
    <w:rsid w:val="00F00467"/>
    <w:rsid w:val="00F00AB7"/>
    <w:rsid w:val="00F00B52"/>
    <w:rsid w:val="00F011E9"/>
    <w:rsid w:val="00F0133F"/>
    <w:rsid w:val="00F0152B"/>
    <w:rsid w:val="00F0192A"/>
    <w:rsid w:val="00F01CF6"/>
    <w:rsid w:val="00F01DDA"/>
    <w:rsid w:val="00F023C1"/>
    <w:rsid w:val="00F02834"/>
    <w:rsid w:val="00F02ABC"/>
    <w:rsid w:val="00F02C97"/>
    <w:rsid w:val="00F02D1D"/>
    <w:rsid w:val="00F02D2E"/>
    <w:rsid w:val="00F02E36"/>
    <w:rsid w:val="00F02FE6"/>
    <w:rsid w:val="00F03600"/>
    <w:rsid w:val="00F03631"/>
    <w:rsid w:val="00F036EC"/>
    <w:rsid w:val="00F03B22"/>
    <w:rsid w:val="00F0400C"/>
    <w:rsid w:val="00F0416D"/>
    <w:rsid w:val="00F045C4"/>
    <w:rsid w:val="00F04C10"/>
    <w:rsid w:val="00F051AD"/>
    <w:rsid w:val="00F0535D"/>
    <w:rsid w:val="00F05D21"/>
    <w:rsid w:val="00F05D99"/>
    <w:rsid w:val="00F05E42"/>
    <w:rsid w:val="00F05E63"/>
    <w:rsid w:val="00F05EBD"/>
    <w:rsid w:val="00F05F87"/>
    <w:rsid w:val="00F0605E"/>
    <w:rsid w:val="00F061E1"/>
    <w:rsid w:val="00F062AA"/>
    <w:rsid w:val="00F0640F"/>
    <w:rsid w:val="00F06551"/>
    <w:rsid w:val="00F065E6"/>
    <w:rsid w:val="00F06D93"/>
    <w:rsid w:val="00F07171"/>
    <w:rsid w:val="00F073D0"/>
    <w:rsid w:val="00F07AC3"/>
    <w:rsid w:val="00F07D12"/>
    <w:rsid w:val="00F07D62"/>
    <w:rsid w:val="00F07DCC"/>
    <w:rsid w:val="00F104D1"/>
    <w:rsid w:val="00F10917"/>
    <w:rsid w:val="00F109D8"/>
    <w:rsid w:val="00F10C79"/>
    <w:rsid w:val="00F11DA8"/>
    <w:rsid w:val="00F11DD0"/>
    <w:rsid w:val="00F123C3"/>
    <w:rsid w:val="00F12659"/>
    <w:rsid w:val="00F12991"/>
    <w:rsid w:val="00F12AA7"/>
    <w:rsid w:val="00F12DF9"/>
    <w:rsid w:val="00F12F45"/>
    <w:rsid w:val="00F1319A"/>
    <w:rsid w:val="00F133D5"/>
    <w:rsid w:val="00F13558"/>
    <w:rsid w:val="00F13619"/>
    <w:rsid w:val="00F13848"/>
    <w:rsid w:val="00F139FA"/>
    <w:rsid w:val="00F13C5C"/>
    <w:rsid w:val="00F14128"/>
    <w:rsid w:val="00F1416C"/>
    <w:rsid w:val="00F144D7"/>
    <w:rsid w:val="00F145FC"/>
    <w:rsid w:val="00F14845"/>
    <w:rsid w:val="00F14B60"/>
    <w:rsid w:val="00F14D28"/>
    <w:rsid w:val="00F15126"/>
    <w:rsid w:val="00F15422"/>
    <w:rsid w:val="00F15B13"/>
    <w:rsid w:val="00F16D28"/>
    <w:rsid w:val="00F16D31"/>
    <w:rsid w:val="00F1712B"/>
    <w:rsid w:val="00F179A0"/>
    <w:rsid w:val="00F17D91"/>
    <w:rsid w:val="00F20012"/>
    <w:rsid w:val="00F200E9"/>
    <w:rsid w:val="00F20125"/>
    <w:rsid w:val="00F20148"/>
    <w:rsid w:val="00F20DC7"/>
    <w:rsid w:val="00F2197E"/>
    <w:rsid w:val="00F22942"/>
    <w:rsid w:val="00F230CC"/>
    <w:rsid w:val="00F23895"/>
    <w:rsid w:val="00F24A89"/>
    <w:rsid w:val="00F24AC3"/>
    <w:rsid w:val="00F24F5B"/>
    <w:rsid w:val="00F254CD"/>
    <w:rsid w:val="00F25B14"/>
    <w:rsid w:val="00F2632A"/>
    <w:rsid w:val="00F269EE"/>
    <w:rsid w:val="00F26B12"/>
    <w:rsid w:val="00F26D02"/>
    <w:rsid w:val="00F275B0"/>
    <w:rsid w:val="00F27F12"/>
    <w:rsid w:val="00F3031C"/>
    <w:rsid w:val="00F30374"/>
    <w:rsid w:val="00F30740"/>
    <w:rsid w:val="00F30855"/>
    <w:rsid w:val="00F309FA"/>
    <w:rsid w:val="00F313C1"/>
    <w:rsid w:val="00F31414"/>
    <w:rsid w:val="00F31581"/>
    <w:rsid w:val="00F31823"/>
    <w:rsid w:val="00F31B9C"/>
    <w:rsid w:val="00F31C70"/>
    <w:rsid w:val="00F32225"/>
    <w:rsid w:val="00F328CF"/>
    <w:rsid w:val="00F329D3"/>
    <w:rsid w:val="00F331C4"/>
    <w:rsid w:val="00F34399"/>
    <w:rsid w:val="00F346F4"/>
    <w:rsid w:val="00F346FC"/>
    <w:rsid w:val="00F34C26"/>
    <w:rsid w:val="00F36095"/>
    <w:rsid w:val="00F36133"/>
    <w:rsid w:val="00F36AEF"/>
    <w:rsid w:val="00F36BDB"/>
    <w:rsid w:val="00F370CA"/>
    <w:rsid w:val="00F3720E"/>
    <w:rsid w:val="00F3760D"/>
    <w:rsid w:val="00F3797B"/>
    <w:rsid w:val="00F37E0C"/>
    <w:rsid w:val="00F400C4"/>
    <w:rsid w:val="00F4035F"/>
    <w:rsid w:val="00F4099A"/>
    <w:rsid w:val="00F40B75"/>
    <w:rsid w:val="00F40BAD"/>
    <w:rsid w:val="00F411A6"/>
    <w:rsid w:val="00F41761"/>
    <w:rsid w:val="00F41BAB"/>
    <w:rsid w:val="00F41C61"/>
    <w:rsid w:val="00F41E32"/>
    <w:rsid w:val="00F425E1"/>
    <w:rsid w:val="00F42A05"/>
    <w:rsid w:val="00F430A2"/>
    <w:rsid w:val="00F430E7"/>
    <w:rsid w:val="00F436E6"/>
    <w:rsid w:val="00F4395D"/>
    <w:rsid w:val="00F43A56"/>
    <w:rsid w:val="00F43CAB"/>
    <w:rsid w:val="00F43ED1"/>
    <w:rsid w:val="00F43F7B"/>
    <w:rsid w:val="00F44736"/>
    <w:rsid w:val="00F4479E"/>
    <w:rsid w:val="00F4489A"/>
    <w:rsid w:val="00F44A20"/>
    <w:rsid w:val="00F44EEB"/>
    <w:rsid w:val="00F45036"/>
    <w:rsid w:val="00F45BD3"/>
    <w:rsid w:val="00F45E78"/>
    <w:rsid w:val="00F465A9"/>
    <w:rsid w:val="00F4663B"/>
    <w:rsid w:val="00F466F1"/>
    <w:rsid w:val="00F46B38"/>
    <w:rsid w:val="00F46B3F"/>
    <w:rsid w:val="00F46FF3"/>
    <w:rsid w:val="00F4719B"/>
    <w:rsid w:val="00F475D1"/>
    <w:rsid w:val="00F47905"/>
    <w:rsid w:val="00F50086"/>
    <w:rsid w:val="00F509E3"/>
    <w:rsid w:val="00F50CC2"/>
    <w:rsid w:val="00F50F70"/>
    <w:rsid w:val="00F51181"/>
    <w:rsid w:val="00F515B6"/>
    <w:rsid w:val="00F51D25"/>
    <w:rsid w:val="00F51DE2"/>
    <w:rsid w:val="00F51FD4"/>
    <w:rsid w:val="00F52179"/>
    <w:rsid w:val="00F523A2"/>
    <w:rsid w:val="00F529BE"/>
    <w:rsid w:val="00F52C25"/>
    <w:rsid w:val="00F52CFD"/>
    <w:rsid w:val="00F53192"/>
    <w:rsid w:val="00F5355E"/>
    <w:rsid w:val="00F5397A"/>
    <w:rsid w:val="00F53997"/>
    <w:rsid w:val="00F53CB0"/>
    <w:rsid w:val="00F54259"/>
    <w:rsid w:val="00F544C7"/>
    <w:rsid w:val="00F54765"/>
    <w:rsid w:val="00F54CEA"/>
    <w:rsid w:val="00F54DDA"/>
    <w:rsid w:val="00F55211"/>
    <w:rsid w:val="00F55373"/>
    <w:rsid w:val="00F553E7"/>
    <w:rsid w:val="00F55884"/>
    <w:rsid w:val="00F55A05"/>
    <w:rsid w:val="00F55D04"/>
    <w:rsid w:val="00F56859"/>
    <w:rsid w:val="00F56D7D"/>
    <w:rsid w:val="00F56F29"/>
    <w:rsid w:val="00F56F35"/>
    <w:rsid w:val="00F570F0"/>
    <w:rsid w:val="00F5766F"/>
    <w:rsid w:val="00F57749"/>
    <w:rsid w:val="00F5797E"/>
    <w:rsid w:val="00F60538"/>
    <w:rsid w:val="00F6081F"/>
    <w:rsid w:val="00F60837"/>
    <w:rsid w:val="00F60A41"/>
    <w:rsid w:val="00F60AB5"/>
    <w:rsid w:val="00F60CCE"/>
    <w:rsid w:val="00F60D47"/>
    <w:rsid w:val="00F60FF4"/>
    <w:rsid w:val="00F61343"/>
    <w:rsid w:val="00F613AA"/>
    <w:rsid w:val="00F614EF"/>
    <w:rsid w:val="00F61DD7"/>
    <w:rsid w:val="00F61E6F"/>
    <w:rsid w:val="00F61E7C"/>
    <w:rsid w:val="00F6251B"/>
    <w:rsid w:val="00F62575"/>
    <w:rsid w:val="00F62891"/>
    <w:rsid w:val="00F62A71"/>
    <w:rsid w:val="00F635C0"/>
    <w:rsid w:val="00F63FE6"/>
    <w:rsid w:val="00F64CEA"/>
    <w:rsid w:val="00F64E0B"/>
    <w:rsid w:val="00F65417"/>
    <w:rsid w:val="00F65A03"/>
    <w:rsid w:val="00F66898"/>
    <w:rsid w:val="00F66982"/>
    <w:rsid w:val="00F66F5E"/>
    <w:rsid w:val="00F6707E"/>
    <w:rsid w:val="00F6708E"/>
    <w:rsid w:val="00F670FA"/>
    <w:rsid w:val="00F6743D"/>
    <w:rsid w:val="00F6782F"/>
    <w:rsid w:val="00F678C2"/>
    <w:rsid w:val="00F67EED"/>
    <w:rsid w:val="00F70AB5"/>
    <w:rsid w:val="00F711C1"/>
    <w:rsid w:val="00F7122A"/>
    <w:rsid w:val="00F71779"/>
    <w:rsid w:val="00F717DE"/>
    <w:rsid w:val="00F718F1"/>
    <w:rsid w:val="00F7190C"/>
    <w:rsid w:val="00F71980"/>
    <w:rsid w:val="00F71EEC"/>
    <w:rsid w:val="00F71FFC"/>
    <w:rsid w:val="00F720E0"/>
    <w:rsid w:val="00F72236"/>
    <w:rsid w:val="00F726BA"/>
    <w:rsid w:val="00F72E8B"/>
    <w:rsid w:val="00F73A4F"/>
    <w:rsid w:val="00F73CF0"/>
    <w:rsid w:val="00F744BD"/>
    <w:rsid w:val="00F74A91"/>
    <w:rsid w:val="00F74CF7"/>
    <w:rsid w:val="00F753AB"/>
    <w:rsid w:val="00F75572"/>
    <w:rsid w:val="00F75B10"/>
    <w:rsid w:val="00F75B80"/>
    <w:rsid w:val="00F75C30"/>
    <w:rsid w:val="00F75C7B"/>
    <w:rsid w:val="00F75EA8"/>
    <w:rsid w:val="00F76372"/>
    <w:rsid w:val="00F76728"/>
    <w:rsid w:val="00F7693B"/>
    <w:rsid w:val="00F76AF5"/>
    <w:rsid w:val="00F76F86"/>
    <w:rsid w:val="00F76FF6"/>
    <w:rsid w:val="00F7712C"/>
    <w:rsid w:val="00F77587"/>
    <w:rsid w:val="00F77C4B"/>
    <w:rsid w:val="00F8003D"/>
    <w:rsid w:val="00F8043D"/>
    <w:rsid w:val="00F8048F"/>
    <w:rsid w:val="00F80919"/>
    <w:rsid w:val="00F80AAA"/>
    <w:rsid w:val="00F81325"/>
    <w:rsid w:val="00F8153D"/>
    <w:rsid w:val="00F81614"/>
    <w:rsid w:val="00F8163B"/>
    <w:rsid w:val="00F818C9"/>
    <w:rsid w:val="00F81AB5"/>
    <w:rsid w:val="00F81AB6"/>
    <w:rsid w:val="00F81BC8"/>
    <w:rsid w:val="00F822CF"/>
    <w:rsid w:val="00F823E0"/>
    <w:rsid w:val="00F823F2"/>
    <w:rsid w:val="00F8259A"/>
    <w:rsid w:val="00F8265D"/>
    <w:rsid w:val="00F82A10"/>
    <w:rsid w:val="00F82A54"/>
    <w:rsid w:val="00F831E9"/>
    <w:rsid w:val="00F831FB"/>
    <w:rsid w:val="00F8331D"/>
    <w:rsid w:val="00F83406"/>
    <w:rsid w:val="00F83583"/>
    <w:rsid w:val="00F83B9F"/>
    <w:rsid w:val="00F83F41"/>
    <w:rsid w:val="00F840EB"/>
    <w:rsid w:val="00F84344"/>
    <w:rsid w:val="00F848E9"/>
    <w:rsid w:val="00F849CE"/>
    <w:rsid w:val="00F84A44"/>
    <w:rsid w:val="00F84B89"/>
    <w:rsid w:val="00F84ECF"/>
    <w:rsid w:val="00F84ED1"/>
    <w:rsid w:val="00F8502D"/>
    <w:rsid w:val="00F857E6"/>
    <w:rsid w:val="00F85CFF"/>
    <w:rsid w:val="00F85D54"/>
    <w:rsid w:val="00F86030"/>
    <w:rsid w:val="00F86074"/>
    <w:rsid w:val="00F8638D"/>
    <w:rsid w:val="00F86517"/>
    <w:rsid w:val="00F86872"/>
    <w:rsid w:val="00F86C1A"/>
    <w:rsid w:val="00F86CC0"/>
    <w:rsid w:val="00F86D34"/>
    <w:rsid w:val="00F86DA4"/>
    <w:rsid w:val="00F87A49"/>
    <w:rsid w:val="00F87BA1"/>
    <w:rsid w:val="00F87DEB"/>
    <w:rsid w:val="00F87F7D"/>
    <w:rsid w:val="00F87FA0"/>
    <w:rsid w:val="00F900BB"/>
    <w:rsid w:val="00F9070B"/>
    <w:rsid w:val="00F9084E"/>
    <w:rsid w:val="00F90C8C"/>
    <w:rsid w:val="00F90CB3"/>
    <w:rsid w:val="00F90CCC"/>
    <w:rsid w:val="00F90FF8"/>
    <w:rsid w:val="00F91062"/>
    <w:rsid w:val="00F910BC"/>
    <w:rsid w:val="00F91976"/>
    <w:rsid w:val="00F91B94"/>
    <w:rsid w:val="00F92016"/>
    <w:rsid w:val="00F93427"/>
    <w:rsid w:val="00F9436C"/>
    <w:rsid w:val="00F94429"/>
    <w:rsid w:val="00F949FD"/>
    <w:rsid w:val="00F94E1D"/>
    <w:rsid w:val="00F94FB1"/>
    <w:rsid w:val="00F9525E"/>
    <w:rsid w:val="00F955AA"/>
    <w:rsid w:val="00F95A47"/>
    <w:rsid w:val="00F95B22"/>
    <w:rsid w:val="00F95CDF"/>
    <w:rsid w:val="00F96363"/>
    <w:rsid w:val="00F963FD"/>
    <w:rsid w:val="00F96AF5"/>
    <w:rsid w:val="00F96AF6"/>
    <w:rsid w:val="00F96DDB"/>
    <w:rsid w:val="00F96F3A"/>
    <w:rsid w:val="00F974EF"/>
    <w:rsid w:val="00F977FB"/>
    <w:rsid w:val="00F97FB0"/>
    <w:rsid w:val="00FA069E"/>
    <w:rsid w:val="00FA07C5"/>
    <w:rsid w:val="00FA09F8"/>
    <w:rsid w:val="00FA0E59"/>
    <w:rsid w:val="00FA0F55"/>
    <w:rsid w:val="00FA0FC5"/>
    <w:rsid w:val="00FA220C"/>
    <w:rsid w:val="00FA225E"/>
    <w:rsid w:val="00FA2310"/>
    <w:rsid w:val="00FA290A"/>
    <w:rsid w:val="00FA2AEF"/>
    <w:rsid w:val="00FA3125"/>
    <w:rsid w:val="00FA3968"/>
    <w:rsid w:val="00FA3A19"/>
    <w:rsid w:val="00FA3AD3"/>
    <w:rsid w:val="00FA3D57"/>
    <w:rsid w:val="00FA46F6"/>
    <w:rsid w:val="00FA495C"/>
    <w:rsid w:val="00FA4D84"/>
    <w:rsid w:val="00FA587B"/>
    <w:rsid w:val="00FA59F7"/>
    <w:rsid w:val="00FA5C41"/>
    <w:rsid w:val="00FA5C5C"/>
    <w:rsid w:val="00FA5DE7"/>
    <w:rsid w:val="00FA5DF1"/>
    <w:rsid w:val="00FA63ED"/>
    <w:rsid w:val="00FA6A85"/>
    <w:rsid w:val="00FA6BBE"/>
    <w:rsid w:val="00FA6DB7"/>
    <w:rsid w:val="00FA7465"/>
    <w:rsid w:val="00FA78FE"/>
    <w:rsid w:val="00FA7CB3"/>
    <w:rsid w:val="00FA7DD3"/>
    <w:rsid w:val="00FB013B"/>
    <w:rsid w:val="00FB013D"/>
    <w:rsid w:val="00FB022A"/>
    <w:rsid w:val="00FB0434"/>
    <w:rsid w:val="00FB0BA8"/>
    <w:rsid w:val="00FB0C7B"/>
    <w:rsid w:val="00FB10A5"/>
    <w:rsid w:val="00FB1546"/>
    <w:rsid w:val="00FB1A0D"/>
    <w:rsid w:val="00FB1D87"/>
    <w:rsid w:val="00FB248F"/>
    <w:rsid w:val="00FB2715"/>
    <w:rsid w:val="00FB2DA4"/>
    <w:rsid w:val="00FB2F3C"/>
    <w:rsid w:val="00FB32A6"/>
    <w:rsid w:val="00FB3365"/>
    <w:rsid w:val="00FB3401"/>
    <w:rsid w:val="00FB3748"/>
    <w:rsid w:val="00FB39E3"/>
    <w:rsid w:val="00FB3BFF"/>
    <w:rsid w:val="00FB3C9C"/>
    <w:rsid w:val="00FB4177"/>
    <w:rsid w:val="00FB4307"/>
    <w:rsid w:val="00FB43EC"/>
    <w:rsid w:val="00FB4570"/>
    <w:rsid w:val="00FB45E2"/>
    <w:rsid w:val="00FB46FE"/>
    <w:rsid w:val="00FB4908"/>
    <w:rsid w:val="00FB4945"/>
    <w:rsid w:val="00FB4FB3"/>
    <w:rsid w:val="00FB4FD2"/>
    <w:rsid w:val="00FB50D4"/>
    <w:rsid w:val="00FB53F5"/>
    <w:rsid w:val="00FB5718"/>
    <w:rsid w:val="00FB5965"/>
    <w:rsid w:val="00FB5A8E"/>
    <w:rsid w:val="00FB5EE1"/>
    <w:rsid w:val="00FB618C"/>
    <w:rsid w:val="00FB689A"/>
    <w:rsid w:val="00FB6E27"/>
    <w:rsid w:val="00FB6FA6"/>
    <w:rsid w:val="00FB7215"/>
    <w:rsid w:val="00FB74B0"/>
    <w:rsid w:val="00FB7966"/>
    <w:rsid w:val="00FB7F9B"/>
    <w:rsid w:val="00FC0683"/>
    <w:rsid w:val="00FC079A"/>
    <w:rsid w:val="00FC07C6"/>
    <w:rsid w:val="00FC1069"/>
    <w:rsid w:val="00FC11FC"/>
    <w:rsid w:val="00FC1CEC"/>
    <w:rsid w:val="00FC1E1B"/>
    <w:rsid w:val="00FC1E35"/>
    <w:rsid w:val="00FC22B2"/>
    <w:rsid w:val="00FC2C15"/>
    <w:rsid w:val="00FC2D22"/>
    <w:rsid w:val="00FC3034"/>
    <w:rsid w:val="00FC30BF"/>
    <w:rsid w:val="00FC3484"/>
    <w:rsid w:val="00FC370B"/>
    <w:rsid w:val="00FC3857"/>
    <w:rsid w:val="00FC3C51"/>
    <w:rsid w:val="00FC5772"/>
    <w:rsid w:val="00FC5A8E"/>
    <w:rsid w:val="00FC6614"/>
    <w:rsid w:val="00FC6950"/>
    <w:rsid w:val="00FC6ABD"/>
    <w:rsid w:val="00FC7186"/>
    <w:rsid w:val="00FC77C6"/>
    <w:rsid w:val="00FC7B05"/>
    <w:rsid w:val="00FC7BBD"/>
    <w:rsid w:val="00FC7EC5"/>
    <w:rsid w:val="00FD0048"/>
    <w:rsid w:val="00FD008F"/>
    <w:rsid w:val="00FD00FE"/>
    <w:rsid w:val="00FD02DB"/>
    <w:rsid w:val="00FD03AF"/>
    <w:rsid w:val="00FD03B0"/>
    <w:rsid w:val="00FD0643"/>
    <w:rsid w:val="00FD0C02"/>
    <w:rsid w:val="00FD0E1F"/>
    <w:rsid w:val="00FD10E8"/>
    <w:rsid w:val="00FD125F"/>
    <w:rsid w:val="00FD1DA1"/>
    <w:rsid w:val="00FD1DFD"/>
    <w:rsid w:val="00FD21F0"/>
    <w:rsid w:val="00FD2465"/>
    <w:rsid w:val="00FD2562"/>
    <w:rsid w:val="00FD27C9"/>
    <w:rsid w:val="00FD2B59"/>
    <w:rsid w:val="00FD31BD"/>
    <w:rsid w:val="00FD3272"/>
    <w:rsid w:val="00FD3E8D"/>
    <w:rsid w:val="00FD4B33"/>
    <w:rsid w:val="00FD4B85"/>
    <w:rsid w:val="00FD4DD2"/>
    <w:rsid w:val="00FD4E9A"/>
    <w:rsid w:val="00FD50A3"/>
    <w:rsid w:val="00FD5536"/>
    <w:rsid w:val="00FD55DA"/>
    <w:rsid w:val="00FD5927"/>
    <w:rsid w:val="00FD5B1B"/>
    <w:rsid w:val="00FD5D7F"/>
    <w:rsid w:val="00FD5E21"/>
    <w:rsid w:val="00FD667D"/>
    <w:rsid w:val="00FD6CFF"/>
    <w:rsid w:val="00FD6EA2"/>
    <w:rsid w:val="00FD6F5A"/>
    <w:rsid w:val="00FD72A1"/>
    <w:rsid w:val="00FD7587"/>
    <w:rsid w:val="00FD7837"/>
    <w:rsid w:val="00FD7ACC"/>
    <w:rsid w:val="00FD7AE1"/>
    <w:rsid w:val="00FD7D6D"/>
    <w:rsid w:val="00FE0618"/>
    <w:rsid w:val="00FE07B9"/>
    <w:rsid w:val="00FE0C85"/>
    <w:rsid w:val="00FE0F21"/>
    <w:rsid w:val="00FE1579"/>
    <w:rsid w:val="00FE172D"/>
    <w:rsid w:val="00FE1B0A"/>
    <w:rsid w:val="00FE1C43"/>
    <w:rsid w:val="00FE1DB4"/>
    <w:rsid w:val="00FE2141"/>
    <w:rsid w:val="00FE25A1"/>
    <w:rsid w:val="00FE25C8"/>
    <w:rsid w:val="00FE276D"/>
    <w:rsid w:val="00FE2952"/>
    <w:rsid w:val="00FE2DCE"/>
    <w:rsid w:val="00FE2ED4"/>
    <w:rsid w:val="00FE302C"/>
    <w:rsid w:val="00FE308D"/>
    <w:rsid w:val="00FE3627"/>
    <w:rsid w:val="00FE3752"/>
    <w:rsid w:val="00FE37FD"/>
    <w:rsid w:val="00FE39F4"/>
    <w:rsid w:val="00FE48A9"/>
    <w:rsid w:val="00FE48CE"/>
    <w:rsid w:val="00FE49EE"/>
    <w:rsid w:val="00FE5005"/>
    <w:rsid w:val="00FE51BA"/>
    <w:rsid w:val="00FE5247"/>
    <w:rsid w:val="00FE557D"/>
    <w:rsid w:val="00FE5E22"/>
    <w:rsid w:val="00FE6208"/>
    <w:rsid w:val="00FE62DF"/>
    <w:rsid w:val="00FE6885"/>
    <w:rsid w:val="00FE722B"/>
    <w:rsid w:val="00FE7344"/>
    <w:rsid w:val="00FE748A"/>
    <w:rsid w:val="00FF03C1"/>
    <w:rsid w:val="00FF05C3"/>
    <w:rsid w:val="00FF0997"/>
    <w:rsid w:val="00FF0C9E"/>
    <w:rsid w:val="00FF14DA"/>
    <w:rsid w:val="00FF2284"/>
    <w:rsid w:val="00FF24B9"/>
    <w:rsid w:val="00FF2539"/>
    <w:rsid w:val="00FF2656"/>
    <w:rsid w:val="00FF26F0"/>
    <w:rsid w:val="00FF2719"/>
    <w:rsid w:val="00FF28DF"/>
    <w:rsid w:val="00FF2C09"/>
    <w:rsid w:val="00FF2C12"/>
    <w:rsid w:val="00FF34B2"/>
    <w:rsid w:val="00FF3541"/>
    <w:rsid w:val="00FF4357"/>
    <w:rsid w:val="00FF4DF4"/>
    <w:rsid w:val="00FF51B7"/>
    <w:rsid w:val="00FF5BFD"/>
    <w:rsid w:val="00FF5C7C"/>
    <w:rsid w:val="00FF5E52"/>
    <w:rsid w:val="00FF5F61"/>
    <w:rsid w:val="00FF662A"/>
    <w:rsid w:val="00FF664C"/>
    <w:rsid w:val="00FF6E0A"/>
    <w:rsid w:val="00FF73FC"/>
    <w:rsid w:val="00FF76F6"/>
    <w:rsid w:val="00FF79C3"/>
    <w:rsid w:val="00FF7A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4A51"/>
    <w:pPr>
      <w:widowControl w:val="0"/>
      <w:jc w:val="both"/>
    </w:pPr>
    <w:rPr>
      <w:kern w:val="2"/>
      <w:sz w:val="21"/>
      <w:szCs w:val="24"/>
    </w:rPr>
  </w:style>
  <w:style w:type="paragraph" w:styleId="1">
    <w:name w:val="heading 1"/>
    <w:basedOn w:val="a1"/>
    <w:next w:val="a1"/>
    <w:link w:val="1Char"/>
    <w:uiPriority w:val="9"/>
    <w:qFormat/>
    <w:rsid w:val="00374A51"/>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374A5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Char"/>
    <w:uiPriority w:val="9"/>
    <w:unhideWhenUsed/>
    <w:qFormat/>
    <w:rsid w:val="00374A51"/>
    <w:pPr>
      <w:keepNext/>
      <w:keepLines/>
      <w:spacing w:before="260" w:after="260" w:line="416" w:lineRule="auto"/>
      <w:outlineLvl w:val="2"/>
    </w:pPr>
    <w:rPr>
      <w:b/>
      <w:bCs/>
      <w:sz w:val="32"/>
      <w:szCs w:val="32"/>
    </w:rPr>
  </w:style>
  <w:style w:type="paragraph" w:styleId="4">
    <w:name w:val="heading 4"/>
    <w:aliases w:val="St04四级标题"/>
    <w:basedOn w:val="a1"/>
    <w:next w:val="a1"/>
    <w:qFormat/>
    <w:rsid w:val="00DA4943"/>
    <w:pPr>
      <w:keepNext/>
      <w:keepLines/>
      <w:spacing w:before="280" w:after="290" w:line="376" w:lineRule="auto"/>
      <w:outlineLvl w:val="3"/>
    </w:pPr>
    <w:rPr>
      <w:rFonts w:ascii="Arial" w:hAnsi="Arial"/>
      <w:bCs/>
      <w:sz w:val="24"/>
    </w:rPr>
  </w:style>
  <w:style w:type="paragraph" w:styleId="5">
    <w:name w:val="heading 5"/>
    <w:basedOn w:val="a1"/>
    <w:next w:val="a1"/>
    <w:qFormat/>
    <w:rsid w:val="00DA4943"/>
    <w:pPr>
      <w:keepNext/>
      <w:keepLines/>
      <w:tabs>
        <w:tab w:val="num" w:pos="1155"/>
      </w:tabs>
      <w:spacing w:beforeLines="50" w:line="360" w:lineRule="auto"/>
      <w:outlineLvl w:val="4"/>
    </w:pPr>
    <w:rPr>
      <w:bCs/>
      <w:sz w:val="24"/>
    </w:rPr>
  </w:style>
  <w:style w:type="paragraph" w:styleId="6">
    <w:name w:val="heading 6"/>
    <w:basedOn w:val="a1"/>
    <w:next w:val="a1"/>
    <w:qFormat/>
    <w:rsid w:val="00DA4943"/>
    <w:pPr>
      <w:keepNext/>
      <w:keepLines/>
      <w:spacing w:before="240" w:after="64" w:line="320" w:lineRule="auto"/>
      <w:outlineLvl w:val="5"/>
    </w:pPr>
    <w:rPr>
      <w:rFonts w:ascii="Arial" w:eastAsia="黑体" w:hAnsi="Arial"/>
      <w:b/>
      <w:bCs/>
      <w:sz w:val="24"/>
    </w:rPr>
  </w:style>
  <w:style w:type="paragraph" w:styleId="7">
    <w:name w:val="heading 7"/>
    <w:basedOn w:val="a1"/>
    <w:next w:val="a1"/>
    <w:qFormat/>
    <w:rsid w:val="00DA4943"/>
    <w:pPr>
      <w:keepNext/>
      <w:keepLines/>
      <w:spacing w:before="240" w:after="64" w:line="320" w:lineRule="auto"/>
      <w:outlineLvl w:val="6"/>
    </w:pPr>
    <w:rPr>
      <w:b/>
      <w:bCs/>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St02Char">
    <w:name w:val="St02二级标题 Char"/>
    <w:link w:val="St02"/>
    <w:rsid w:val="000822CF"/>
    <w:rPr>
      <w:b/>
      <w:kern w:val="2"/>
      <w:sz w:val="30"/>
      <w:szCs w:val="24"/>
    </w:rPr>
  </w:style>
  <w:style w:type="paragraph" w:customStyle="1" w:styleId="St00">
    <w:name w:val="St00正文"/>
    <w:basedOn w:val="a1"/>
    <w:link w:val="St00Char"/>
    <w:qFormat/>
    <w:rsid w:val="00374A51"/>
    <w:pPr>
      <w:spacing w:before="100" w:after="100"/>
      <w:ind w:firstLineChars="200" w:firstLine="420"/>
    </w:pPr>
    <w:rPr>
      <w:szCs w:val="21"/>
    </w:rPr>
  </w:style>
  <w:style w:type="paragraph" w:styleId="a5">
    <w:name w:val="Normal (Web)"/>
    <w:basedOn w:val="a1"/>
    <w:uiPriority w:val="99"/>
    <w:rsid w:val="005A655D"/>
    <w:pPr>
      <w:widowControl/>
      <w:spacing w:before="100" w:beforeAutospacing="1" w:after="100" w:afterAutospacing="1"/>
      <w:jc w:val="left"/>
    </w:pPr>
    <w:rPr>
      <w:rFonts w:ascii="宋体" w:hAnsi="宋体" w:cs="宋体"/>
      <w:kern w:val="0"/>
      <w:sz w:val="24"/>
    </w:rPr>
  </w:style>
  <w:style w:type="paragraph" w:styleId="10">
    <w:name w:val="toc 1"/>
    <w:basedOn w:val="a1"/>
    <w:next w:val="a1"/>
    <w:autoRedefine/>
    <w:uiPriority w:val="39"/>
    <w:unhideWhenUsed/>
    <w:qFormat/>
    <w:rsid w:val="00237FF6"/>
    <w:pPr>
      <w:widowControl/>
      <w:tabs>
        <w:tab w:val="right" w:leader="dot" w:pos="8302"/>
      </w:tabs>
      <w:spacing w:after="100" w:line="276" w:lineRule="auto"/>
      <w:jc w:val="left"/>
    </w:pPr>
    <w:rPr>
      <w:rFonts w:ascii="Calibri" w:hAnsi="Calibri"/>
      <w:b/>
      <w:kern w:val="0"/>
      <w:sz w:val="22"/>
      <w:szCs w:val="22"/>
    </w:rPr>
  </w:style>
  <w:style w:type="character" w:styleId="a6">
    <w:name w:val="Hyperlink"/>
    <w:uiPriority w:val="99"/>
    <w:unhideWhenUsed/>
    <w:rsid w:val="00374A51"/>
    <w:rPr>
      <w:color w:val="0000FF"/>
      <w:u w:val="single"/>
    </w:rPr>
  </w:style>
  <w:style w:type="paragraph" w:styleId="20">
    <w:name w:val="toc 2"/>
    <w:basedOn w:val="a1"/>
    <w:next w:val="a1"/>
    <w:autoRedefine/>
    <w:uiPriority w:val="39"/>
    <w:unhideWhenUsed/>
    <w:qFormat/>
    <w:rsid w:val="00374A51"/>
    <w:pPr>
      <w:widowControl/>
      <w:spacing w:after="100" w:line="276" w:lineRule="auto"/>
      <w:ind w:left="220"/>
      <w:jc w:val="left"/>
    </w:pPr>
    <w:rPr>
      <w:rFonts w:ascii="Calibri" w:hAnsi="Calibri"/>
      <w:kern w:val="0"/>
      <w:sz w:val="22"/>
      <w:szCs w:val="22"/>
    </w:rPr>
  </w:style>
  <w:style w:type="paragraph" w:styleId="a7">
    <w:name w:val="footer"/>
    <w:basedOn w:val="a1"/>
    <w:link w:val="Char"/>
    <w:uiPriority w:val="99"/>
    <w:unhideWhenUsed/>
    <w:rsid w:val="00374A51"/>
    <w:pPr>
      <w:tabs>
        <w:tab w:val="center" w:pos="4153"/>
        <w:tab w:val="right" w:pos="8306"/>
      </w:tabs>
      <w:snapToGrid w:val="0"/>
      <w:jc w:val="left"/>
    </w:pPr>
    <w:rPr>
      <w:rFonts w:ascii="Calibri" w:hAnsi="Calibri"/>
      <w:sz w:val="18"/>
      <w:szCs w:val="18"/>
    </w:rPr>
  </w:style>
  <w:style w:type="character" w:styleId="a8">
    <w:name w:val="page number"/>
    <w:basedOn w:val="a2"/>
    <w:rsid w:val="005A655D"/>
  </w:style>
  <w:style w:type="paragraph" w:styleId="a9">
    <w:name w:val="header"/>
    <w:basedOn w:val="a1"/>
    <w:link w:val="Char0"/>
    <w:uiPriority w:val="99"/>
    <w:unhideWhenUsed/>
    <w:rsid w:val="00374A5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St00Char">
    <w:name w:val="St00正文 Char"/>
    <w:link w:val="St00"/>
    <w:rsid w:val="00374A51"/>
    <w:rPr>
      <w:kern w:val="2"/>
      <w:sz w:val="21"/>
      <w:szCs w:val="21"/>
    </w:rPr>
  </w:style>
  <w:style w:type="table" w:styleId="aa">
    <w:name w:val="Table Grid"/>
    <w:basedOn w:val="a3"/>
    <w:uiPriority w:val="59"/>
    <w:rsid w:val="00374A5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1"/>
    <w:next w:val="a1"/>
    <w:autoRedefine/>
    <w:uiPriority w:val="39"/>
    <w:unhideWhenUsed/>
    <w:qFormat/>
    <w:rsid w:val="00374A51"/>
    <w:pPr>
      <w:widowControl/>
      <w:spacing w:after="100" w:line="276" w:lineRule="auto"/>
      <w:ind w:left="440"/>
      <w:jc w:val="left"/>
    </w:pPr>
    <w:rPr>
      <w:rFonts w:ascii="Calibri" w:hAnsi="Calibri"/>
      <w:kern w:val="0"/>
      <w:sz w:val="22"/>
      <w:szCs w:val="22"/>
    </w:rPr>
  </w:style>
  <w:style w:type="paragraph" w:styleId="40">
    <w:name w:val="toc 4"/>
    <w:basedOn w:val="a1"/>
    <w:next w:val="a1"/>
    <w:autoRedefine/>
    <w:uiPriority w:val="39"/>
    <w:rsid w:val="00D91D16"/>
    <w:pPr>
      <w:ind w:left="630"/>
      <w:jc w:val="left"/>
    </w:pPr>
    <w:rPr>
      <w:rFonts w:ascii="Calibri" w:hAnsi="Calibri" w:cs="Calibri"/>
      <w:sz w:val="18"/>
      <w:szCs w:val="18"/>
    </w:rPr>
  </w:style>
  <w:style w:type="paragraph" w:styleId="50">
    <w:name w:val="toc 5"/>
    <w:basedOn w:val="a1"/>
    <w:next w:val="a1"/>
    <w:autoRedefine/>
    <w:uiPriority w:val="39"/>
    <w:rsid w:val="00D91D16"/>
    <w:pPr>
      <w:ind w:left="840"/>
      <w:jc w:val="left"/>
    </w:pPr>
    <w:rPr>
      <w:rFonts w:ascii="Calibri" w:hAnsi="Calibri" w:cs="Calibri"/>
      <w:sz w:val="18"/>
      <w:szCs w:val="18"/>
    </w:rPr>
  </w:style>
  <w:style w:type="paragraph" w:styleId="60">
    <w:name w:val="toc 6"/>
    <w:basedOn w:val="a1"/>
    <w:next w:val="a1"/>
    <w:autoRedefine/>
    <w:uiPriority w:val="39"/>
    <w:rsid w:val="00D91D16"/>
    <w:pPr>
      <w:ind w:left="1050"/>
      <w:jc w:val="left"/>
    </w:pPr>
    <w:rPr>
      <w:rFonts w:ascii="Calibri" w:hAnsi="Calibri" w:cs="Calibri"/>
      <w:sz w:val="18"/>
      <w:szCs w:val="18"/>
    </w:rPr>
  </w:style>
  <w:style w:type="paragraph" w:styleId="70">
    <w:name w:val="toc 7"/>
    <w:basedOn w:val="a1"/>
    <w:next w:val="a1"/>
    <w:autoRedefine/>
    <w:uiPriority w:val="39"/>
    <w:rsid w:val="00D91D16"/>
    <w:pPr>
      <w:ind w:left="1260"/>
      <w:jc w:val="left"/>
    </w:pPr>
    <w:rPr>
      <w:rFonts w:ascii="Calibri" w:hAnsi="Calibri" w:cs="Calibri"/>
      <w:sz w:val="18"/>
      <w:szCs w:val="18"/>
    </w:rPr>
  </w:style>
  <w:style w:type="paragraph" w:styleId="8">
    <w:name w:val="toc 8"/>
    <w:basedOn w:val="a1"/>
    <w:next w:val="a1"/>
    <w:autoRedefine/>
    <w:uiPriority w:val="39"/>
    <w:rsid w:val="00D91D16"/>
    <w:pPr>
      <w:ind w:left="1470"/>
      <w:jc w:val="left"/>
    </w:pPr>
    <w:rPr>
      <w:rFonts w:ascii="Calibri" w:hAnsi="Calibri" w:cs="Calibri"/>
      <w:sz w:val="18"/>
      <w:szCs w:val="18"/>
    </w:rPr>
  </w:style>
  <w:style w:type="paragraph" w:styleId="9">
    <w:name w:val="toc 9"/>
    <w:basedOn w:val="a1"/>
    <w:next w:val="a1"/>
    <w:autoRedefine/>
    <w:uiPriority w:val="39"/>
    <w:rsid w:val="00D91D16"/>
    <w:pPr>
      <w:ind w:left="1680"/>
      <w:jc w:val="left"/>
    </w:pPr>
    <w:rPr>
      <w:rFonts w:ascii="Calibri" w:hAnsi="Calibri" w:cs="Calibri"/>
      <w:sz w:val="18"/>
      <w:szCs w:val="18"/>
    </w:rPr>
  </w:style>
  <w:style w:type="paragraph" w:customStyle="1" w:styleId="St03">
    <w:name w:val="St03三级标题"/>
    <w:basedOn w:val="ab"/>
    <w:next w:val="a1"/>
    <w:link w:val="St03Char"/>
    <w:qFormat/>
    <w:rsid w:val="00D53B6C"/>
    <w:pPr>
      <w:keepNext/>
      <w:spacing w:beforeLines="100"/>
      <w:ind w:firstLineChars="0" w:firstLine="0"/>
      <w:outlineLvl w:val="2"/>
    </w:pPr>
    <w:rPr>
      <w:b/>
      <w:sz w:val="28"/>
    </w:rPr>
  </w:style>
  <w:style w:type="paragraph" w:styleId="ac">
    <w:name w:val="Normal Indent"/>
    <w:aliases w:val="±êìa2,正文（首行缩进两字） Char Char Char Char Char Char Char,正文（首行缩进两字） Char Char Char Char Char Char Char Char Char,正文（首行缩进两字） Char Char Char Char Char Char Char Char Char Char,正文缩进 Char Char,正文缩进 Char Char Char Char,正文缩进 Char Char Char,表正文,表格标题"/>
    <w:basedOn w:val="a1"/>
    <w:autoRedefine/>
    <w:rsid w:val="00357CA9"/>
    <w:pPr>
      <w:adjustRightInd w:val="0"/>
      <w:snapToGrid w:val="0"/>
      <w:spacing w:afterLines="50" w:line="400" w:lineRule="exact"/>
    </w:pPr>
    <w:rPr>
      <w:rFonts w:ascii="宋体" w:hAnsi="宋体"/>
      <w:bCs/>
      <w:sz w:val="28"/>
      <w:szCs w:val="28"/>
    </w:rPr>
  </w:style>
  <w:style w:type="paragraph" w:customStyle="1" w:styleId="51">
    <w:name w:val="样式5"/>
    <w:basedOn w:val="a1"/>
    <w:next w:val="1"/>
    <w:rsid w:val="001E16AB"/>
    <w:pPr>
      <w:keepNext/>
      <w:keepLines/>
      <w:autoSpaceDE w:val="0"/>
      <w:autoSpaceDN w:val="0"/>
      <w:adjustRightInd w:val="0"/>
      <w:spacing w:before="120" w:after="120" w:line="360" w:lineRule="auto"/>
      <w:jc w:val="center"/>
      <w:outlineLvl w:val="0"/>
    </w:pPr>
    <w:rPr>
      <w:sz w:val="28"/>
      <w:szCs w:val="28"/>
    </w:rPr>
  </w:style>
  <w:style w:type="character" w:customStyle="1" w:styleId="Char1">
    <w:name w:val="列出段落 Char"/>
    <w:link w:val="ab"/>
    <w:uiPriority w:val="34"/>
    <w:rsid w:val="00374A51"/>
    <w:rPr>
      <w:kern w:val="2"/>
      <w:sz w:val="21"/>
      <w:szCs w:val="24"/>
    </w:rPr>
  </w:style>
  <w:style w:type="paragraph" w:styleId="21">
    <w:name w:val="Body Text Indent 2"/>
    <w:basedOn w:val="a1"/>
    <w:rsid w:val="00DA4943"/>
    <w:pPr>
      <w:ind w:firstLineChars="200" w:firstLine="536"/>
    </w:pPr>
    <w:rPr>
      <w:sz w:val="28"/>
    </w:rPr>
  </w:style>
  <w:style w:type="paragraph" w:customStyle="1" w:styleId="a">
    <w:name w:val="简单回函地址"/>
    <w:basedOn w:val="a1"/>
    <w:rsid w:val="00DA4943"/>
    <w:pPr>
      <w:numPr>
        <w:ilvl w:val="1"/>
        <w:numId w:val="1"/>
      </w:numPr>
      <w:tabs>
        <w:tab w:val="clear" w:pos="1533"/>
      </w:tabs>
      <w:ind w:left="0" w:firstLine="0"/>
    </w:pPr>
  </w:style>
  <w:style w:type="paragraph" w:styleId="a0">
    <w:name w:val="Document Map"/>
    <w:basedOn w:val="a1"/>
    <w:semiHidden/>
    <w:rsid w:val="00DA4943"/>
    <w:pPr>
      <w:numPr>
        <w:ilvl w:val="2"/>
        <w:numId w:val="1"/>
      </w:numPr>
      <w:shd w:val="clear" w:color="auto" w:fill="000080"/>
      <w:tabs>
        <w:tab w:val="clear" w:pos="1696"/>
      </w:tabs>
      <w:ind w:left="0" w:firstLine="0"/>
    </w:pPr>
  </w:style>
  <w:style w:type="paragraph" w:customStyle="1" w:styleId="22051">
    <w:name w:val="样式 标题 2 + 首行缩进:  2 字符 段前: 0.5 行1"/>
    <w:basedOn w:val="a1"/>
    <w:rsid w:val="00DA4943"/>
    <w:pPr>
      <w:tabs>
        <w:tab w:val="num" w:pos="1533"/>
      </w:tabs>
      <w:ind w:left="1476" w:hanging="396"/>
    </w:pPr>
  </w:style>
  <w:style w:type="paragraph" w:customStyle="1" w:styleId="3051">
    <w:name w:val="样式 标题 3 + 段前: 0.5 行1"/>
    <w:basedOn w:val="a1"/>
    <w:rsid w:val="00DA4943"/>
    <w:pPr>
      <w:tabs>
        <w:tab w:val="num" w:pos="1696"/>
      </w:tabs>
      <w:ind w:left="1469" w:hanging="340"/>
    </w:pPr>
  </w:style>
  <w:style w:type="paragraph" w:styleId="ad">
    <w:name w:val="Body Text Indent"/>
    <w:basedOn w:val="a1"/>
    <w:rsid w:val="00DA4943"/>
    <w:pPr>
      <w:spacing w:after="120"/>
      <w:ind w:leftChars="200" w:left="420"/>
    </w:pPr>
  </w:style>
  <w:style w:type="paragraph" w:customStyle="1" w:styleId="11">
    <w:name w:val="样式1"/>
    <w:basedOn w:val="1"/>
    <w:rsid w:val="00DA4943"/>
    <w:pPr>
      <w:tabs>
        <w:tab w:val="num" w:pos="5557"/>
      </w:tabs>
      <w:spacing w:before="120" w:after="0" w:line="240" w:lineRule="auto"/>
      <w:ind w:left="7825" w:hanging="3856"/>
    </w:pPr>
    <w:rPr>
      <w:b w:val="0"/>
      <w:sz w:val="40"/>
      <w:szCs w:val="30"/>
    </w:rPr>
  </w:style>
  <w:style w:type="paragraph" w:customStyle="1" w:styleId="22">
    <w:name w:val="样式2"/>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31">
    <w:name w:val="样式3"/>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41">
    <w:name w:val="样式4"/>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61">
    <w:name w:val="样式6"/>
    <w:basedOn w:val="a1"/>
    <w:rsid w:val="001E16AB"/>
    <w:pPr>
      <w:keepNext/>
      <w:keepLines/>
      <w:tabs>
        <w:tab w:val="num" w:pos="425"/>
      </w:tabs>
      <w:autoSpaceDE w:val="0"/>
      <w:autoSpaceDN w:val="0"/>
      <w:adjustRightInd w:val="0"/>
      <w:spacing w:before="120" w:after="120" w:line="360" w:lineRule="auto"/>
      <w:ind w:left="425" w:hanging="425"/>
      <w:jc w:val="center"/>
      <w:outlineLvl w:val="0"/>
    </w:pPr>
    <w:rPr>
      <w:sz w:val="24"/>
    </w:rPr>
  </w:style>
  <w:style w:type="paragraph" w:styleId="ae">
    <w:name w:val="Date"/>
    <w:basedOn w:val="a1"/>
    <w:next w:val="a1"/>
    <w:rsid w:val="00DA4943"/>
    <w:pPr>
      <w:ind w:leftChars="2500" w:left="100"/>
    </w:pPr>
  </w:style>
  <w:style w:type="character" w:customStyle="1" w:styleId="test121">
    <w:name w:val="test121"/>
    <w:rsid w:val="00DA4943"/>
    <w:rPr>
      <w:color w:val="000000"/>
      <w:sz w:val="21"/>
      <w:szCs w:val="21"/>
    </w:rPr>
  </w:style>
  <w:style w:type="paragraph" w:styleId="32">
    <w:name w:val="Body Text Indent 3"/>
    <w:basedOn w:val="a1"/>
    <w:rsid w:val="00DA4943"/>
    <w:pPr>
      <w:spacing w:after="120"/>
      <w:ind w:leftChars="200" w:left="420"/>
    </w:pPr>
    <w:rPr>
      <w:sz w:val="16"/>
      <w:szCs w:val="16"/>
    </w:rPr>
  </w:style>
  <w:style w:type="character" w:customStyle="1" w:styleId="tx131">
    <w:name w:val="tx131"/>
    <w:rsid w:val="00DA4943"/>
    <w:rPr>
      <w:rFonts w:ascii="宋体" w:eastAsia="宋体" w:hAnsi="宋体" w:hint="eastAsia"/>
      <w:sz w:val="22"/>
      <w:szCs w:val="22"/>
    </w:rPr>
  </w:style>
  <w:style w:type="character" w:styleId="af">
    <w:name w:val="Strong"/>
    <w:qFormat/>
    <w:rsid w:val="00DA4943"/>
    <w:rPr>
      <w:b/>
      <w:bCs/>
    </w:rPr>
  </w:style>
  <w:style w:type="character" w:customStyle="1" w:styleId="newscontent">
    <w:name w:val="newscontent"/>
    <w:basedOn w:val="a2"/>
    <w:rsid w:val="00DA4943"/>
  </w:style>
  <w:style w:type="character" w:customStyle="1" w:styleId="St01Char">
    <w:name w:val="St01一级标题 Char"/>
    <w:link w:val="St01"/>
    <w:rsid w:val="00F9525E"/>
    <w:rPr>
      <w:b/>
      <w:kern w:val="2"/>
      <w:sz w:val="32"/>
      <w:szCs w:val="24"/>
    </w:rPr>
  </w:style>
  <w:style w:type="character" w:customStyle="1" w:styleId="font12001e5a1">
    <w:name w:val="font12_001e5a1"/>
    <w:rsid w:val="00DA4943"/>
    <w:rPr>
      <w:strike w:val="0"/>
      <w:dstrike w:val="0"/>
      <w:sz w:val="18"/>
      <w:szCs w:val="18"/>
      <w:u w:val="none"/>
      <w:effect w:val="none"/>
    </w:rPr>
  </w:style>
  <w:style w:type="paragraph" w:styleId="af0">
    <w:name w:val="Title"/>
    <w:basedOn w:val="a1"/>
    <w:qFormat/>
    <w:rsid w:val="00DA4943"/>
    <w:pPr>
      <w:widowControl/>
      <w:overflowPunct w:val="0"/>
      <w:autoSpaceDE w:val="0"/>
      <w:autoSpaceDN w:val="0"/>
      <w:adjustRightInd w:val="0"/>
      <w:jc w:val="center"/>
      <w:textAlignment w:val="baseline"/>
    </w:pPr>
    <w:rPr>
      <w:rFonts w:ascii="Arial" w:hAnsi="Arial"/>
      <w:b/>
      <w:kern w:val="0"/>
      <w:sz w:val="24"/>
      <w:szCs w:val="20"/>
      <w:u w:val="single"/>
    </w:rPr>
  </w:style>
  <w:style w:type="paragraph" w:styleId="af1">
    <w:name w:val="Body Text"/>
    <w:basedOn w:val="a1"/>
    <w:rsid w:val="00DA4943"/>
    <w:pPr>
      <w:spacing w:after="120"/>
    </w:pPr>
  </w:style>
  <w:style w:type="paragraph" w:styleId="HTML">
    <w:name w:val="HTML Preformatted"/>
    <w:basedOn w:val="a1"/>
    <w:link w:val="HTMLChar"/>
    <w:uiPriority w:val="99"/>
    <w:rsid w:val="00DA4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Message Header"/>
    <w:basedOn w:val="a1"/>
    <w:rsid w:val="00DA494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font7">
    <w:name w:val="font7"/>
    <w:basedOn w:val="a1"/>
    <w:rsid w:val="00DA4943"/>
    <w:pPr>
      <w:widowControl/>
      <w:spacing w:before="100" w:beforeAutospacing="1" w:after="100" w:afterAutospacing="1"/>
      <w:jc w:val="left"/>
    </w:pPr>
    <w:rPr>
      <w:rFonts w:eastAsia="Arial Unicode MS"/>
      <w:kern w:val="0"/>
      <w:sz w:val="20"/>
      <w:szCs w:val="20"/>
    </w:rPr>
  </w:style>
  <w:style w:type="paragraph" w:customStyle="1" w:styleId="defaultfont">
    <w:name w:val="defaultfont"/>
    <w:basedOn w:val="a1"/>
    <w:rsid w:val="00DA4943"/>
    <w:pPr>
      <w:widowControl/>
      <w:spacing w:before="100" w:beforeAutospacing="1" w:after="100" w:afterAutospacing="1"/>
      <w:jc w:val="left"/>
    </w:pPr>
    <w:rPr>
      <w:rFonts w:ascii="Arial" w:hAnsi="Arial" w:cs="Arial"/>
      <w:kern w:val="0"/>
      <w:sz w:val="23"/>
      <w:szCs w:val="23"/>
    </w:rPr>
  </w:style>
  <w:style w:type="paragraph" w:styleId="af3">
    <w:name w:val="Plain Text"/>
    <w:basedOn w:val="a1"/>
    <w:rsid w:val="00DA4943"/>
    <w:rPr>
      <w:rFonts w:ascii="宋体" w:hAnsi="Courier New" w:cs="Courier New"/>
      <w:szCs w:val="21"/>
    </w:rPr>
  </w:style>
  <w:style w:type="paragraph" w:customStyle="1" w:styleId="double">
    <w:name w:val="double"/>
    <w:basedOn w:val="a1"/>
    <w:rsid w:val="00DA4943"/>
    <w:pPr>
      <w:widowControl/>
      <w:spacing w:before="100" w:beforeAutospacing="1" w:after="100" w:afterAutospacing="1"/>
      <w:jc w:val="left"/>
    </w:pPr>
    <w:rPr>
      <w:rFonts w:ascii="宋体" w:hAnsi="宋体" w:cs="宋体"/>
      <w:color w:val="666666"/>
      <w:kern w:val="0"/>
      <w:sz w:val="24"/>
    </w:rPr>
  </w:style>
  <w:style w:type="character" w:customStyle="1" w:styleId="St03Char">
    <w:name w:val="St03三级标题 Char"/>
    <w:link w:val="St03"/>
    <w:rsid w:val="00D53B6C"/>
    <w:rPr>
      <w:b/>
      <w:kern w:val="2"/>
      <w:sz w:val="28"/>
      <w:szCs w:val="24"/>
    </w:rPr>
  </w:style>
  <w:style w:type="paragraph" w:customStyle="1" w:styleId="23">
    <w:name w:val="封面项目名称2"/>
    <w:autoRedefine/>
    <w:rsid w:val="00DA4943"/>
    <w:pPr>
      <w:jc w:val="distribute"/>
      <w:outlineLvl w:val="7"/>
    </w:pPr>
    <w:rPr>
      <w:b/>
      <w:noProof/>
      <w:color w:val="000000"/>
      <w:spacing w:val="-60"/>
      <w:kern w:val="52"/>
      <w:sz w:val="52"/>
    </w:rPr>
  </w:style>
  <w:style w:type="paragraph" w:customStyle="1" w:styleId="af4">
    <w:name w:val="目录"/>
    <w:rsid w:val="00DA4943"/>
    <w:pPr>
      <w:tabs>
        <w:tab w:val="num" w:pos="360"/>
      </w:tabs>
      <w:ind w:left="360" w:hanging="360"/>
      <w:jc w:val="center"/>
      <w:outlineLvl w:val="0"/>
    </w:pPr>
    <w:rPr>
      <w:rFonts w:ascii="宋体"/>
      <w:noProof/>
      <w:color w:val="FF0000"/>
      <w:sz w:val="32"/>
    </w:rPr>
  </w:style>
  <w:style w:type="character" w:styleId="af5">
    <w:name w:val="FollowedHyperlink"/>
    <w:rsid w:val="00DA4943"/>
    <w:rPr>
      <w:color w:val="800080"/>
      <w:u w:val="single"/>
    </w:rPr>
  </w:style>
  <w:style w:type="paragraph" w:customStyle="1" w:styleId="af6">
    <w:name w:val="正文内容"/>
    <w:basedOn w:val="a1"/>
    <w:rsid w:val="00DA4943"/>
    <w:pPr>
      <w:spacing w:before="100" w:after="100" w:line="360" w:lineRule="auto"/>
      <w:ind w:firstLine="420"/>
    </w:pPr>
    <w:rPr>
      <w:sz w:val="24"/>
    </w:rPr>
  </w:style>
  <w:style w:type="paragraph" w:customStyle="1" w:styleId="12">
    <w:name w:val="封面项目名称1"/>
    <w:basedOn w:val="23"/>
    <w:next w:val="23"/>
    <w:autoRedefine/>
    <w:rsid w:val="00DA4943"/>
    <w:pPr>
      <w:tabs>
        <w:tab w:val="num" w:pos="1410"/>
      </w:tabs>
      <w:ind w:hanging="720"/>
    </w:pPr>
    <w:rPr>
      <w:rFonts w:ascii="宋体" w:hAnsi="宋体"/>
      <w:b w:val="0"/>
      <w:noProof w:val="0"/>
      <w:snapToGrid w:val="0"/>
      <w:spacing w:val="-56"/>
      <w:kern w:val="48"/>
      <w:sz w:val="44"/>
      <w:szCs w:val="44"/>
    </w:rPr>
  </w:style>
  <w:style w:type="paragraph" w:customStyle="1" w:styleId="13">
    <w:name w:val="申报单位样式1"/>
    <w:basedOn w:val="12"/>
    <w:autoRedefine/>
    <w:rsid w:val="00DA4943"/>
    <w:pPr>
      <w:tabs>
        <w:tab w:val="clear" w:pos="1410"/>
      </w:tabs>
      <w:ind w:firstLine="0"/>
      <w:outlineLvl w:val="9"/>
    </w:pPr>
    <w:rPr>
      <w:spacing w:val="0"/>
      <w:kern w:val="32"/>
      <w:sz w:val="36"/>
    </w:rPr>
  </w:style>
  <w:style w:type="character" w:styleId="HTML0">
    <w:name w:val="HTML Code"/>
    <w:rsid w:val="00DA4943"/>
    <w:rPr>
      <w:rFonts w:ascii="宋体" w:eastAsia="宋体" w:hAnsi="宋体" w:cs="宋体"/>
      <w:sz w:val="24"/>
      <w:szCs w:val="24"/>
    </w:rPr>
  </w:style>
  <w:style w:type="paragraph" w:styleId="af7">
    <w:name w:val="List Number"/>
    <w:rsid w:val="00DA4943"/>
    <w:pPr>
      <w:spacing w:after="120"/>
      <w:ind w:left="576" w:hanging="576"/>
    </w:pPr>
    <w:rPr>
      <w:sz w:val="22"/>
      <w:lang w:eastAsia="en-US"/>
    </w:rPr>
  </w:style>
  <w:style w:type="character" w:styleId="af8">
    <w:name w:val="Emphasis"/>
    <w:qFormat/>
    <w:rsid w:val="00DA4943"/>
    <w:rPr>
      <w:i/>
      <w:iCs/>
    </w:rPr>
  </w:style>
  <w:style w:type="character" w:customStyle="1" w:styleId="yqlink">
    <w:name w:val="yqlink"/>
    <w:basedOn w:val="a2"/>
    <w:rsid w:val="00DA4943"/>
  </w:style>
  <w:style w:type="paragraph" w:customStyle="1" w:styleId="St041">
    <w:name w:val="St04项目编号1级"/>
    <w:basedOn w:val="St00"/>
    <w:link w:val="St041Char"/>
    <w:qFormat/>
    <w:rsid w:val="00374A51"/>
    <w:pPr>
      <w:numPr>
        <w:numId w:val="2"/>
      </w:numPr>
      <w:ind w:firstLineChars="0" w:firstLine="0"/>
    </w:pPr>
  </w:style>
  <w:style w:type="character" w:customStyle="1" w:styleId="style121">
    <w:name w:val="style121"/>
    <w:rsid w:val="00DA4943"/>
    <w:rPr>
      <w:color w:val="333333"/>
    </w:rPr>
  </w:style>
  <w:style w:type="table" w:styleId="62">
    <w:name w:val="Table Grid 6"/>
    <w:basedOn w:val="a3"/>
    <w:rsid w:val="00DA4943"/>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tyle1">
    <w:name w:val="style1"/>
    <w:basedOn w:val="a2"/>
    <w:rsid w:val="00DA4943"/>
  </w:style>
  <w:style w:type="character" w:customStyle="1" w:styleId="St041Char">
    <w:name w:val="St04项目编号1级 Char"/>
    <w:link w:val="St041"/>
    <w:rsid w:val="00374A51"/>
    <w:rPr>
      <w:kern w:val="2"/>
      <w:sz w:val="21"/>
      <w:szCs w:val="21"/>
    </w:rPr>
  </w:style>
  <w:style w:type="paragraph" w:styleId="af9">
    <w:name w:val="Balloon Text"/>
    <w:basedOn w:val="a1"/>
    <w:link w:val="Char2"/>
    <w:uiPriority w:val="99"/>
    <w:semiHidden/>
    <w:unhideWhenUsed/>
    <w:rsid w:val="00374A51"/>
    <w:rPr>
      <w:rFonts w:ascii="Calibri" w:hAnsi="Calibri"/>
      <w:sz w:val="18"/>
      <w:szCs w:val="18"/>
    </w:rPr>
  </w:style>
  <w:style w:type="table" w:styleId="24">
    <w:name w:val="Table Web 2"/>
    <w:basedOn w:val="a3"/>
    <w:rsid w:val="008A193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25">
    <w:name w:val="List 2"/>
    <w:basedOn w:val="a1"/>
    <w:rsid w:val="00A60251"/>
    <w:pPr>
      <w:ind w:leftChars="200" w:left="100" w:hangingChars="200" w:hanging="200"/>
    </w:pPr>
  </w:style>
  <w:style w:type="table" w:styleId="14">
    <w:name w:val="Table Columns 1"/>
    <w:basedOn w:val="a3"/>
    <w:rsid w:val="001C7DCB"/>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053">
    <w:name w:val="St05项目编号3级"/>
    <w:basedOn w:val="St00"/>
    <w:link w:val="St053Char"/>
    <w:qFormat/>
    <w:rsid w:val="00374A51"/>
    <w:pPr>
      <w:numPr>
        <w:numId w:val="3"/>
      </w:numPr>
      <w:ind w:firstLineChars="0" w:firstLine="0"/>
    </w:pPr>
  </w:style>
  <w:style w:type="character" w:customStyle="1" w:styleId="px14">
    <w:name w:val="px14"/>
    <w:basedOn w:val="a2"/>
    <w:rsid w:val="00732C71"/>
  </w:style>
  <w:style w:type="character" w:customStyle="1" w:styleId="ttag">
    <w:name w:val="t_tag"/>
    <w:basedOn w:val="a2"/>
    <w:rsid w:val="0077781E"/>
  </w:style>
  <w:style w:type="table" w:styleId="33">
    <w:name w:val="Table 3D effects 3"/>
    <w:basedOn w:val="a3"/>
    <w:rsid w:val="003238D9"/>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Web 3"/>
    <w:basedOn w:val="a3"/>
    <w:rsid w:val="003238D9"/>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5">
    <w:name w:val="style5"/>
    <w:basedOn w:val="a1"/>
    <w:rsid w:val="003238D9"/>
    <w:pPr>
      <w:widowControl/>
      <w:spacing w:before="100" w:beforeAutospacing="1" w:after="100" w:afterAutospacing="1"/>
      <w:jc w:val="left"/>
    </w:pPr>
    <w:rPr>
      <w:rFonts w:ascii="宋体" w:hAnsi="宋体" w:cs="宋体"/>
      <w:kern w:val="0"/>
      <w:sz w:val="18"/>
      <w:szCs w:val="18"/>
    </w:rPr>
  </w:style>
  <w:style w:type="table" w:styleId="15">
    <w:name w:val="Table List 1"/>
    <w:basedOn w:val="a3"/>
    <w:rsid w:val="003238D9"/>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71">
    <w:name w:val="Table List 7"/>
    <w:basedOn w:val="a3"/>
    <w:rsid w:val="003238D9"/>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210">
    <w:name w:val="样式 报告正文 + 左侧:  2 字符 段前: 1 行"/>
    <w:basedOn w:val="a1"/>
    <w:rsid w:val="003238D9"/>
    <w:pPr>
      <w:widowControl/>
      <w:spacing w:beforeLines="100" w:line="360" w:lineRule="auto"/>
      <w:ind w:firstLineChars="200" w:firstLine="200"/>
      <w:jc w:val="left"/>
    </w:pPr>
    <w:rPr>
      <w:rFonts w:ascii="宋体" w:hAnsi="宋体" w:cs="宋体"/>
      <w:kern w:val="0"/>
      <w:sz w:val="24"/>
      <w:szCs w:val="20"/>
    </w:rPr>
  </w:style>
  <w:style w:type="paragraph" w:customStyle="1" w:styleId="afa">
    <w:name w:val="报告正文"/>
    <w:basedOn w:val="a1"/>
    <w:link w:val="Char3"/>
    <w:rsid w:val="003238D9"/>
    <w:pPr>
      <w:spacing w:line="360" w:lineRule="auto"/>
      <w:ind w:firstLineChars="200" w:firstLine="200"/>
      <w:jc w:val="left"/>
    </w:pPr>
    <w:rPr>
      <w:sz w:val="24"/>
    </w:rPr>
  </w:style>
  <w:style w:type="character" w:customStyle="1" w:styleId="Char3">
    <w:name w:val="报告正文 Char"/>
    <w:link w:val="afa"/>
    <w:rsid w:val="003238D9"/>
    <w:rPr>
      <w:rFonts w:eastAsia="宋体"/>
      <w:kern w:val="2"/>
      <w:sz w:val="24"/>
      <w:szCs w:val="24"/>
      <w:lang w:val="en-US" w:eastAsia="zh-CN" w:bidi="ar-SA"/>
    </w:rPr>
  </w:style>
  <w:style w:type="paragraph" w:customStyle="1" w:styleId="afb">
    <w:name w:val="表标题"/>
    <w:basedOn w:val="a1"/>
    <w:rsid w:val="003238D9"/>
    <w:pPr>
      <w:tabs>
        <w:tab w:val="num" w:pos="720"/>
      </w:tabs>
      <w:spacing w:line="360" w:lineRule="exact"/>
      <w:ind w:left="360" w:hanging="360"/>
      <w:jc w:val="left"/>
    </w:pPr>
    <w:rPr>
      <w:rFonts w:ascii="宋体" w:hAnsi="宋体"/>
      <w:sz w:val="24"/>
      <w:szCs w:val="21"/>
    </w:rPr>
  </w:style>
  <w:style w:type="character" w:customStyle="1" w:styleId="St053Char">
    <w:name w:val="St05项目编号3级 Char"/>
    <w:link w:val="St053"/>
    <w:rsid w:val="00374A51"/>
    <w:rPr>
      <w:kern w:val="2"/>
      <w:sz w:val="21"/>
      <w:szCs w:val="21"/>
    </w:rPr>
  </w:style>
  <w:style w:type="paragraph" w:customStyle="1" w:styleId="St06">
    <w:name w:val="St06表头"/>
    <w:basedOn w:val="ab"/>
    <w:link w:val="St06Char"/>
    <w:qFormat/>
    <w:rsid w:val="00374A51"/>
    <w:pPr>
      <w:ind w:firstLineChars="0" w:firstLine="0"/>
      <w:jc w:val="center"/>
    </w:pPr>
  </w:style>
  <w:style w:type="paragraph" w:customStyle="1" w:styleId="afc">
    <w:name w:val="表"/>
    <w:next w:val="a1"/>
    <w:link w:val="Char4"/>
    <w:autoRedefine/>
    <w:rsid w:val="00D73091"/>
    <w:pPr>
      <w:pBdr>
        <w:between w:val="dashSmallGap" w:sz="4" w:space="1" w:color="666699"/>
      </w:pBdr>
      <w:adjustRightInd w:val="0"/>
      <w:snapToGrid w:val="0"/>
      <w:jc w:val="center"/>
      <w:textAlignment w:val="center"/>
    </w:pPr>
    <w:rPr>
      <w:rFonts w:ascii="仿宋_GB2312" w:eastAsia="仿宋_GB2312" w:hAnsi="华文细黑"/>
      <w:kern w:val="2"/>
      <w:sz w:val="21"/>
    </w:rPr>
  </w:style>
  <w:style w:type="character" w:customStyle="1" w:styleId="Char4">
    <w:name w:val="表 Char"/>
    <w:link w:val="afc"/>
    <w:locked/>
    <w:rsid w:val="00D73091"/>
    <w:rPr>
      <w:rFonts w:ascii="仿宋_GB2312" w:eastAsia="仿宋_GB2312" w:hAnsi="华文细黑"/>
      <w:kern w:val="2"/>
      <w:sz w:val="21"/>
      <w:lang w:val="en-US" w:eastAsia="zh-CN" w:bidi="ar-SA"/>
    </w:rPr>
  </w:style>
  <w:style w:type="paragraph" w:customStyle="1" w:styleId="afd">
    <w:name w:val="单位"/>
    <w:autoRedefine/>
    <w:rsid w:val="00D73091"/>
    <w:pPr>
      <w:spacing w:beforeLines="50"/>
      <w:ind w:left="1440" w:rightChars="100" w:right="280"/>
      <w:jc w:val="right"/>
    </w:pPr>
    <w:rPr>
      <w:rFonts w:eastAsia="仿宋_GB2312"/>
      <w:sz w:val="21"/>
    </w:rPr>
  </w:style>
  <w:style w:type="paragraph" w:customStyle="1" w:styleId="afe">
    <w:name w:val="摘要表题"/>
    <w:basedOn w:val="a1"/>
    <w:autoRedefine/>
    <w:rsid w:val="00D73091"/>
    <w:pPr>
      <w:widowControl/>
      <w:tabs>
        <w:tab w:val="left" w:pos="480"/>
      </w:tabs>
      <w:adjustRightInd w:val="0"/>
      <w:snapToGrid w:val="0"/>
      <w:spacing w:beforeLines="50" w:after="120"/>
      <w:jc w:val="center"/>
    </w:pPr>
    <w:rPr>
      <w:rFonts w:ascii="宋体" w:hAnsi="宋体"/>
      <w:b/>
      <w:kern w:val="0"/>
      <w:sz w:val="24"/>
    </w:rPr>
  </w:style>
  <w:style w:type="character" w:customStyle="1" w:styleId="Char0">
    <w:name w:val="页眉 Char"/>
    <w:link w:val="a9"/>
    <w:uiPriority w:val="99"/>
    <w:rsid w:val="00374A51"/>
    <w:rPr>
      <w:rFonts w:ascii="Calibri" w:hAnsi="Calibri"/>
      <w:kern w:val="2"/>
      <w:sz w:val="18"/>
      <w:szCs w:val="18"/>
    </w:rPr>
  </w:style>
  <w:style w:type="character" w:styleId="aff">
    <w:name w:val="annotation reference"/>
    <w:uiPriority w:val="99"/>
    <w:rsid w:val="00E63F3D"/>
    <w:rPr>
      <w:sz w:val="21"/>
      <w:szCs w:val="21"/>
    </w:rPr>
  </w:style>
  <w:style w:type="paragraph" w:styleId="aff0">
    <w:name w:val="annotation text"/>
    <w:basedOn w:val="a1"/>
    <w:link w:val="Char5"/>
    <w:uiPriority w:val="99"/>
    <w:rsid w:val="00E63F3D"/>
    <w:pPr>
      <w:jc w:val="left"/>
    </w:pPr>
  </w:style>
  <w:style w:type="character" w:customStyle="1" w:styleId="Char5">
    <w:name w:val="批注文字 Char"/>
    <w:link w:val="aff0"/>
    <w:uiPriority w:val="99"/>
    <w:rsid w:val="00E63F3D"/>
    <w:rPr>
      <w:kern w:val="2"/>
      <w:sz w:val="21"/>
      <w:szCs w:val="24"/>
    </w:rPr>
  </w:style>
  <w:style w:type="paragraph" w:styleId="aff1">
    <w:name w:val="annotation subject"/>
    <w:basedOn w:val="aff0"/>
    <w:next w:val="aff0"/>
    <w:link w:val="Char6"/>
    <w:rsid w:val="00E63F3D"/>
    <w:rPr>
      <w:b/>
      <w:bCs/>
    </w:rPr>
  </w:style>
  <w:style w:type="character" w:customStyle="1" w:styleId="Char6">
    <w:name w:val="批注主题 Char"/>
    <w:link w:val="aff1"/>
    <w:rsid w:val="00E63F3D"/>
    <w:rPr>
      <w:b/>
      <w:bCs/>
      <w:kern w:val="2"/>
      <w:sz w:val="21"/>
      <w:szCs w:val="24"/>
    </w:rPr>
  </w:style>
  <w:style w:type="character" w:customStyle="1" w:styleId="St06Char">
    <w:name w:val="St06表头 Char"/>
    <w:link w:val="St06"/>
    <w:rsid w:val="00374A51"/>
    <w:rPr>
      <w:kern w:val="2"/>
      <w:sz w:val="21"/>
      <w:szCs w:val="24"/>
    </w:rPr>
  </w:style>
  <w:style w:type="paragraph" w:customStyle="1" w:styleId="St07">
    <w:name w:val="St07图头"/>
    <w:basedOn w:val="ab"/>
    <w:next w:val="St00"/>
    <w:link w:val="St07Char"/>
    <w:qFormat/>
    <w:rsid w:val="0088538A"/>
    <w:pPr>
      <w:numPr>
        <w:ilvl w:val="1"/>
        <w:numId w:val="4"/>
      </w:numPr>
      <w:ind w:firstLineChars="0"/>
    </w:pPr>
    <w:rPr>
      <w:b/>
    </w:rPr>
  </w:style>
  <w:style w:type="character" w:customStyle="1" w:styleId="St07Char">
    <w:name w:val="St07图头 Char"/>
    <w:link w:val="St07"/>
    <w:rsid w:val="0088538A"/>
    <w:rPr>
      <w:b/>
      <w:kern w:val="2"/>
      <w:sz w:val="21"/>
      <w:szCs w:val="24"/>
    </w:rPr>
  </w:style>
  <w:style w:type="character" w:customStyle="1" w:styleId="Char">
    <w:name w:val="页脚 Char"/>
    <w:link w:val="a7"/>
    <w:uiPriority w:val="99"/>
    <w:rsid w:val="00374A51"/>
    <w:rPr>
      <w:rFonts w:ascii="Calibri" w:hAnsi="Calibri"/>
      <w:kern w:val="2"/>
      <w:sz w:val="18"/>
      <w:szCs w:val="18"/>
    </w:rPr>
  </w:style>
  <w:style w:type="paragraph" w:customStyle="1" w:styleId="20505">
    <w:name w:val="样式 标题2 + 段前: 0.5 行 段后: 0.5 行"/>
    <w:basedOn w:val="a1"/>
    <w:rsid w:val="008218F1"/>
    <w:pPr>
      <w:keepNext/>
      <w:keepLines/>
      <w:spacing w:beforeLines="50" w:afterLines="50"/>
      <w:outlineLvl w:val="1"/>
    </w:pPr>
    <w:rPr>
      <w:rFonts w:ascii="Arial" w:hAnsi="Arial" w:cs="宋体"/>
      <w:b/>
      <w:bCs/>
      <w:sz w:val="28"/>
      <w:szCs w:val="20"/>
    </w:rPr>
  </w:style>
  <w:style w:type="paragraph" w:styleId="TOC">
    <w:name w:val="TOC Heading"/>
    <w:basedOn w:val="1"/>
    <w:next w:val="a1"/>
    <w:uiPriority w:val="39"/>
    <w:semiHidden/>
    <w:unhideWhenUsed/>
    <w:qFormat/>
    <w:rsid w:val="00374A51"/>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1"/>
    <w:link w:val="Char1"/>
    <w:uiPriority w:val="34"/>
    <w:qFormat/>
    <w:rsid w:val="00374A51"/>
    <w:pPr>
      <w:ind w:firstLineChars="200" w:firstLine="420"/>
    </w:pPr>
  </w:style>
  <w:style w:type="paragraph" w:customStyle="1" w:styleId="St08">
    <w:name w:val="St08加粗正文"/>
    <w:basedOn w:val="a1"/>
    <w:link w:val="St08Char"/>
    <w:qFormat/>
    <w:rsid w:val="00374A51"/>
    <w:rPr>
      <w:b/>
    </w:rPr>
  </w:style>
  <w:style w:type="character" w:customStyle="1" w:styleId="St08Char">
    <w:name w:val="St08加粗正文 Char"/>
    <w:link w:val="St08"/>
    <w:rsid w:val="00374A51"/>
    <w:rPr>
      <w:b/>
      <w:kern w:val="2"/>
      <w:sz w:val="21"/>
      <w:szCs w:val="24"/>
    </w:rPr>
  </w:style>
  <w:style w:type="paragraph" w:customStyle="1" w:styleId="St09">
    <w:name w:val="St09小标题"/>
    <w:basedOn w:val="a1"/>
    <w:next w:val="St00"/>
    <w:link w:val="St09Char"/>
    <w:qFormat/>
    <w:rsid w:val="00374A51"/>
    <w:pPr>
      <w:jc w:val="center"/>
    </w:pPr>
    <w:rPr>
      <w:b/>
      <w:sz w:val="36"/>
      <w:szCs w:val="32"/>
    </w:rPr>
  </w:style>
  <w:style w:type="character" w:customStyle="1" w:styleId="St09Char">
    <w:name w:val="St09小标题 Char"/>
    <w:link w:val="St09"/>
    <w:rsid w:val="00374A51"/>
    <w:rPr>
      <w:b/>
      <w:kern w:val="2"/>
      <w:sz w:val="36"/>
      <w:szCs w:val="32"/>
    </w:rPr>
  </w:style>
  <w:style w:type="paragraph" w:customStyle="1" w:styleId="St10">
    <w:name w:val="St10文档标题"/>
    <w:basedOn w:val="a1"/>
    <w:link w:val="St10Char"/>
    <w:qFormat/>
    <w:rsid w:val="00374A51"/>
    <w:pPr>
      <w:jc w:val="center"/>
    </w:pPr>
    <w:rPr>
      <w:b/>
      <w:sz w:val="44"/>
      <w:szCs w:val="44"/>
    </w:rPr>
  </w:style>
  <w:style w:type="character" w:customStyle="1" w:styleId="St10Char">
    <w:name w:val="St10文档标题 Char"/>
    <w:link w:val="St10"/>
    <w:rsid w:val="00374A51"/>
    <w:rPr>
      <w:b/>
      <w:kern w:val="2"/>
      <w:sz w:val="44"/>
      <w:szCs w:val="44"/>
    </w:rPr>
  </w:style>
  <w:style w:type="paragraph" w:customStyle="1" w:styleId="St113">
    <w:name w:val="St11项目编号3级"/>
    <w:basedOn w:val="ab"/>
    <w:link w:val="St113Char"/>
    <w:qFormat/>
    <w:rsid w:val="00374A51"/>
    <w:pPr>
      <w:numPr>
        <w:numId w:val="5"/>
      </w:numPr>
      <w:ind w:firstLineChars="0" w:firstLine="0"/>
    </w:pPr>
  </w:style>
  <w:style w:type="character" w:customStyle="1" w:styleId="St113Char">
    <w:name w:val="St11项目编号3级 Char"/>
    <w:link w:val="St113"/>
    <w:rsid w:val="00374A51"/>
    <w:rPr>
      <w:kern w:val="2"/>
      <w:sz w:val="21"/>
      <w:szCs w:val="24"/>
    </w:rPr>
  </w:style>
  <w:style w:type="character" w:customStyle="1" w:styleId="1Char">
    <w:name w:val="标题 1 Char"/>
    <w:link w:val="1"/>
    <w:uiPriority w:val="9"/>
    <w:rsid w:val="00374A51"/>
    <w:rPr>
      <w:b/>
      <w:bCs/>
      <w:kern w:val="44"/>
      <w:sz w:val="44"/>
      <w:szCs w:val="44"/>
    </w:rPr>
  </w:style>
  <w:style w:type="character" w:customStyle="1" w:styleId="2Char">
    <w:name w:val="标题 2 Char"/>
    <w:link w:val="2"/>
    <w:uiPriority w:val="9"/>
    <w:rsid w:val="00374A51"/>
    <w:rPr>
      <w:rFonts w:ascii="Cambria" w:hAnsi="Cambria"/>
      <w:b/>
      <w:bCs/>
      <w:kern w:val="2"/>
      <w:sz w:val="32"/>
      <w:szCs w:val="32"/>
    </w:rPr>
  </w:style>
  <w:style w:type="character" w:customStyle="1" w:styleId="3Char">
    <w:name w:val="标题 3 Char"/>
    <w:link w:val="3"/>
    <w:uiPriority w:val="9"/>
    <w:rsid w:val="00374A51"/>
    <w:rPr>
      <w:b/>
      <w:bCs/>
      <w:kern w:val="2"/>
      <w:sz w:val="32"/>
      <w:szCs w:val="32"/>
    </w:rPr>
  </w:style>
  <w:style w:type="character" w:customStyle="1" w:styleId="Char2">
    <w:name w:val="批注框文本 Char"/>
    <w:link w:val="af9"/>
    <w:uiPriority w:val="99"/>
    <w:semiHidden/>
    <w:rsid w:val="00374A51"/>
    <w:rPr>
      <w:rFonts w:ascii="Calibri" w:hAnsi="Calibri"/>
      <w:kern w:val="2"/>
      <w:sz w:val="18"/>
      <w:szCs w:val="18"/>
    </w:rPr>
  </w:style>
  <w:style w:type="paragraph" w:styleId="aff2">
    <w:name w:val="No Spacing"/>
    <w:uiPriority w:val="1"/>
    <w:qFormat/>
    <w:rsid w:val="00374A51"/>
    <w:pPr>
      <w:widowControl w:val="0"/>
      <w:jc w:val="both"/>
    </w:pPr>
    <w:rPr>
      <w:kern w:val="2"/>
      <w:sz w:val="21"/>
      <w:szCs w:val="24"/>
    </w:rPr>
  </w:style>
  <w:style w:type="paragraph" w:customStyle="1" w:styleId="St01">
    <w:name w:val="St01一级标题"/>
    <w:basedOn w:val="ab"/>
    <w:next w:val="a1"/>
    <w:link w:val="St01Char"/>
    <w:qFormat/>
    <w:rsid w:val="00F9525E"/>
    <w:pPr>
      <w:keepNext/>
      <w:numPr>
        <w:numId w:val="6"/>
      </w:numPr>
      <w:spacing w:beforeLines="200" w:afterLines="50"/>
      <w:ind w:left="425" w:firstLineChars="0" w:firstLine="0"/>
      <w:outlineLvl w:val="0"/>
    </w:pPr>
    <w:rPr>
      <w:b/>
      <w:sz w:val="32"/>
    </w:rPr>
  </w:style>
  <w:style w:type="paragraph" w:customStyle="1" w:styleId="St02">
    <w:name w:val="St02二级标题"/>
    <w:basedOn w:val="ab"/>
    <w:next w:val="St00"/>
    <w:link w:val="St02Char"/>
    <w:qFormat/>
    <w:rsid w:val="000822CF"/>
    <w:pPr>
      <w:keepNext/>
      <w:spacing w:beforeLines="100" w:afterLines="50"/>
      <w:ind w:firstLineChars="0" w:firstLine="0"/>
      <w:outlineLvl w:val="1"/>
    </w:pPr>
    <w:rPr>
      <w:b/>
      <w:sz w:val="30"/>
    </w:rPr>
  </w:style>
  <w:style w:type="table" w:styleId="26">
    <w:name w:val="Table Columns 2"/>
    <w:basedOn w:val="a3"/>
    <w:rsid w:val="0064791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Simple 3"/>
    <w:basedOn w:val="a3"/>
    <w:rsid w:val="0054397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5">
    <w:name w:val="Light List Accent 5"/>
    <w:basedOn w:val="a3"/>
    <w:uiPriority w:val="61"/>
    <w:rsid w:val="0054397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infoblue">
    <w:name w:val="infoblue"/>
    <w:basedOn w:val="a1"/>
    <w:rsid w:val="00543974"/>
    <w:pPr>
      <w:widowControl/>
      <w:spacing w:after="120" w:line="240" w:lineRule="atLeast"/>
      <w:ind w:left="720"/>
      <w:jc w:val="left"/>
    </w:pPr>
    <w:rPr>
      <w:i/>
      <w:iCs/>
      <w:color w:val="0000FF"/>
      <w:kern w:val="0"/>
      <w:sz w:val="20"/>
      <w:szCs w:val="20"/>
    </w:rPr>
  </w:style>
  <w:style w:type="paragraph" w:styleId="aff3">
    <w:name w:val="Revision"/>
    <w:hidden/>
    <w:uiPriority w:val="99"/>
    <w:semiHidden/>
    <w:rsid w:val="00543974"/>
    <w:rPr>
      <w:kern w:val="2"/>
      <w:sz w:val="21"/>
      <w:szCs w:val="24"/>
    </w:rPr>
  </w:style>
  <w:style w:type="table" w:styleId="aff4">
    <w:name w:val="Table Professional"/>
    <w:basedOn w:val="a3"/>
    <w:rsid w:val="0054397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3">
    <w:name w:val="Light List Accent 3"/>
    <w:basedOn w:val="a3"/>
    <w:uiPriority w:val="61"/>
    <w:rsid w:val="0054397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a2"/>
    <w:rsid w:val="004D4FE0"/>
  </w:style>
  <w:style w:type="character" w:styleId="aff5">
    <w:name w:val="Intense Emphasis"/>
    <w:basedOn w:val="a2"/>
    <w:uiPriority w:val="21"/>
    <w:qFormat/>
    <w:rsid w:val="005725D0"/>
    <w:rPr>
      <w:b/>
      <w:bCs/>
      <w:i/>
      <w:iCs/>
      <w:color w:val="4F81BD" w:themeColor="accent1"/>
    </w:rPr>
  </w:style>
  <w:style w:type="paragraph" w:customStyle="1" w:styleId="aff6">
    <w:name w:val="段"/>
    <w:link w:val="Char7"/>
    <w:rsid w:val="00A337FF"/>
    <w:pPr>
      <w:tabs>
        <w:tab w:val="center" w:pos="4201"/>
        <w:tab w:val="right" w:leader="dot" w:pos="9298"/>
      </w:tabs>
      <w:autoSpaceDE w:val="0"/>
      <w:autoSpaceDN w:val="0"/>
      <w:ind w:firstLineChars="200" w:firstLine="420"/>
      <w:jc w:val="both"/>
    </w:pPr>
    <w:rPr>
      <w:rFonts w:ascii="宋体"/>
      <w:noProof/>
      <w:sz w:val="21"/>
    </w:rPr>
  </w:style>
  <w:style w:type="character" w:customStyle="1" w:styleId="Char7">
    <w:name w:val="段 Char"/>
    <w:link w:val="aff6"/>
    <w:rsid w:val="00A337FF"/>
    <w:rPr>
      <w:rFonts w:ascii="宋体"/>
      <w:noProof/>
      <w:sz w:val="21"/>
    </w:rPr>
  </w:style>
  <w:style w:type="paragraph" w:styleId="aff7">
    <w:name w:val="caption"/>
    <w:basedOn w:val="a1"/>
    <w:next w:val="a1"/>
    <w:semiHidden/>
    <w:unhideWhenUsed/>
    <w:qFormat/>
    <w:rsid w:val="00230076"/>
    <w:rPr>
      <w:rFonts w:asciiTheme="majorHAnsi" w:eastAsia="黑体" w:hAnsiTheme="majorHAnsi" w:cstheme="majorBidi"/>
      <w:sz w:val="20"/>
      <w:szCs w:val="20"/>
    </w:rPr>
  </w:style>
  <w:style w:type="character" w:styleId="aff8">
    <w:name w:val="Placeholder Text"/>
    <w:basedOn w:val="a2"/>
    <w:uiPriority w:val="99"/>
    <w:semiHidden/>
    <w:rsid w:val="000276B1"/>
    <w:rPr>
      <w:color w:val="808080"/>
    </w:rPr>
  </w:style>
  <w:style w:type="table" w:customStyle="1" w:styleId="5-51">
    <w:name w:val="网格表 5 深色 - 着色 51"/>
    <w:basedOn w:val="a3"/>
    <w:uiPriority w:val="50"/>
    <w:rsid w:val="00CD45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cnt">
    <w:name w:val="tcnt"/>
    <w:basedOn w:val="a2"/>
    <w:rsid w:val="004E0B8D"/>
  </w:style>
  <w:style w:type="character" w:customStyle="1" w:styleId="HTMLChar">
    <w:name w:val="HTML 预设格式 Char"/>
    <w:basedOn w:val="a2"/>
    <w:link w:val="HTML"/>
    <w:uiPriority w:val="99"/>
    <w:rsid w:val="004E0B8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4A51"/>
    <w:pPr>
      <w:widowControl w:val="0"/>
      <w:jc w:val="both"/>
    </w:pPr>
    <w:rPr>
      <w:kern w:val="2"/>
      <w:sz w:val="21"/>
      <w:szCs w:val="24"/>
    </w:rPr>
  </w:style>
  <w:style w:type="paragraph" w:styleId="1">
    <w:name w:val="heading 1"/>
    <w:basedOn w:val="a1"/>
    <w:next w:val="a1"/>
    <w:link w:val="1Char"/>
    <w:uiPriority w:val="9"/>
    <w:qFormat/>
    <w:rsid w:val="00374A51"/>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374A5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Char"/>
    <w:uiPriority w:val="9"/>
    <w:unhideWhenUsed/>
    <w:qFormat/>
    <w:rsid w:val="00374A51"/>
    <w:pPr>
      <w:keepNext/>
      <w:keepLines/>
      <w:spacing w:before="260" w:after="260" w:line="416" w:lineRule="auto"/>
      <w:outlineLvl w:val="2"/>
    </w:pPr>
    <w:rPr>
      <w:b/>
      <w:bCs/>
      <w:sz w:val="32"/>
      <w:szCs w:val="32"/>
    </w:rPr>
  </w:style>
  <w:style w:type="paragraph" w:styleId="4">
    <w:name w:val="heading 4"/>
    <w:aliases w:val="St04四级标题"/>
    <w:basedOn w:val="a1"/>
    <w:next w:val="a1"/>
    <w:qFormat/>
    <w:rsid w:val="00DA4943"/>
    <w:pPr>
      <w:keepNext/>
      <w:keepLines/>
      <w:spacing w:before="280" w:after="290" w:line="376" w:lineRule="auto"/>
      <w:outlineLvl w:val="3"/>
    </w:pPr>
    <w:rPr>
      <w:rFonts w:ascii="Arial" w:hAnsi="Arial"/>
      <w:bCs/>
      <w:sz w:val="24"/>
    </w:rPr>
  </w:style>
  <w:style w:type="paragraph" w:styleId="5">
    <w:name w:val="heading 5"/>
    <w:basedOn w:val="a1"/>
    <w:next w:val="a1"/>
    <w:qFormat/>
    <w:rsid w:val="00DA4943"/>
    <w:pPr>
      <w:keepNext/>
      <w:keepLines/>
      <w:tabs>
        <w:tab w:val="num" w:pos="1155"/>
      </w:tabs>
      <w:spacing w:beforeLines="50" w:line="360" w:lineRule="auto"/>
      <w:outlineLvl w:val="4"/>
    </w:pPr>
    <w:rPr>
      <w:bCs/>
      <w:sz w:val="24"/>
    </w:rPr>
  </w:style>
  <w:style w:type="paragraph" w:styleId="6">
    <w:name w:val="heading 6"/>
    <w:basedOn w:val="a1"/>
    <w:next w:val="a1"/>
    <w:qFormat/>
    <w:rsid w:val="00DA4943"/>
    <w:pPr>
      <w:keepNext/>
      <w:keepLines/>
      <w:spacing w:before="240" w:after="64" w:line="320" w:lineRule="auto"/>
      <w:outlineLvl w:val="5"/>
    </w:pPr>
    <w:rPr>
      <w:rFonts w:ascii="Arial" w:eastAsia="黑体" w:hAnsi="Arial"/>
      <w:b/>
      <w:bCs/>
      <w:sz w:val="24"/>
    </w:rPr>
  </w:style>
  <w:style w:type="paragraph" w:styleId="7">
    <w:name w:val="heading 7"/>
    <w:basedOn w:val="a1"/>
    <w:next w:val="a1"/>
    <w:qFormat/>
    <w:rsid w:val="00DA4943"/>
    <w:pPr>
      <w:keepNext/>
      <w:keepLines/>
      <w:spacing w:before="240" w:after="64" w:line="320" w:lineRule="auto"/>
      <w:outlineLvl w:val="6"/>
    </w:pPr>
    <w:rPr>
      <w:b/>
      <w:bCs/>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St02Char">
    <w:name w:val="St02二级标题 Char"/>
    <w:link w:val="St02"/>
    <w:rsid w:val="000822CF"/>
    <w:rPr>
      <w:b/>
      <w:kern w:val="2"/>
      <w:sz w:val="30"/>
      <w:szCs w:val="24"/>
    </w:rPr>
  </w:style>
  <w:style w:type="paragraph" w:customStyle="1" w:styleId="St00">
    <w:name w:val="St00正文"/>
    <w:basedOn w:val="a1"/>
    <w:link w:val="St00Char"/>
    <w:qFormat/>
    <w:rsid w:val="00374A51"/>
    <w:pPr>
      <w:spacing w:before="100" w:after="100"/>
      <w:ind w:firstLineChars="200" w:firstLine="420"/>
    </w:pPr>
    <w:rPr>
      <w:szCs w:val="21"/>
    </w:rPr>
  </w:style>
  <w:style w:type="paragraph" w:styleId="a5">
    <w:name w:val="Normal (Web)"/>
    <w:basedOn w:val="a1"/>
    <w:uiPriority w:val="99"/>
    <w:rsid w:val="005A655D"/>
    <w:pPr>
      <w:widowControl/>
      <w:spacing w:before="100" w:beforeAutospacing="1" w:after="100" w:afterAutospacing="1"/>
      <w:jc w:val="left"/>
    </w:pPr>
    <w:rPr>
      <w:rFonts w:ascii="宋体" w:hAnsi="宋体" w:cs="宋体"/>
      <w:kern w:val="0"/>
      <w:sz w:val="24"/>
    </w:rPr>
  </w:style>
  <w:style w:type="paragraph" w:styleId="10">
    <w:name w:val="toc 1"/>
    <w:basedOn w:val="a1"/>
    <w:next w:val="a1"/>
    <w:autoRedefine/>
    <w:uiPriority w:val="39"/>
    <w:unhideWhenUsed/>
    <w:qFormat/>
    <w:rsid w:val="00237FF6"/>
    <w:pPr>
      <w:widowControl/>
      <w:tabs>
        <w:tab w:val="right" w:leader="dot" w:pos="8302"/>
      </w:tabs>
      <w:spacing w:after="100" w:line="276" w:lineRule="auto"/>
      <w:jc w:val="left"/>
    </w:pPr>
    <w:rPr>
      <w:rFonts w:ascii="Calibri" w:hAnsi="Calibri"/>
      <w:b/>
      <w:kern w:val="0"/>
      <w:sz w:val="22"/>
      <w:szCs w:val="22"/>
    </w:rPr>
  </w:style>
  <w:style w:type="character" w:styleId="a6">
    <w:name w:val="Hyperlink"/>
    <w:uiPriority w:val="99"/>
    <w:unhideWhenUsed/>
    <w:rsid w:val="00374A51"/>
    <w:rPr>
      <w:color w:val="0000FF"/>
      <w:u w:val="single"/>
    </w:rPr>
  </w:style>
  <w:style w:type="paragraph" w:styleId="20">
    <w:name w:val="toc 2"/>
    <w:basedOn w:val="a1"/>
    <w:next w:val="a1"/>
    <w:autoRedefine/>
    <w:uiPriority w:val="39"/>
    <w:unhideWhenUsed/>
    <w:qFormat/>
    <w:rsid w:val="00374A51"/>
    <w:pPr>
      <w:widowControl/>
      <w:spacing w:after="100" w:line="276" w:lineRule="auto"/>
      <w:ind w:left="220"/>
      <w:jc w:val="left"/>
    </w:pPr>
    <w:rPr>
      <w:rFonts w:ascii="Calibri" w:hAnsi="Calibri"/>
      <w:kern w:val="0"/>
      <w:sz w:val="22"/>
      <w:szCs w:val="22"/>
    </w:rPr>
  </w:style>
  <w:style w:type="paragraph" w:styleId="a7">
    <w:name w:val="footer"/>
    <w:basedOn w:val="a1"/>
    <w:link w:val="Char"/>
    <w:uiPriority w:val="99"/>
    <w:unhideWhenUsed/>
    <w:rsid w:val="00374A51"/>
    <w:pPr>
      <w:tabs>
        <w:tab w:val="center" w:pos="4153"/>
        <w:tab w:val="right" w:pos="8306"/>
      </w:tabs>
      <w:snapToGrid w:val="0"/>
      <w:jc w:val="left"/>
    </w:pPr>
    <w:rPr>
      <w:rFonts w:ascii="Calibri" w:hAnsi="Calibri"/>
      <w:sz w:val="18"/>
      <w:szCs w:val="18"/>
    </w:rPr>
  </w:style>
  <w:style w:type="character" w:styleId="a8">
    <w:name w:val="page number"/>
    <w:basedOn w:val="a2"/>
    <w:rsid w:val="005A655D"/>
  </w:style>
  <w:style w:type="paragraph" w:styleId="a9">
    <w:name w:val="header"/>
    <w:basedOn w:val="a1"/>
    <w:link w:val="Char0"/>
    <w:uiPriority w:val="99"/>
    <w:unhideWhenUsed/>
    <w:rsid w:val="00374A5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St00Char">
    <w:name w:val="St00正文 Char"/>
    <w:link w:val="St00"/>
    <w:rsid w:val="00374A51"/>
    <w:rPr>
      <w:kern w:val="2"/>
      <w:sz w:val="21"/>
      <w:szCs w:val="21"/>
    </w:rPr>
  </w:style>
  <w:style w:type="table" w:styleId="aa">
    <w:name w:val="Table Grid"/>
    <w:basedOn w:val="a3"/>
    <w:uiPriority w:val="59"/>
    <w:rsid w:val="00374A5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1"/>
    <w:next w:val="a1"/>
    <w:autoRedefine/>
    <w:uiPriority w:val="39"/>
    <w:unhideWhenUsed/>
    <w:qFormat/>
    <w:rsid w:val="00374A51"/>
    <w:pPr>
      <w:widowControl/>
      <w:spacing w:after="100" w:line="276" w:lineRule="auto"/>
      <w:ind w:left="440"/>
      <w:jc w:val="left"/>
    </w:pPr>
    <w:rPr>
      <w:rFonts w:ascii="Calibri" w:hAnsi="Calibri"/>
      <w:kern w:val="0"/>
      <w:sz w:val="22"/>
      <w:szCs w:val="22"/>
    </w:rPr>
  </w:style>
  <w:style w:type="paragraph" w:styleId="40">
    <w:name w:val="toc 4"/>
    <w:basedOn w:val="a1"/>
    <w:next w:val="a1"/>
    <w:autoRedefine/>
    <w:uiPriority w:val="39"/>
    <w:rsid w:val="00D91D16"/>
    <w:pPr>
      <w:ind w:left="630"/>
      <w:jc w:val="left"/>
    </w:pPr>
    <w:rPr>
      <w:rFonts w:ascii="Calibri" w:hAnsi="Calibri" w:cs="Calibri"/>
      <w:sz w:val="18"/>
      <w:szCs w:val="18"/>
    </w:rPr>
  </w:style>
  <w:style w:type="paragraph" w:styleId="50">
    <w:name w:val="toc 5"/>
    <w:basedOn w:val="a1"/>
    <w:next w:val="a1"/>
    <w:autoRedefine/>
    <w:uiPriority w:val="39"/>
    <w:rsid w:val="00D91D16"/>
    <w:pPr>
      <w:ind w:left="840"/>
      <w:jc w:val="left"/>
    </w:pPr>
    <w:rPr>
      <w:rFonts w:ascii="Calibri" w:hAnsi="Calibri" w:cs="Calibri"/>
      <w:sz w:val="18"/>
      <w:szCs w:val="18"/>
    </w:rPr>
  </w:style>
  <w:style w:type="paragraph" w:styleId="60">
    <w:name w:val="toc 6"/>
    <w:basedOn w:val="a1"/>
    <w:next w:val="a1"/>
    <w:autoRedefine/>
    <w:uiPriority w:val="39"/>
    <w:rsid w:val="00D91D16"/>
    <w:pPr>
      <w:ind w:left="1050"/>
      <w:jc w:val="left"/>
    </w:pPr>
    <w:rPr>
      <w:rFonts w:ascii="Calibri" w:hAnsi="Calibri" w:cs="Calibri"/>
      <w:sz w:val="18"/>
      <w:szCs w:val="18"/>
    </w:rPr>
  </w:style>
  <w:style w:type="paragraph" w:styleId="70">
    <w:name w:val="toc 7"/>
    <w:basedOn w:val="a1"/>
    <w:next w:val="a1"/>
    <w:autoRedefine/>
    <w:uiPriority w:val="39"/>
    <w:rsid w:val="00D91D16"/>
    <w:pPr>
      <w:ind w:left="1260"/>
      <w:jc w:val="left"/>
    </w:pPr>
    <w:rPr>
      <w:rFonts w:ascii="Calibri" w:hAnsi="Calibri" w:cs="Calibri"/>
      <w:sz w:val="18"/>
      <w:szCs w:val="18"/>
    </w:rPr>
  </w:style>
  <w:style w:type="paragraph" w:styleId="8">
    <w:name w:val="toc 8"/>
    <w:basedOn w:val="a1"/>
    <w:next w:val="a1"/>
    <w:autoRedefine/>
    <w:uiPriority w:val="39"/>
    <w:rsid w:val="00D91D16"/>
    <w:pPr>
      <w:ind w:left="1470"/>
      <w:jc w:val="left"/>
    </w:pPr>
    <w:rPr>
      <w:rFonts w:ascii="Calibri" w:hAnsi="Calibri" w:cs="Calibri"/>
      <w:sz w:val="18"/>
      <w:szCs w:val="18"/>
    </w:rPr>
  </w:style>
  <w:style w:type="paragraph" w:styleId="9">
    <w:name w:val="toc 9"/>
    <w:basedOn w:val="a1"/>
    <w:next w:val="a1"/>
    <w:autoRedefine/>
    <w:uiPriority w:val="39"/>
    <w:rsid w:val="00D91D16"/>
    <w:pPr>
      <w:ind w:left="1680"/>
      <w:jc w:val="left"/>
    </w:pPr>
    <w:rPr>
      <w:rFonts w:ascii="Calibri" w:hAnsi="Calibri" w:cs="Calibri"/>
      <w:sz w:val="18"/>
      <w:szCs w:val="18"/>
    </w:rPr>
  </w:style>
  <w:style w:type="paragraph" w:customStyle="1" w:styleId="St03">
    <w:name w:val="St03三级标题"/>
    <w:basedOn w:val="ab"/>
    <w:next w:val="a1"/>
    <w:link w:val="St03Char"/>
    <w:qFormat/>
    <w:rsid w:val="00D53B6C"/>
    <w:pPr>
      <w:keepNext/>
      <w:spacing w:beforeLines="100"/>
      <w:ind w:firstLineChars="0" w:firstLine="0"/>
      <w:outlineLvl w:val="2"/>
    </w:pPr>
    <w:rPr>
      <w:b/>
      <w:sz w:val="28"/>
    </w:rPr>
  </w:style>
  <w:style w:type="paragraph" w:styleId="ac">
    <w:name w:val="Normal Indent"/>
    <w:aliases w:val="±êìa2,正文（首行缩进两字） Char Char Char Char Char Char Char,正文（首行缩进两字） Char Char Char Char Char Char Char Char Char,正文（首行缩进两字） Char Char Char Char Char Char Char Char Char Char,正文缩进 Char Char,正文缩进 Char Char Char Char,正文缩进 Char Char Char,表正文,表格标题"/>
    <w:basedOn w:val="a1"/>
    <w:autoRedefine/>
    <w:rsid w:val="00357CA9"/>
    <w:pPr>
      <w:adjustRightInd w:val="0"/>
      <w:snapToGrid w:val="0"/>
      <w:spacing w:afterLines="50" w:line="400" w:lineRule="exact"/>
    </w:pPr>
    <w:rPr>
      <w:rFonts w:ascii="宋体" w:hAnsi="宋体"/>
      <w:bCs/>
      <w:sz w:val="28"/>
      <w:szCs w:val="28"/>
    </w:rPr>
  </w:style>
  <w:style w:type="paragraph" w:customStyle="1" w:styleId="51">
    <w:name w:val="样式5"/>
    <w:basedOn w:val="a1"/>
    <w:next w:val="1"/>
    <w:rsid w:val="001E16AB"/>
    <w:pPr>
      <w:keepNext/>
      <w:keepLines/>
      <w:autoSpaceDE w:val="0"/>
      <w:autoSpaceDN w:val="0"/>
      <w:adjustRightInd w:val="0"/>
      <w:spacing w:before="120" w:after="120" w:line="360" w:lineRule="auto"/>
      <w:jc w:val="center"/>
      <w:outlineLvl w:val="0"/>
    </w:pPr>
    <w:rPr>
      <w:sz w:val="28"/>
      <w:szCs w:val="28"/>
    </w:rPr>
  </w:style>
  <w:style w:type="character" w:customStyle="1" w:styleId="Char1">
    <w:name w:val="列出段落 Char"/>
    <w:link w:val="ab"/>
    <w:uiPriority w:val="34"/>
    <w:rsid w:val="00374A51"/>
    <w:rPr>
      <w:kern w:val="2"/>
      <w:sz w:val="21"/>
      <w:szCs w:val="24"/>
    </w:rPr>
  </w:style>
  <w:style w:type="paragraph" w:styleId="21">
    <w:name w:val="Body Text Indent 2"/>
    <w:basedOn w:val="a1"/>
    <w:rsid w:val="00DA4943"/>
    <w:pPr>
      <w:ind w:firstLineChars="200" w:firstLine="536"/>
    </w:pPr>
    <w:rPr>
      <w:sz w:val="28"/>
    </w:rPr>
  </w:style>
  <w:style w:type="paragraph" w:customStyle="1" w:styleId="a">
    <w:name w:val="简单回函地址"/>
    <w:basedOn w:val="a1"/>
    <w:rsid w:val="00DA4943"/>
    <w:pPr>
      <w:numPr>
        <w:ilvl w:val="1"/>
        <w:numId w:val="1"/>
      </w:numPr>
      <w:tabs>
        <w:tab w:val="clear" w:pos="1533"/>
      </w:tabs>
      <w:ind w:left="0" w:firstLine="0"/>
    </w:pPr>
  </w:style>
  <w:style w:type="paragraph" w:styleId="a0">
    <w:name w:val="Document Map"/>
    <w:basedOn w:val="a1"/>
    <w:semiHidden/>
    <w:rsid w:val="00DA4943"/>
    <w:pPr>
      <w:numPr>
        <w:ilvl w:val="2"/>
        <w:numId w:val="1"/>
      </w:numPr>
      <w:shd w:val="clear" w:color="auto" w:fill="000080"/>
      <w:tabs>
        <w:tab w:val="clear" w:pos="1696"/>
      </w:tabs>
      <w:ind w:left="0" w:firstLine="0"/>
    </w:pPr>
  </w:style>
  <w:style w:type="paragraph" w:customStyle="1" w:styleId="22051">
    <w:name w:val="样式 标题 2 + 首行缩进:  2 字符 段前: 0.5 行1"/>
    <w:basedOn w:val="a1"/>
    <w:rsid w:val="00DA4943"/>
    <w:pPr>
      <w:tabs>
        <w:tab w:val="num" w:pos="1533"/>
      </w:tabs>
      <w:ind w:left="1476" w:hanging="396"/>
    </w:pPr>
  </w:style>
  <w:style w:type="paragraph" w:customStyle="1" w:styleId="3051">
    <w:name w:val="样式 标题 3 + 段前: 0.5 行1"/>
    <w:basedOn w:val="a1"/>
    <w:rsid w:val="00DA4943"/>
    <w:pPr>
      <w:tabs>
        <w:tab w:val="num" w:pos="1696"/>
      </w:tabs>
      <w:ind w:left="1469" w:hanging="340"/>
    </w:pPr>
  </w:style>
  <w:style w:type="paragraph" w:styleId="ad">
    <w:name w:val="Body Text Indent"/>
    <w:basedOn w:val="a1"/>
    <w:rsid w:val="00DA4943"/>
    <w:pPr>
      <w:spacing w:after="120"/>
      <w:ind w:leftChars="200" w:left="420"/>
    </w:pPr>
  </w:style>
  <w:style w:type="paragraph" w:customStyle="1" w:styleId="11">
    <w:name w:val="样式1"/>
    <w:basedOn w:val="1"/>
    <w:rsid w:val="00DA4943"/>
    <w:pPr>
      <w:tabs>
        <w:tab w:val="num" w:pos="5557"/>
      </w:tabs>
      <w:spacing w:before="120" w:after="0" w:line="240" w:lineRule="auto"/>
      <w:ind w:left="7825" w:hanging="3856"/>
    </w:pPr>
    <w:rPr>
      <w:b w:val="0"/>
      <w:sz w:val="40"/>
      <w:szCs w:val="30"/>
    </w:rPr>
  </w:style>
  <w:style w:type="paragraph" w:customStyle="1" w:styleId="22">
    <w:name w:val="样式2"/>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31">
    <w:name w:val="样式3"/>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41">
    <w:name w:val="样式4"/>
    <w:basedOn w:val="a1"/>
    <w:rsid w:val="00DA4943"/>
    <w:pPr>
      <w:keepNext/>
      <w:keepLines/>
      <w:tabs>
        <w:tab w:val="num" w:pos="1533"/>
      </w:tabs>
      <w:autoSpaceDE w:val="0"/>
      <w:autoSpaceDN w:val="0"/>
      <w:adjustRightInd w:val="0"/>
      <w:spacing w:before="120" w:after="120" w:line="360" w:lineRule="auto"/>
      <w:ind w:left="1476" w:hanging="396"/>
      <w:jc w:val="center"/>
      <w:outlineLvl w:val="0"/>
    </w:pPr>
    <w:rPr>
      <w:sz w:val="28"/>
      <w:szCs w:val="28"/>
    </w:rPr>
  </w:style>
  <w:style w:type="paragraph" w:customStyle="1" w:styleId="61">
    <w:name w:val="样式6"/>
    <w:basedOn w:val="a1"/>
    <w:rsid w:val="001E16AB"/>
    <w:pPr>
      <w:keepNext/>
      <w:keepLines/>
      <w:tabs>
        <w:tab w:val="num" w:pos="425"/>
      </w:tabs>
      <w:autoSpaceDE w:val="0"/>
      <w:autoSpaceDN w:val="0"/>
      <w:adjustRightInd w:val="0"/>
      <w:spacing w:before="120" w:after="120" w:line="360" w:lineRule="auto"/>
      <w:ind w:left="425" w:hanging="425"/>
      <w:jc w:val="center"/>
      <w:outlineLvl w:val="0"/>
    </w:pPr>
    <w:rPr>
      <w:sz w:val="24"/>
    </w:rPr>
  </w:style>
  <w:style w:type="paragraph" w:styleId="ae">
    <w:name w:val="Date"/>
    <w:basedOn w:val="a1"/>
    <w:next w:val="a1"/>
    <w:rsid w:val="00DA4943"/>
    <w:pPr>
      <w:ind w:leftChars="2500" w:left="100"/>
    </w:pPr>
  </w:style>
  <w:style w:type="character" w:customStyle="1" w:styleId="test121">
    <w:name w:val="test121"/>
    <w:rsid w:val="00DA4943"/>
    <w:rPr>
      <w:color w:val="000000"/>
      <w:sz w:val="21"/>
      <w:szCs w:val="21"/>
    </w:rPr>
  </w:style>
  <w:style w:type="paragraph" w:styleId="32">
    <w:name w:val="Body Text Indent 3"/>
    <w:basedOn w:val="a1"/>
    <w:rsid w:val="00DA4943"/>
    <w:pPr>
      <w:spacing w:after="120"/>
      <w:ind w:leftChars="200" w:left="420"/>
    </w:pPr>
    <w:rPr>
      <w:sz w:val="16"/>
      <w:szCs w:val="16"/>
    </w:rPr>
  </w:style>
  <w:style w:type="character" w:customStyle="1" w:styleId="tx131">
    <w:name w:val="tx131"/>
    <w:rsid w:val="00DA4943"/>
    <w:rPr>
      <w:rFonts w:ascii="宋体" w:eastAsia="宋体" w:hAnsi="宋体" w:hint="eastAsia"/>
      <w:sz w:val="22"/>
      <w:szCs w:val="22"/>
    </w:rPr>
  </w:style>
  <w:style w:type="character" w:styleId="af">
    <w:name w:val="Strong"/>
    <w:qFormat/>
    <w:rsid w:val="00DA4943"/>
    <w:rPr>
      <w:b/>
      <w:bCs/>
    </w:rPr>
  </w:style>
  <w:style w:type="character" w:customStyle="1" w:styleId="newscontent">
    <w:name w:val="newscontent"/>
    <w:basedOn w:val="a2"/>
    <w:rsid w:val="00DA4943"/>
  </w:style>
  <w:style w:type="character" w:customStyle="1" w:styleId="St01Char">
    <w:name w:val="St01一级标题 Char"/>
    <w:link w:val="St01"/>
    <w:rsid w:val="00F9525E"/>
    <w:rPr>
      <w:b/>
      <w:kern w:val="2"/>
      <w:sz w:val="32"/>
      <w:szCs w:val="24"/>
    </w:rPr>
  </w:style>
  <w:style w:type="character" w:customStyle="1" w:styleId="font12001e5a1">
    <w:name w:val="font12_001e5a1"/>
    <w:rsid w:val="00DA4943"/>
    <w:rPr>
      <w:strike w:val="0"/>
      <w:dstrike w:val="0"/>
      <w:sz w:val="18"/>
      <w:szCs w:val="18"/>
      <w:u w:val="none"/>
      <w:effect w:val="none"/>
    </w:rPr>
  </w:style>
  <w:style w:type="paragraph" w:styleId="af0">
    <w:name w:val="Title"/>
    <w:basedOn w:val="a1"/>
    <w:qFormat/>
    <w:rsid w:val="00DA4943"/>
    <w:pPr>
      <w:widowControl/>
      <w:overflowPunct w:val="0"/>
      <w:autoSpaceDE w:val="0"/>
      <w:autoSpaceDN w:val="0"/>
      <w:adjustRightInd w:val="0"/>
      <w:jc w:val="center"/>
      <w:textAlignment w:val="baseline"/>
    </w:pPr>
    <w:rPr>
      <w:rFonts w:ascii="Arial" w:hAnsi="Arial"/>
      <w:b/>
      <w:kern w:val="0"/>
      <w:sz w:val="24"/>
      <w:szCs w:val="20"/>
      <w:u w:val="single"/>
    </w:rPr>
  </w:style>
  <w:style w:type="paragraph" w:styleId="af1">
    <w:name w:val="Body Text"/>
    <w:basedOn w:val="a1"/>
    <w:rsid w:val="00DA4943"/>
    <w:pPr>
      <w:spacing w:after="120"/>
    </w:pPr>
  </w:style>
  <w:style w:type="paragraph" w:styleId="HTML">
    <w:name w:val="HTML Preformatted"/>
    <w:basedOn w:val="a1"/>
    <w:link w:val="HTMLChar"/>
    <w:uiPriority w:val="99"/>
    <w:rsid w:val="00DA4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Message Header"/>
    <w:basedOn w:val="a1"/>
    <w:rsid w:val="00DA494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font7">
    <w:name w:val="font7"/>
    <w:basedOn w:val="a1"/>
    <w:rsid w:val="00DA4943"/>
    <w:pPr>
      <w:widowControl/>
      <w:spacing w:before="100" w:beforeAutospacing="1" w:after="100" w:afterAutospacing="1"/>
      <w:jc w:val="left"/>
    </w:pPr>
    <w:rPr>
      <w:rFonts w:eastAsia="Arial Unicode MS"/>
      <w:kern w:val="0"/>
      <w:sz w:val="20"/>
      <w:szCs w:val="20"/>
    </w:rPr>
  </w:style>
  <w:style w:type="paragraph" w:customStyle="1" w:styleId="defaultfont">
    <w:name w:val="defaultfont"/>
    <w:basedOn w:val="a1"/>
    <w:rsid w:val="00DA4943"/>
    <w:pPr>
      <w:widowControl/>
      <w:spacing w:before="100" w:beforeAutospacing="1" w:after="100" w:afterAutospacing="1"/>
      <w:jc w:val="left"/>
    </w:pPr>
    <w:rPr>
      <w:rFonts w:ascii="Arial" w:hAnsi="Arial" w:cs="Arial"/>
      <w:kern w:val="0"/>
      <w:sz w:val="23"/>
      <w:szCs w:val="23"/>
    </w:rPr>
  </w:style>
  <w:style w:type="paragraph" w:styleId="af3">
    <w:name w:val="Plain Text"/>
    <w:basedOn w:val="a1"/>
    <w:rsid w:val="00DA4943"/>
    <w:rPr>
      <w:rFonts w:ascii="宋体" w:hAnsi="Courier New" w:cs="Courier New"/>
      <w:szCs w:val="21"/>
    </w:rPr>
  </w:style>
  <w:style w:type="paragraph" w:customStyle="1" w:styleId="double">
    <w:name w:val="double"/>
    <w:basedOn w:val="a1"/>
    <w:rsid w:val="00DA4943"/>
    <w:pPr>
      <w:widowControl/>
      <w:spacing w:before="100" w:beforeAutospacing="1" w:after="100" w:afterAutospacing="1"/>
      <w:jc w:val="left"/>
    </w:pPr>
    <w:rPr>
      <w:rFonts w:ascii="宋体" w:hAnsi="宋体" w:cs="宋体"/>
      <w:color w:val="666666"/>
      <w:kern w:val="0"/>
      <w:sz w:val="24"/>
    </w:rPr>
  </w:style>
  <w:style w:type="character" w:customStyle="1" w:styleId="St03Char">
    <w:name w:val="St03三级标题 Char"/>
    <w:link w:val="St03"/>
    <w:rsid w:val="00D53B6C"/>
    <w:rPr>
      <w:b/>
      <w:kern w:val="2"/>
      <w:sz w:val="28"/>
      <w:szCs w:val="24"/>
    </w:rPr>
  </w:style>
  <w:style w:type="paragraph" w:customStyle="1" w:styleId="23">
    <w:name w:val="封面项目名称2"/>
    <w:autoRedefine/>
    <w:rsid w:val="00DA4943"/>
    <w:pPr>
      <w:jc w:val="distribute"/>
      <w:outlineLvl w:val="7"/>
    </w:pPr>
    <w:rPr>
      <w:b/>
      <w:noProof/>
      <w:color w:val="000000"/>
      <w:spacing w:val="-60"/>
      <w:kern w:val="52"/>
      <w:sz w:val="52"/>
    </w:rPr>
  </w:style>
  <w:style w:type="paragraph" w:customStyle="1" w:styleId="af4">
    <w:name w:val="目录"/>
    <w:rsid w:val="00DA4943"/>
    <w:pPr>
      <w:tabs>
        <w:tab w:val="num" w:pos="360"/>
      </w:tabs>
      <w:ind w:left="360" w:hanging="360"/>
      <w:jc w:val="center"/>
      <w:outlineLvl w:val="0"/>
    </w:pPr>
    <w:rPr>
      <w:rFonts w:ascii="宋体"/>
      <w:noProof/>
      <w:color w:val="FF0000"/>
      <w:sz w:val="32"/>
    </w:rPr>
  </w:style>
  <w:style w:type="character" w:styleId="af5">
    <w:name w:val="FollowedHyperlink"/>
    <w:rsid w:val="00DA4943"/>
    <w:rPr>
      <w:color w:val="800080"/>
      <w:u w:val="single"/>
    </w:rPr>
  </w:style>
  <w:style w:type="paragraph" w:customStyle="1" w:styleId="af6">
    <w:name w:val="正文内容"/>
    <w:basedOn w:val="a1"/>
    <w:rsid w:val="00DA4943"/>
    <w:pPr>
      <w:spacing w:before="100" w:after="100" w:line="360" w:lineRule="auto"/>
      <w:ind w:firstLine="420"/>
    </w:pPr>
    <w:rPr>
      <w:sz w:val="24"/>
    </w:rPr>
  </w:style>
  <w:style w:type="paragraph" w:customStyle="1" w:styleId="12">
    <w:name w:val="封面项目名称1"/>
    <w:basedOn w:val="23"/>
    <w:next w:val="23"/>
    <w:autoRedefine/>
    <w:rsid w:val="00DA4943"/>
    <w:pPr>
      <w:tabs>
        <w:tab w:val="num" w:pos="1410"/>
      </w:tabs>
      <w:ind w:hanging="720"/>
    </w:pPr>
    <w:rPr>
      <w:rFonts w:ascii="宋体" w:hAnsi="宋体"/>
      <w:b w:val="0"/>
      <w:noProof w:val="0"/>
      <w:snapToGrid w:val="0"/>
      <w:spacing w:val="-56"/>
      <w:kern w:val="48"/>
      <w:sz w:val="44"/>
      <w:szCs w:val="44"/>
    </w:rPr>
  </w:style>
  <w:style w:type="paragraph" w:customStyle="1" w:styleId="13">
    <w:name w:val="申报单位样式1"/>
    <w:basedOn w:val="12"/>
    <w:autoRedefine/>
    <w:rsid w:val="00DA4943"/>
    <w:pPr>
      <w:tabs>
        <w:tab w:val="clear" w:pos="1410"/>
      </w:tabs>
      <w:ind w:firstLine="0"/>
      <w:outlineLvl w:val="9"/>
    </w:pPr>
    <w:rPr>
      <w:spacing w:val="0"/>
      <w:kern w:val="32"/>
      <w:sz w:val="36"/>
    </w:rPr>
  </w:style>
  <w:style w:type="character" w:styleId="HTML0">
    <w:name w:val="HTML Code"/>
    <w:rsid w:val="00DA4943"/>
    <w:rPr>
      <w:rFonts w:ascii="宋体" w:eastAsia="宋体" w:hAnsi="宋体" w:cs="宋体"/>
      <w:sz w:val="24"/>
      <w:szCs w:val="24"/>
    </w:rPr>
  </w:style>
  <w:style w:type="paragraph" w:styleId="af7">
    <w:name w:val="List Number"/>
    <w:rsid w:val="00DA4943"/>
    <w:pPr>
      <w:spacing w:after="120"/>
      <w:ind w:left="576" w:hanging="576"/>
    </w:pPr>
    <w:rPr>
      <w:sz w:val="22"/>
      <w:lang w:eastAsia="en-US"/>
    </w:rPr>
  </w:style>
  <w:style w:type="character" w:styleId="af8">
    <w:name w:val="Emphasis"/>
    <w:qFormat/>
    <w:rsid w:val="00DA4943"/>
    <w:rPr>
      <w:i/>
      <w:iCs/>
    </w:rPr>
  </w:style>
  <w:style w:type="character" w:customStyle="1" w:styleId="yqlink">
    <w:name w:val="yqlink"/>
    <w:basedOn w:val="a2"/>
    <w:rsid w:val="00DA4943"/>
  </w:style>
  <w:style w:type="paragraph" w:customStyle="1" w:styleId="St041">
    <w:name w:val="St04项目编号1级"/>
    <w:basedOn w:val="St00"/>
    <w:link w:val="St041Char"/>
    <w:qFormat/>
    <w:rsid w:val="00374A51"/>
    <w:pPr>
      <w:numPr>
        <w:numId w:val="2"/>
      </w:numPr>
      <w:ind w:firstLineChars="0" w:firstLine="0"/>
    </w:pPr>
  </w:style>
  <w:style w:type="character" w:customStyle="1" w:styleId="style121">
    <w:name w:val="style121"/>
    <w:rsid w:val="00DA4943"/>
    <w:rPr>
      <w:color w:val="333333"/>
    </w:rPr>
  </w:style>
  <w:style w:type="table" w:styleId="62">
    <w:name w:val="Table Grid 6"/>
    <w:basedOn w:val="a3"/>
    <w:rsid w:val="00DA4943"/>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tyle1">
    <w:name w:val="style1"/>
    <w:basedOn w:val="a2"/>
    <w:rsid w:val="00DA4943"/>
  </w:style>
  <w:style w:type="character" w:customStyle="1" w:styleId="St041Char">
    <w:name w:val="St04项目编号1级 Char"/>
    <w:link w:val="St041"/>
    <w:rsid w:val="00374A51"/>
    <w:rPr>
      <w:kern w:val="2"/>
      <w:sz w:val="21"/>
      <w:szCs w:val="21"/>
    </w:rPr>
  </w:style>
  <w:style w:type="paragraph" w:styleId="af9">
    <w:name w:val="Balloon Text"/>
    <w:basedOn w:val="a1"/>
    <w:link w:val="Char2"/>
    <w:uiPriority w:val="99"/>
    <w:semiHidden/>
    <w:unhideWhenUsed/>
    <w:rsid w:val="00374A51"/>
    <w:rPr>
      <w:rFonts w:ascii="Calibri" w:hAnsi="Calibri"/>
      <w:sz w:val="18"/>
      <w:szCs w:val="18"/>
    </w:rPr>
  </w:style>
  <w:style w:type="table" w:styleId="24">
    <w:name w:val="Table Web 2"/>
    <w:basedOn w:val="a3"/>
    <w:rsid w:val="008A193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25">
    <w:name w:val="List 2"/>
    <w:basedOn w:val="a1"/>
    <w:rsid w:val="00A60251"/>
    <w:pPr>
      <w:ind w:leftChars="200" w:left="100" w:hangingChars="200" w:hanging="200"/>
    </w:pPr>
  </w:style>
  <w:style w:type="table" w:styleId="14">
    <w:name w:val="Table Columns 1"/>
    <w:basedOn w:val="a3"/>
    <w:rsid w:val="001C7DCB"/>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053">
    <w:name w:val="St05项目编号3级"/>
    <w:basedOn w:val="St00"/>
    <w:link w:val="St053Char"/>
    <w:qFormat/>
    <w:rsid w:val="00374A51"/>
    <w:pPr>
      <w:numPr>
        <w:numId w:val="3"/>
      </w:numPr>
      <w:ind w:firstLineChars="0" w:firstLine="0"/>
    </w:pPr>
  </w:style>
  <w:style w:type="character" w:customStyle="1" w:styleId="px14">
    <w:name w:val="px14"/>
    <w:basedOn w:val="a2"/>
    <w:rsid w:val="00732C71"/>
  </w:style>
  <w:style w:type="character" w:customStyle="1" w:styleId="ttag">
    <w:name w:val="t_tag"/>
    <w:basedOn w:val="a2"/>
    <w:rsid w:val="0077781E"/>
  </w:style>
  <w:style w:type="table" w:styleId="33">
    <w:name w:val="Table 3D effects 3"/>
    <w:basedOn w:val="a3"/>
    <w:rsid w:val="003238D9"/>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Web 3"/>
    <w:basedOn w:val="a3"/>
    <w:rsid w:val="003238D9"/>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5">
    <w:name w:val="style5"/>
    <w:basedOn w:val="a1"/>
    <w:rsid w:val="003238D9"/>
    <w:pPr>
      <w:widowControl/>
      <w:spacing w:before="100" w:beforeAutospacing="1" w:after="100" w:afterAutospacing="1"/>
      <w:jc w:val="left"/>
    </w:pPr>
    <w:rPr>
      <w:rFonts w:ascii="宋体" w:hAnsi="宋体" w:cs="宋体"/>
      <w:kern w:val="0"/>
      <w:sz w:val="18"/>
      <w:szCs w:val="18"/>
    </w:rPr>
  </w:style>
  <w:style w:type="table" w:styleId="15">
    <w:name w:val="Table List 1"/>
    <w:basedOn w:val="a3"/>
    <w:rsid w:val="003238D9"/>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71">
    <w:name w:val="Table List 7"/>
    <w:basedOn w:val="a3"/>
    <w:rsid w:val="003238D9"/>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210">
    <w:name w:val="样式 报告正文 + 左侧:  2 字符 段前: 1 行"/>
    <w:basedOn w:val="a1"/>
    <w:rsid w:val="003238D9"/>
    <w:pPr>
      <w:widowControl/>
      <w:spacing w:beforeLines="100" w:line="360" w:lineRule="auto"/>
      <w:ind w:firstLineChars="200" w:firstLine="200"/>
      <w:jc w:val="left"/>
    </w:pPr>
    <w:rPr>
      <w:rFonts w:ascii="宋体" w:hAnsi="宋体" w:cs="宋体"/>
      <w:kern w:val="0"/>
      <w:sz w:val="24"/>
      <w:szCs w:val="20"/>
    </w:rPr>
  </w:style>
  <w:style w:type="paragraph" w:customStyle="1" w:styleId="afa">
    <w:name w:val="报告正文"/>
    <w:basedOn w:val="a1"/>
    <w:link w:val="Char3"/>
    <w:rsid w:val="003238D9"/>
    <w:pPr>
      <w:spacing w:line="360" w:lineRule="auto"/>
      <w:ind w:firstLineChars="200" w:firstLine="200"/>
      <w:jc w:val="left"/>
    </w:pPr>
    <w:rPr>
      <w:sz w:val="24"/>
    </w:rPr>
  </w:style>
  <w:style w:type="character" w:customStyle="1" w:styleId="Char3">
    <w:name w:val="报告正文 Char"/>
    <w:link w:val="afa"/>
    <w:rsid w:val="003238D9"/>
    <w:rPr>
      <w:rFonts w:eastAsia="宋体"/>
      <w:kern w:val="2"/>
      <w:sz w:val="24"/>
      <w:szCs w:val="24"/>
      <w:lang w:val="en-US" w:eastAsia="zh-CN" w:bidi="ar-SA"/>
    </w:rPr>
  </w:style>
  <w:style w:type="paragraph" w:customStyle="1" w:styleId="afb">
    <w:name w:val="表标题"/>
    <w:basedOn w:val="a1"/>
    <w:rsid w:val="003238D9"/>
    <w:pPr>
      <w:tabs>
        <w:tab w:val="num" w:pos="720"/>
      </w:tabs>
      <w:spacing w:line="360" w:lineRule="exact"/>
      <w:ind w:left="360" w:hanging="360"/>
      <w:jc w:val="left"/>
    </w:pPr>
    <w:rPr>
      <w:rFonts w:ascii="宋体" w:hAnsi="宋体"/>
      <w:sz w:val="24"/>
      <w:szCs w:val="21"/>
    </w:rPr>
  </w:style>
  <w:style w:type="character" w:customStyle="1" w:styleId="St053Char">
    <w:name w:val="St05项目编号3级 Char"/>
    <w:link w:val="St053"/>
    <w:rsid w:val="00374A51"/>
    <w:rPr>
      <w:kern w:val="2"/>
      <w:sz w:val="21"/>
      <w:szCs w:val="21"/>
    </w:rPr>
  </w:style>
  <w:style w:type="paragraph" w:customStyle="1" w:styleId="St06">
    <w:name w:val="St06表头"/>
    <w:basedOn w:val="ab"/>
    <w:link w:val="St06Char"/>
    <w:qFormat/>
    <w:rsid w:val="00374A51"/>
    <w:pPr>
      <w:ind w:firstLineChars="0" w:firstLine="0"/>
      <w:jc w:val="center"/>
    </w:pPr>
  </w:style>
  <w:style w:type="paragraph" w:customStyle="1" w:styleId="afc">
    <w:name w:val="表"/>
    <w:next w:val="a1"/>
    <w:link w:val="Char4"/>
    <w:autoRedefine/>
    <w:rsid w:val="00D73091"/>
    <w:pPr>
      <w:pBdr>
        <w:between w:val="dashSmallGap" w:sz="4" w:space="1" w:color="666699"/>
      </w:pBdr>
      <w:adjustRightInd w:val="0"/>
      <w:snapToGrid w:val="0"/>
      <w:jc w:val="center"/>
      <w:textAlignment w:val="center"/>
    </w:pPr>
    <w:rPr>
      <w:rFonts w:ascii="仿宋_GB2312" w:eastAsia="仿宋_GB2312" w:hAnsi="华文细黑"/>
      <w:kern w:val="2"/>
      <w:sz w:val="21"/>
    </w:rPr>
  </w:style>
  <w:style w:type="character" w:customStyle="1" w:styleId="Char4">
    <w:name w:val="表 Char"/>
    <w:link w:val="afc"/>
    <w:locked/>
    <w:rsid w:val="00D73091"/>
    <w:rPr>
      <w:rFonts w:ascii="仿宋_GB2312" w:eastAsia="仿宋_GB2312" w:hAnsi="华文细黑"/>
      <w:kern w:val="2"/>
      <w:sz w:val="21"/>
      <w:lang w:val="en-US" w:eastAsia="zh-CN" w:bidi="ar-SA"/>
    </w:rPr>
  </w:style>
  <w:style w:type="paragraph" w:customStyle="1" w:styleId="afd">
    <w:name w:val="单位"/>
    <w:autoRedefine/>
    <w:rsid w:val="00D73091"/>
    <w:pPr>
      <w:spacing w:beforeLines="50"/>
      <w:ind w:left="1440" w:rightChars="100" w:right="280"/>
      <w:jc w:val="right"/>
    </w:pPr>
    <w:rPr>
      <w:rFonts w:eastAsia="仿宋_GB2312"/>
      <w:sz w:val="21"/>
    </w:rPr>
  </w:style>
  <w:style w:type="paragraph" w:customStyle="1" w:styleId="afe">
    <w:name w:val="摘要表题"/>
    <w:basedOn w:val="a1"/>
    <w:autoRedefine/>
    <w:rsid w:val="00D73091"/>
    <w:pPr>
      <w:widowControl/>
      <w:tabs>
        <w:tab w:val="left" w:pos="480"/>
      </w:tabs>
      <w:adjustRightInd w:val="0"/>
      <w:snapToGrid w:val="0"/>
      <w:spacing w:beforeLines="50" w:after="120"/>
      <w:jc w:val="center"/>
    </w:pPr>
    <w:rPr>
      <w:rFonts w:ascii="宋体" w:hAnsi="宋体"/>
      <w:b/>
      <w:kern w:val="0"/>
      <w:sz w:val="24"/>
    </w:rPr>
  </w:style>
  <w:style w:type="character" w:customStyle="1" w:styleId="Char0">
    <w:name w:val="页眉 Char"/>
    <w:link w:val="a9"/>
    <w:uiPriority w:val="99"/>
    <w:rsid w:val="00374A51"/>
    <w:rPr>
      <w:rFonts w:ascii="Calibri" w:hAnsi="Calibri"/>
      <w:kern w:val="2"/>
      <w:sz w:val="18"/>
      <w:szCs w:val="18"/>
    </w:rPr>
  </w:style>
  <w:style w:type="character" w:styleId="aff">
    <w:name w:val="annotation reference"/>
    <w:uiPriority w:val="99"/>
    <w:rsid w:val="00E63F3D"/>
    <w:rPr>
      <w:sz w:val="21"/>
      <w:szCs w:val="21"/>
    </w:rPr>
  </w:style>
  <w:style w:type="paragraph" w:styleId="aff0">
    <w:name w:val="annotation text"/>
    <w:basedOn w:val="a1"/>
    <w:link w:val="Char5"/>
    <w:uiPriority w:val="99"/>
    <w:rsid w:val="00E63F3D"/>
    <w:pPr>
      <w:jc w:val="left"/>
    </w:pPr>
  </w:style>
  <w:style w:type="character" w:customStyle="1" w:styleId="Char5">
    <w:name w:val="批注文字 Char"/>
    <w:link w:val="aff0"/>
    <w:uiPriority w:val="99"/>
    <w:rsid w:val="00E63F3D"/>
    <w:rPr>
      <w:kern w:val="2"/>
      <w:sz w:val="21"/>
      <w:szCs w:val="24"/>
    </w:rPr>
  </w:style>
  <w:style w:type="paragraph" w:styleId="aff1">
    <w:name w:val="annotation subject"/>
    <w:basedOn w:val="aff0"/>
    <w:next w:val="aff0"/>
    <w:link w:val="Char6"/>
    <w:rsid w:val="00E63F3D"/>
    <w:rPr>
      <w:b/>
      <w:bCs/>
    </w:rPr>
  </w:style>
  <w:style w:type="character" w:customStyle="1" w:styleId="Char6">
    <w:name w:val="批注主题 Char"/>
    <w:link w:val="aff1"/>
    <w:rsid w:val="00E63F3D"/>
    <w:rPr>
      <w:b/>
      <w:bCs/>
      <w:kern w:val="2"/>
      <w:sz w:val="21"/>
      <w:szCs w:val="24"/>
    </w:rPr>
  </w:style>
  <w:style w:type="character" w:customStyle="1" w:styleId="St06Char">
    <w:name w:val="St06表头 Char"/>
    <w:link w:val="St06"/>
    <w:rsid w:val="00374A51"/>
    <w:rPr>
      <w:kern w:val="2"/>
      <w:sz w:val="21"/>
      <w:szCs w:val="24"/>
    </w:rPr>
  </w:style>
  <w:style w:type="paragraph" w:customStyle="1" w:styleId="St07">
    <w:name w:val="St07图头"/>
    <w:basedOn w:val="ab"/>
    <w:next w:val="St00"/>
    <w:link w:val="St07Char"/>
    <w:qFormat/>
    <w:rsid w:val="0088538A"/>
    <w:pPr>
      <w:numPr>
        <w:ilvl w:val="1"/>
        <w:numId w:val="4"/>
      </w:numPr>
      <w:ind w:firstLineChars="0"/>
    </w:pPr>
    <w:rPr>
      <w:b/>
    </w:rPr>
  </w:style>
  <w:style w:type="character" w:customStyle="1" w:styleId="St07Char">
    <w:name w:val="St07图头 Char"/>
    <w:link w:val="St07"/>
    <w:rsid w:val="0088538A"/>
    <w:rPr>
      <w:b/>
      <w:kern w:val="2"/>
      <w:sz w:val="21"/>
      <w:szCs w:val="24"/>
    </w:rPr>
  </w:style>
  <w:style w:type="character" w:customStyle="1" w:styleId="Char">
    <w:name w:val="页脚 Char"/>
    <w:link w:val="a7"/>
    <w:uiPriority w:val="99"/>
    <w:rsid w:val="00374A51"/>
    <w:rPr>
      <w:rFonts w:ascii="Calibri" w:hAnsi="Calibri"/>
      <w:kern w:val="2"/>
      <w:sz w:val="18"/>
      <w:szCs w:val="18"/>
    </w:rPr>
  </w:style>
  <w:style w:type="paragraph" w:customStyle="1" w:styleId="20505">
    <w:name w:val="样式 标题2 + 段前: 0.5 行 段后: 0.5 行"/>
    <w:basedOn w:val="a1"/>
    <w:rsid w:val="008218F1"/>
    <w:pPr>
      <w:keepNext/>
      <w:keepLines/>
      <w:spacing w:beforeLines="50" w:afterLines="50"/>
      <w:outlineLvl w:val="1"/>
    </w:pPr>
    <w:rPr>
      <w:rFonts w:ascii="Arial" w:hAnsi="Arial" w:cs="宋体"/>
      <w:b/>
      <w:bCs/>
      <w:sz w:val="28"/>
      <w:szCs w:val="20"/>
    </w:rPr>
  </w:style>
  <w:style w:type="paragraph" w:styleId="TOC">
    <w:name w:val="TOC Heading"/>
    <w:basedOn w:val="1"/>
    <w:next w:val="a1"/>
    <w:uiPriority w:val="39"/>
    <w:semiHidden/>
    <w:unhideWhenUsed/>
    <w:qFormat/>
    <w:rsid w:val="00374A51"/>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1"/>
    <w:link w:val="Char1"/>
    <w:uiPriority w:val="34"/>
    <w:qFormat/>
    <w:rsid w:val="00374A51"/>
    <w:pPr>
      <w:ind w:firstLineChars="200" w:firstLine="420"/>
    </w:pPr>
  </w:style>
  <w:style w:type="paragraph" w:customStyle="1" w:styleId="St08">
    <w:name w:val="St08加粗正文"/>
    <w:basedOn w:val="a1"/>
    <w:link w:val="St08Char"/>
    <w:qFormat/>
    <w:rsid w:val="00374A51"/>
    <w:rPr>
      <w:b/>
    </w:rPr>
  </w:style>
  <w:style w:type="character" w:customStyle="1" w:styleId="St08Char">
    <w:name w:val="St08加粗正文 Char"/>
    <w:link w:val="St08"/>
    <w:rsid w:val="00374A51"/>
    <w:rPr>
      <w:b/>
      <w:kern w:val="2"/>
      <w:sz w:val="21"/>
      <w:szCs w:val="24"/>
    </w:rPr>
  </w:style>
  <w:style w:type="paragraph" w:customStyle="1" w:styleId="St09">
    <w:name w:val="St09小标题"/>
    <w:basedOn w:val="a1"/>
    <w:next w:val="St00"/>
    <w:link w:val="St09Char"/>
    <w:qFormat/>
    <w:rsid w:val="00374A51"/>
    <w:pPr>
      <w:jc w:val="center"/>
    </w:pPr>
    <w:rPr>
      <w:b/>
      <w:sz w:val="36"/>
      <w:szCs w:val="32"/>
    </w:rPr>
  </w:style>
  <w:style w:type="character" w:customStyle="1" w:styleId="St09Char">
    <w:name w:val="St09小标题 Char"/>
    <w:link w:val="St09"/>
    <w:rsid w:val="00374A51"/>
    <w:rPr>
      <w:b/>
      <w:kern w:val="2"/>
      <w:sz w:val="36"/>
      <w:szCs w:val="32"/>
    </w:rPr>
  </w:style>
  <w:style w:type="paragraph" w:customStyle="1" w:styleId="St10">
    <w:name w:val="St10文档标题"/>
    <w:basedOn w:val="a1"/>
    <w:link w:val="St10Char"/>
    <w:qFormat/>
    <w:rsid w:val="00374A51"/>
    <w:pPr>
      <w:jc w:val="center"/>
    </w:pPr>
    <w:rPr>
      <w:b/>
      <w:sz w:val="44"/>
      <w:szCs w:val="44"/>
    </w:rPr>
  </w:style>
  <w:style w:type="character" w:customStyle="1" w:styleId="St10Char">
    <w:name w:val="St10文档标题 Char"/>
    <w:link w:val="St10"/>
    <w:rsid w:val="00374A51"/>
    <w:rPr>
      <w:b/>
      <w:kern w:val="2"/>
      <w:sz w:val="44"/>
      <w:szCs w:val="44"/>
    </w:rPr>
  </w:style>
  <w:style w:type="paragraph" w:customStyle="1" w:styleId="St113">
    <w:name w:val="St11项目编号3级"/>
    <w:basedOn w:val="ab"/>
    <w:link w:val="St113Char"/>
    <w:qFormat/>
    <w:rsid w:val="00374A51"/>
    <w:pPr>
      <w:numPr>
        <w:numId w:val="5"/>
      </w:numPr>
      <w:ind w:firstLineChars="0" w:firstLine="0"/>
    </w:pPr>
  </w:style>
  <w:style w:type="character" w:customStyle="1" w:styleId="St113Char">
    <w:name w:val="St11项目编号3级 Char"/>
    <w:link w:val="St113"/>
    <w:rsid w:val="00374A51"/>
    <w:rPr>
      <w:kern w:val="2"/>
      <w:sz w:val="21"/>
      <w:szCs w:val="24"/>
    </w:rPr>
  </w:style>
  <w:style w:type="character" w:customStyle="1" w:styleId="1Char">
    <w:name w:val="标题 1 Char"/>
    <w:link w:val="1"/>
    <w:uiPriority w:val="9"/>
    <w:rsid w:val="00374A51"/>
    <w:rPr>
      <w:b/>
      <w:bCs/>
      <w:kern w:val="44"/>
      <w:sz w:val="44"/>
      <w:szCs w:val="44"/>
    </w:rPr>
  </w:style>
  <w:style w:type="character" w:customStyle="1" w:styleId="2Char">
    <w:name w:val="标题 2 Char"/>
    <w:link w:val="2"/>
    <w:uiPriority w:val="9"/>
    <w:rsid w:val="00374A51"/>
    <w:rPr>
      <w:rFonts w:ascii="Cambria" w:hAnsi="Cambria"/>
      <w:b/>
      <w:bCs/>
      <w:kern w:val="2"/>
      <w:sz w:val="32"/>
      <w:szCs w:val="32"/>
    </w:rPr>
  </w:style>
  <w:style w:type="character" w:customStyle="1" w:styleId="3Char">
    <w:name w:val="标题 3 Char"/>
    <w:link w:val="3"/>
    <w:uiPriority w:val="9"/>
    <w:rsid w:val="00374A51"/>
    <w:rPr>
      <w:b/>
      <w:bCs/>
      <w:kern w:val="2"/>
      <w:sz w:val="32"/>
      <w:szCs w:val="32"/>
    </w:rPr>
  </w:style>
  <w:style w:type="character" w:customStyle="1" w:styleId="Char2">
    <w:name w:val="批注框文本 Char"/>
    <w:link w:val="af9"/>
    <w:uiPriority w:val="99"/>
    <w:semiHidden/>
    <w:rsid w:val="00374A51"/>
    <w:rPr>
      <w:rFonts w:ascii="Calibri" w:hAnsi="Calibri"/>
      <w:kern w:val="2"/>
      <w:sz w:val="18"/>
      <w:szCs w:val="18"/>
    </w:rPr>
  </w:style>
  <w:style w:type="paragraph" w:styleId="aff2">
    <w:name w:val="No Spacing"/>
    <w:uiPriority w:val="1"/>
    <w:qFormat/>
    <w:rsid w:val="00374A51"/>
    <w:pPr>
      <w:widowControl w:val="0"/>
      <w:jc w:val="both"/>
    </w:pPr>
    <w:rPr>
      <w:kern w:val="2"/>
      <w:sz w:val="21"/>
      <w:szCs w:val="24"/>
    </w:rPr>
  </w:style>
  <w:style w:type="paragraph" w:customStyle="1" w:styleId="St01">
    <w:name w:val="St01一级标题"/>
    <w:basedOn w:val="ab"/>
    <w:next w:val="a1"/>
    <w:link w:val="St01Char"/>
    <w:qFormat/>
    <w:rsid w:val="00F9525E"/>
    <w:pPr>
      <w:keepNext/>
      <w:numPr>
        <w:numId w:val="6"/>
      </w:numPr>
      <w:spacing w:beforeLines="200" w:afterLines="50"/>
      <w:ind w:firstLineChars="0" w:firstLine="0"/>
      <w:outlineLvl w:val="0"/>
    </w:pPr>
    <w:rPr>
      <w:b/>
      <w:sz w:val="32"/>
    </w:rPr>
  </w:style>
  <w:style w:type="paragraph" w:customStyle="1" w:styleId="St02">
    <w:name w:val="St02二级标题"/>
    <w:basedOn w:val="ab"/>
    <w:next w:val="St00"/>
    <w:link w:val="St02Char"/>
    <w:qFormat/>
    <w:rsid w:val="000822CF"/>
    <w:pPr>
      <w:keepNext/>
      <w:spacing w:beforeLines="100" w:afterLines="50"/>
      <w:ind w:firstLineChars="0" w:firstLine="0"/>
      <w:outlineLvl w:val="1"/>
    </w:pPr>
    <w:rPr>
      <w:b/>
      <w:sz w:val="30"/>
    </w:rPr>
  </w:style>
  <w:style w:type="table" w:styleId="26">
    <w:name w:val="Table Columns 2"/>
    <w:basedOn w:val="a3"/>
    <w:rsid w:val="0064791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Simple 3"/>
    <w:basedOn w:val="a3"/>
    <w:rsid w:val="0054397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5">
    <w:name w:val="Light List Accent 5"/>
    <w:basedOn w:val="a3"/>
    <w:uiPriority w:val="61"/>
    <w:rsid w:val="0054397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infoblue">
    <w:name w:val="infoblue"/>
    <w:basedOn w:val="a1"/>
    <w:rsid w:val="00543974"/>
    <w:pPr>
      <w:widowControl/>
      <w:spacing w:after="120" w:line="240" w:lineRule="atLeast"/>
      <w:ind w:left="720"/>
      <w:jc w:val="left"/>
    </w:pPr>
    <w:rPr>
      <w:i/>
      <w:iCs/>
      <w:color w:val="0000FF"/>
      <w:kern w:val="0"/>
      <w:sz w:val="20"/>
      <w:szCs w:val="20"/>
    </w:rPr>
  </w:style>
  <w:style w:type="paragraph" w:styleId="aff3">
    <w:name w:val="Revision"/>
    <w:hidden/>
    <w:uiPriority w:val="99"/>
    <w:semiHidden/>
    <w:rsid w:val="00543974"/>
    <w:rPr>
      <w:kern w:val="2"/>
      <w:sz w:val="21"/>
      <w:szCs w:val="24"/>
    </w:rPr>
  </w:style>
  <w:style w:type="table" w:styleId="aff4">
    <w:name w:val="Table Professional"/>
    <w:basedOn w:val="a3"/>
    <w:rsid w:val="0054397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3">
    <w:name w:val="Light List Accent 3"/>
    <w:basedOn w:val="a3"/>
    <w:uiPriority w:val="61"/>
    <w:rsid w:val="0054397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a2"/>
    <w:rsid w:val="004D4FE0"/>
  </w:style>
  <w:style w:type="character" w:styleId="aff5">
    <w:name w:val="Intense Emphasis"/>
    <w:basedOn w:val="a2"/>
    <w:uiPriority w:val="21"/>
    <w:qFormat/>
    <w:rsid w:val="005725D0"/>
    <w:rPr>
      <w:b/>
      <w:bCs/>
      <w:i/>
      <w:iCs/>
      <w:color w:val="4F81BD" w:themeColor="accent1"/>
    </w:rPr>
  </w:style>
  <w:style w:type="paragraph" w:customStyle="1" w:styleId="aff6">
    <w:name w:val="段"/>
    <w:link w:val="Char7"/>
    <w:rsid w:val="00A337FF"/>
    <w:pPr>
      <w:tabs>
        <w:tab w:val="center" w:pos="4201"/>
        <w:tab w:val="right" w:leader="dot" w:pos="9298"/>
      </w:tabs>
      <w:autoSpaceDE w:val="0"/>
      <w:autoSpaceDN w:val="0"/>
      <w:ind w:firstLineChars="200" w:firstLine="420"/>
      <w:jc w:val="both"/>
    </w:pPr>
    <w:rPr>
      <w:rFonts w:ascii="宋体"/>
      <w:noProof/>
      <w:sz w:val="21"/>
    </w:rPr>
  </w:style>
  <w:style w:type="character" w:customStyle="1" w:styleId="Char7">
    <w:name w:val="段 Char"/>
    <w:link w:val="aff6"/>
    <w:rsid w:val="00A337FF"/>
    <w:rPr>
      <w:rFonts w:ascii="宋体"/>
      <w:noProof/>
      <w:sz w:val="21"/>
    </w:rPr>
  </w:style>
  <w:style w:type="paragraph" w:styleId="aff7">
    <w:name w:val="caption"/>
    <w:basedOn w:val="a1"/>
    <w:next w:val="a1"/>
    <w:semiHidden/>
    <w:unhideWhenUsed/>
    <w:qFormat/>
    <w:rsid w:val="00230076"/>
    <w:rPr>
      <w:rFonts w:asciiTheme="majorHAnsi" w:eastAsia="黑体" w:hAnsiTheme="majorHAnsi" w:cstheme="majorBidi"/>
      <w:sz w:val="20"/>
      <w:szCs w:val="20"/>
    </w:rPr>
  </w:style>
  <w:style w:type="character" w:styleId="aff8">
    <w:name w:val="Placeholder Text"/>
    <w:basedOn w:val="a2"/>
    <w:uiPriority w:val="99"/>
    <w:semiHidden/>
    <w:rsid w:val="000276B1"/>
    <w:rPr>
      <w:color w:val="808080"/>
    </w:rPr>
  </w:style>
  <w:style w:type="table" w:customStyle="1" w:styleId="5-51">
    <w:name w:val="网格表 5 深色 - 着色 51"/>
    <w:basedOn w:val="a3"/>
    <w:uiPriority w:val="50"/>
    <w:rsid w:val="00CD45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cnt">
    <w:name w:val="tcnt"/>
    <w:basedOn w:val="a2"/>
    <w:rsid w:val="004E0B8D"/>
  </w:style>
  <w:style w:type="character" w:customStyle="1" w:styleId="HTMLChar">
    <w:name w:val="HTML 预设格式 Char"/>
    <w:basedOn w:val="a2"/>
    <w:link w:val="HTML"/>
    <w:uiPriority w:val="99"/>
    <w:rsid w:val="004E0B8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1897">
      <w:bodyDiv w:val="1"/>
      <w:marLeft w:val="0"/>
      <w:marRight w:val="0"/>
      <w:marTop w:val="0"/>
      <w:marBottom w:val="0"/>
      <w:divBdr>
        <w:top w:val="none" w:sz="0" w:space="0" w:color="auto"/>
        <w:left w:val="none" w:sz="0" w:space="0" w:color="auto"/>
        <w:bottom w:val="none" w:sz="0" w:space="0" w:color="auto"/>
        <w:right w:val="none" w:sz="0" w:space="0" w:color="auto"/>
      </w:divBdr>
    </w:div>
    <w:div w:id="28843509">
      <w:bodyDiv w:val="1"/>
      <w:marLeft w:val="0"/>
      <w:marRight w:val="0"/>
      <w:marTop w:val="0"/>
      <w:marBottom w:val="0"/>
      <w:divBdr>
        <w:top w:val="none" w:sz="0" w:space="0" w:color="auto"/>
        <w:left w:val="none" w:sz="0" w:space="0" w:color="auto"/>
        <w:bottom w:val="none" w:sz="0" w:space="0" w:color="auto"/>
        <w:right w:val="none" w:sz="0" w:space="0" w:color="auto"/>
      </w:divBdr>
    </w:div>
    <w:div w:id="35589323">
      <w:bodyDiv w:val="1"/>
      <w:marLeft w:val="0"/>
      <w:marRight w:val="0"/>
      <w:marTop w:val="0"/>
      <w:marBottom w:val="0"/>
      <w:divBdr>
        <w:top w:val="none" w:sz="0" w:space="0" w:color="auto"/>
        <w:left w:val="none" w:sz="0" w:space="0" w:color="auto"/>
        <w:bottom w:val="none" w:sz="0" w:space="0" w:color="auto"/>
        <w:right w:val="none" w:sz="0" w:space="0" w:color="auto"/>
      </w:divBdr>
    </w:div>
    <w:div w:id="36242402">
      <w:bodyDiv w:val="1"/>
      <w:marLeft w:val="0"/>
      <w:marRight w:val="0"/>
      <w:marTop w:val="0"/>
      <w:marBottom w:val="0"/>
      <w:divBdr>
        <w:top w:val="none" w:sz="0" w:space="0" w:color="auto"/>
        <w:left w:val="none" w:sz="0" w:space="0" w:color="auto"/>
        <w:bottom w:val="none" w:sz="0" w:space="0" w:color="auto"/>
        <w:right w:val="none" w:sz="0" w:space="0" w:color="auto"/>
      </w:divBdr>
    </w:div>
    <w:div w:id="40443747">
      <w:bodyDiv w:val="1"/>
      <w:marLeft w:val="0"/>
      <w:marRight w:val="0"/>
      <w:marTop w:val="0"/>
      <w:marBottom w:val="0"/>
      <w:divBdr>
        <w:top w:val="none" w:sz="0" w:space="0" w:color="auto"/>
        <w:left w:val="none" w:sz="0" w:space="0" w:color="auto"/>
        <w:bottom w:val="none" w:sz="0" w:space="0" w:color="auto"/>
        <w:right w:val="none" w:sz="0" w:space="0" w:color="auto"/>
      </w:divBdr>
    </w:div>
    <w:div w:id="41291672">
      <w:bodyDiv w:val="1"/>
      <w:marLeft w:val="0"/>
      <w:marRight w:val="0"/>
      <w:marTop w:val="0"/>
      <w:marBottom w:val="0"/>
      <w:divBdr>
        <w:top w:val="none" w:sz="0" w:space="0" w:color="auto"/>
        <w:left w:val="none" w:sz="0" w:space="0" w:color="auto"/>
        <w:bottom w:val="none" w:sz="0" w:space="0" w:color="auto"/>
        <w:right w:val="none" w:sz="0" w:space="0" w:color="auto"/>
      </w:divBdr>
    </w:div>
    <w:div w:id="47267143">
      <w:bodyDiv w:val="1"/>
      <w:marLeft w:val="0"/>
      <w:marRight w:val="0"/>
      <w:marTop w:val="0"/>
      <w:marBottom w:val="0"/>
      <w:divBdr>
        <w:top w:val="none" w:sz="0" w:space="0" w:color="auto"/>
        <w:left w:val="none" w:sz="0" w:space="0" w:color="auto"/>
        <w:bottom w:val="none" w:sz="0" w:space="0" w:color="auto"/>
        <w:right w:val="none" w:sz="0" w:space="0" w:color="auto"/>
      </w:divBdr>
    </w:div>
    <w:div w:id="55130460">
      <w:bodyDiv w:val="1"/>
      <w:marLeft w:val="0"/>
      <w:marRight w:val="0"/>
      <w:marTop w:val="0"/>
      <w:marBottom w:val="0"/>
      <w:divBdr>
        <w:top w:val="none" w:sz="0" w:space="0" w:color="auto"/>
        <w:left w:val="none" w:sz="0" w:space="0" w:color="auto"/>
        <w:bottom w:val="none" w:sz="0" w:space="0" w:color="auto"/>
        <w:right w:val="none" w:sz="0" w:space="0" w:color="auto"/>
      </w:divBdr>
    </w:div>
    <w:div w:id="55276442">
      <w:bodyDiv w:val="1"/>
      <w:marLeft w:val="0"/>
      <w:marRight w:val="0"/>
      <w:marTop w:val="0"/>
      <w:marBottom w:val="0"/>
      <w:divBdr>
        <w:top w:val="none" w:sz="0" w:space="0" w:color="auto"/>
        <w:left w:val="none" w:sz="0" w:space="0" w:color="auto"/>
        <w:bottom w:val="none" w:sz="0" w:space="0" w:color="auto"/>
        <w:right w:val="none" w:sz="0" w:space="0" w:color="auto"/>
      </w:divBdr>
    </w:div>
    <w:div w:id="63188743">
      <w:bodyDiv w:val="1"/>
      <w:marLeft w:val="0"/>
      <w:marRight w:val="0"/>
      <w:marTop w:val="0"/>
      <w:marBottom w:val="0"/>
      <w:divBdr>
        <w:top w:val="none" w:sz="0" w:space="0" w:color="auto"/>
        <w:left w:val="none" w:sz="0" w:space="0" w:color="auto"/>
        <w:bottom w:val="none" w:sz="0" w:space="0" w:color="auto"/>
        <w:right w:val="none" w:sz="0" w:space="0" w:color="auto"/>
      </w:divBdr>
    </w:div>
    <w:div w:id="76296253">
      <w:bodyDiv w:val="1"/>
      <w:marLeft w:val="0"/>
      <w:marRight w:val="0"/>
      <w:marTop w:val="0"/>
      <w:marBottom w:val="0"/>
      <w:divBdr>
        <w:top w:val="none" w:sz="0" w:space="0" w:color="auto"/>
        <w:left w:val="none" w:sz="0" w:space="0" w:color="auto"/>
        <w:bottom w:val="none" w:sz="0" w:space="0" w:color="auto"/>
        <w:right w:val="none" w:sz="0" w:space="0" w:color="auto"/>
      </w:divBdr>
    </w:div>
    <w:div w:id="89934038">
      <w:bodyDiv w:val="1"/>
      <w:marLeft w:val="0"/>
      <w:marRight w:val="0"/>
      <w:marTop w:val="0"/>
      <w:marBottom w:val="0"/>
      <w:divBdr>
        <w:top w:val="none" w:sz="0" w:space="0" w:color="auto"/>
        <w:left w:val="none" w:sz="0" w:space="0" w:color="auto"/>
        <w:bottom w:val="none" w:sz="0" w:space="0" w:color="auto"/>
        <w:right w:val="none" w:sz="0" w:space="0" w:color="auto"/>
      </w:divBdr>
    </w:div>
    <w:div w:id="114450984">
      <w:bodyDiv w:val="1"/>
      <w:marLeft w:val="0"/>
      <w:marRight w:val="0"/>
      <w:marTop w:val="0"/>
      <w:marBottom w:val="0"/>
      <w:divBdr>
        <w:top w:val="none" w:sz="0" w:space="0" w:color="auto"/>
        <w:left w:val="none" w:sz="0" w:space="0" w:color="auto"/>
        <w:bottom w:val="none" w:sz="0" w:space="0" w:color="auto"/>
        <w:right w:val="none" w:sz="0" w:space="0" w:color="auto"/>
      </w:divBdr>
    </w:div>
    <w:div w:id="125895418">
      <w:bodyDiv w:val="1"/>
      <w:marLeft w:val="0"/>
      <w:marRight w:val="0"/>
      <w:marTop w:val="0"/>
      <w:marBottom w:val="0"/>
      <w:divBdr>
        <w:top w:val="none" w:sz="0" w:space="0" w:color="auto"/>
        <w:left w:val="none" w:sz="0" w:space="0" w:color="auto"/>
        <w:bottom w:val="none" w:sz="0" w:space="0" w:color="auto"/>
        <w:right w:val="none" w:sz="0" w:space="0" w:color="auto"/>
      </w:divBdr>
      <w:divsChild>
        <w:div w:id="526211405">
          <w:marLeft w:val="0"/>
          <w:marRight w:val="0"/>
          <w:marTop w:val="0"/>
          <w:marBottom w:val="0"/>
          <w:divBdr>
            <w:top w:val="none" w:sz="0" w:space="0" w:color="auto"/>
            <w:left w:val="none" w:sz="0" w:space="0" w:color="auto"/>
            <w:bottom w:val="none" w:sz="0" w:space="0" w:color="auto"/>
            <w:right w:val="none" w:sz="0" w:space="0" w:color="auto"/>
          </w:divBdr>
          <w:divsChild>
            <w:div w:id="1125150805">
              <w:marLeft w:val="0"/>
              <w:marRight w:val="0"/>
              <w:marTop w:val="0"/>
              <w:marBottom w:val="0"/>
              <w:divBdr>
                <w:top w:val="none" w:sz="0" w:space="0" w:color="auto"/>
                <w:left w:val="none" w:sz="0" w:space="0" w:color="auto"/>
                <w:bottom w:val="none" w:sz="0" w:space="0" w:color="auto"/>
                <w:right w:val="none" w:sz="0" w:space="0" w:color="auto"/>
              </w:divBdr>
              <w:divsChild>
                <w:div w:id="1284849293">
                  <w:marLeft w:val="0"/>
                  <w:marRight w:val="0"/>
                  <w:marTop w:val="0"/>
                  <w:marBottom w:val="0"/>
                  <w:divBdr>
                    <w:top w:val="none" w:sz="0" w:space="0" w:color="auto"/>
                    <w:left w:val="none" w:sz="0" w:space="0" w:color="auto"/>
                    <w:bottom w:val="none" w:sz="0" w:space="0" w:color="auto"/>
                    <w:right w:val="none" w:sz="0" w:space="0" w:color="auto"/>
                  </w:divBdr>
                  <w:divsChild>
                    <w:div w:id="604390747">
                      <w:marLeft w:val="0"/>
                      <w:marRight w:val="0"/>
                      <w:marTop w:val="0"/>
                      <w:marBottom w:val="0"/>
                      <w:divBdr>
                        <w:top w:val="none" w:sz="0" w:space="0" w:color="auto"/>
                        <w:left w:val="none" w:sz="0" w:space="0" w:color="auto"/>
                        <w:bottom w:val="none" w:sz="0" w:space="0" w:color="auto"/>
                        <w:right w:val="none" w:sz="0" w:space="0" w:color="auto"/>
                      </w:divBdr>
                      <w:divsChild>
                        <w:div w:id="524634742">
                          <w:marLeft w:val="0"/>
                          <w:marRight w:val="0"/>
                          <w:marTop w:val="0"/>
                          <w:marBottom w:val="0"/>
                          <w:divBdr>
                            <w:top w:val="none" w:sz="0" w:space="0" w:color="auto"/>
                            <w:left w:val="none" w:sz="0" w:space="0" w:color="auto"/>
                            <w:bottom w:val="none" w:sz="0" w:space="0" w:color="auto"/>
                            <w:right w:val="none" w:sz="0" w:space="0" w:color="auto"/>
                          </w:divBdr>
                          <w:divsChild>
                            <w:div w:id="1915235021">
                              <w:marLeft w:val="0"/>
                              <w:marRight w:val="0"/>
                              <w:marTop w:val="0"/>
                              <w:marBottom w:val="0"/>
                              <w:divBdr>
                                <w:top w:val="none" w:sz="0" w:space="0" w:color="auto"/>
                                <w:left w:val="none" w:sz="0" w:space="0" w:color="auto"/>
                                <w:bottom w:val="none" w:sz="0" w:space="0" w:color="auto"/>
                                <w:right w:val="none" w:sz="0" w:space="0" w:color="auto"/>
                              </w:divBdr>
                              <w:divsChild>
                                <w:div w:id="2131319507">
                                  <w:marLeft w:val="0"/>
                                  <w:marRight w:val="0"/>
                                  <w:marTop w:val="0"/>
                                  <w:marBottom w:val="0"/>
                                  <w:divBdr>
                                    <w:top w:val="none" w:sz="0" w:space="0" w:color="auto"/>
                                    <w:left w:val="none" w:sz="0" w:space="0" w:color="auto"/>
                                    <w:bottom w:val="none" w:sz="0" w:space="0" w:color="auto"/>
                                    <w:right w:val="none" w:sz="0" w:space="0" w:color="auto"/>
                                  </w:divBdr>
                                  <w:divsChild>
                                    <w:div w:id="488793785">
                                      <w:marLeft w:val="0"/>
                                      <w:marRight w:val="0"/>
                                      <w:marTop w:val="0"/>
                                      <w:marBottom w:val="0"/>
                                      <w:divBdr>
                                        <w:top w:val="none" w:sz="0" w:space="0" w:color="auto"/>
                                        <w:left w:val="none" w:sz="0" w:space="0" w:color="auto"/>
                                        <w:bottom w:val="none" w:sz="0" w:space="0" w:color="auto"/>
                                        <w:right w:val="none" w:sz="0" w:space="0" w:color="auto"/>
                                      </w:divBdr>
                                      <w:divsChild>
                                        <w:div w:id="1430471105">
                                          <w:marLeft w:val="75"/>
                                          <w:marRight w:val="75"/>
                                          <w:marTop w:val="0"/>
                                          <w:marBottom w:val="0"/>
                                          <w:divBdr>
                                            <w:top w:val="none" w:sz="0" w:space="0" w:color="auto"/>
                                            <w:left w:val="none" w:sz="0" w:space="0" w:color="auto"/>
                                            <w:bottom w:val="none" w:sz="0" w:space="0" w:color="auto"/>
                                            <w:right w:val="none" w:sz="0" w:space="0" w:color="auto"/>
                                          </w:divBdr>
                                          <w:divsChild>
                                            <w:div w:id="828712291">
                                              <w:marLeft w:val="0"/>
                                              <w:marRight w:val="0"/>
                                              <w:marTop w:val="60"/>
                                              <w:marBottom w:val="0"/>
                                              <w:divBdr>
                                                <w:top w:val="none" w:sz="0" w:space="0" w:color="auto"/>
                                                <w:left w:val="none" w:sz="0" w:space="0" w:color="auto"/>
                                                <w:bottom w:val="none" w:sz="0" w:space="0" w:color="auto"/>
                                                <w:right w:val="none" w:sz="0" w:space="0" w:color="auto"/>
                                              </w:divBdr>
                                              <w:divsChild>
                                                <w:div w:id="1026104323">
                                                  <w:marLeft w:val="0"/>
                                                  <w:marRight w:val="0"/>
                                                  <w:marTop w:val="0"/>
                                                  <w:marBottom w:val="0"/>
                                                  <w:divBdr>
                                                    <w:top w:val="none" w:sz="0" w:space="0" w:color="auto"/>
                                                    <w:left w:val="none" w:sz="0" w:space="0" w:color="auto"/>
                                                    <w:bottom w:val="none" w:sz="0" w:space="0" w:color="auto"/>
                                                    <w:right w:val="none" w:sz="0" w:space="0" w:color="auto"/>
                                                  </w:divBdr>
                                                  <w:divsChild>
                                                    <w:div w:id="771243861">
                                                      <w:marLeft w:val="195"/>
                                                      <w:marRight w:val="195"/>
                                                      <w:marTop w:val="0"/>
                                                      <w:marBottom w:val="0"/>
                                                      <w:divBdr>
                                                        <w:top w:val="none" w:sz="0" w:space="0" w:color="auto"/>
                                                        <w:left w:val="none" w:sz="0" w:space="0" w:color="auto"/>
                                                        <w:bottom w:val="none" w:sz="0" w:space="0" w:color="auto"/>
                                                        <w:right w:val="none" w:sz="0" w:space="0" w:color="auto"/>
                                                      </w:divBdr>
                                                      <w:divsChild>
                                                        <w:div w:id="112019572">
                                                          <w:marLeft w:val="0"/>
                                                          <w:marRight w:val="0"/>
                                                          <w:marTop w:val="0"/>
                                                          <w:marBottom w:val="0"/>
                                                          <w:divBdr>
                                                            <w:top w:val="none" w:sz="0" w:space="0" w:color="auto"/>
                                                            <w:left w:val="none" w:sz="0" w:space="0" w:color="auto"/>
                                                            <w:bottom w:val="none" w:sz="0" w:space="0" w:color="auto"/>
                                                            <w:right w:val="none" w:sz="0" w:space="0" w:color="auto"/>
                                                          </w:divBdr>
                                                          <w:divsChild>
                                                            <w:div w:id="1273904816">
                                                              <w:marLeft w:val="0"/>
                                                              <w:marRight w:val="0"/>
                                                              <w:marTop w:val="0"/>
                                                              <w:marBottom w:val="0"/>
                                                              <w:divBdr>
                                                                <w:top w:val="none" w:sz="0" w:space="0" w:color="auto"/>
                                                                <w:left w:val="none" w:sz="0" w:space="0" w:color="auto"/>
                                                                <w:bottom w:val="none" w:sz="0" w:space="0" w:color="auto"/>
                                                                <w:right w:val="none" w:sz="0" w:space="0" w:color="auto"/>
                                                              </w:divBdr>
                                                              <w:divsChild>
                                                                <w:div w:id="1922448747">
                                                                  <w:marLeft w:val="0"/>
                                                                  <w:marRight w:val="0"/>
                                                                  <w:marTop w:val="0"/>
                                                                  <w:marBottom w:val="0"/>
                                                                  <w:divBdr>
                                                                    <w:top w:val="none" w:sz="0" w:space="0" w:color="auto"/>
                                                                    <w:left w:val="none" w:sz="0" w:space="0" w:color="auto"/>
                                                                    <w:bottom w:val="none" w:sz="0" w:space="0" w:color="auto"/>
                                                                    <w:right w:val="none" w:sz="0" w:space="0" w:color="auto"/>
                                                                  </w:divBdr>
                                                                  <w:divsChild>
                                                                    <w:div w:id="1832718477">
                                                                      <w:marLeft w:val="0"/>
                                                                      <w:marRight w:val="0"/>
                                                                      <w:marTop w:val="0"/>
                                                                      <w:marBottom w:val="0"/>
                                                                      <w:divBdr>
                                                                        <w:top w:val="none" w:sz="0" w:space="0" w:color="auto"/>
                                                                        <w:left w:val="none" w:sz="0" w:space="0" w:color="auto"/>
                                                                        <w:bottom w:val="none" w:sz="0" w:space="0" w:color="auto"/>
                                                                        <w:right w:val="none" w:sz="0" w:space="0" w:color="auto"/>
                                                                      </w:divBdr>
                                                                      <w:divsChild>
                                                                        <w:div w:id="444276878">
                                                                          <w:marLeft w:val="150"/>
                                                                          <w:marRight w:val="150"/>
                                                                          <w:marTop w:val="150"/>
                                                                          <w:marBottom w:val="150"/>
                                                                          <w:divBdr>
                                                                            <w:top w:val="none" w:sz="0" w:space="0" w:color="auto"/>
                                                                            <w:left w:val="none" w:sz="0" w:space="0" w:color="auto"/>
                                                                            <w:bottom w:val="none" w:sz="0" w:space="0" w:color="auto"/>
                                                                            <w:right w:val="none" w:sz="0" w:space="0" w:color="auto"/>
                                                                          </w:divBdr>
                                                                          <w:divsChild>
                                                                            <w:div w:id="601688592">
                                                                              <w:marLeft w:val="0"/>
                                                                              <w:marRight w:val="0"/>
                                                                              <w:marTop w:val="0"/>
                                                                              <w:marBottom w:val="0"/>
                                                                              <w:divBdr>
                                                                                <w:top w:val="none" w:sz="0" w:space="0" w:color="auto"/>
                                                                                <w:left w:val="none" w:sz="0" w:space="0" w:color="auto"/>
                                                                                <w:bottom w:val="none" w:sz="0" w:space="0" w:color="auto"/>
                                                                                <w:right w:val="none" w:sz="0" w:space="0" w:color="auto"/>
                                                                              </w:divBdr>
                                                                              <w:divsChild>
                                                                                <w:div w:id="1677684606">
                                                                                  <w:marLeft w:val="0"/>
                                                                                  <w:marRight w:val="0"/>
                                                                                  <w:marTop w:val="0"/>
                                                                                  <w:marBottom w:val="0"/>
                                                                                  <w:divBdr>
                                                                                    <w:top w:val="none" w:sz="0" w:space="0" w:color="auto"/>
                                                                                    <w:left w:val="none" w:sz="0" w:space="0" w:color="auto"/>
                                                                                    <w:bottom w:val="none" w:sz="0" w:space="0" w:color="auto"/>
                                                                                    <w:right w:val="none" w:sz="0" w:space="0" w:color="auto"/>
                                                                                  </w:divBdr>
                                                                                </w:div>
                                                                                <w:div w:id="1293363913">
                                                                                  <w:marLeft w:val="0"/>
                                                                                  <w:marRight w:val="0"/>
                                                                                  <w:marTop w:val="0"/>
                                                                                  <w:marBottom w:val="0"/>
                                                                                  <w:divBdr>
                                                                                    <w:top w:val="none" w:sz="0" w:space="0" w:color="auto"/>
                                                                                    <w:left w:val="none" w:sz="0" w:space="0" w:color="auto"/>
                                                                                    <w:bottom w:val="none" w:sz="0" w:space="0" w:color="auto"/>
                                                                                    <w:right w:val="none" w:sz="0" w:space="0" w:color="auto"/>
                                                                                  </w:divBdr>
                                                                                </w:div>
                                                                                <w:div w:id="2112312631">
                                                                                  <w:marLeft w:val="0"/>
                                                                                  <w:marRight w:val="0"/>
                                                                                  <w:marTop w:val="0"/>
                                                                                  <w:marBottom w:val="0"/>
                                                                                  <w:divBdr>
                                                                                    <w:top w:val="none" w:sz="0" w:space="0" w:color="auto"/>
                                                                                    <w:left w:val="none" w:sz="0" w:space="0" w:color="auto"/>
                                                                                    <w:bottom w:val="none" w:sz="0" w:space="0" w:color="auto"/>
                                                                                    <w:right w:val="none" w:sz="0" w:space="0" w:color="auto"/>
                                                                                  </w:divBdr>
                                                                                </w:div>
                                                                                <w:div w:id="1256983431">
                                                                                  <w:marLeft w:val="0"/>
                                                                                  <w:marRight w:val="0"/>
                                                                                  <w:marTop w:val="0"/>
                                                                                  <w:marBottom w:val="0"/>
                                                                                  <w:divBdr>
                                                                                    <w:top w:val="none" w:sz="0" w:space="0" w:color="auto"/>
                                                                                    <w:left w:val="none" w:sz="0" w:space="0" w:color="auto"/>
                                                                                    <w:bottom w:val="none" w:sz="0" w:space="0" w:color="auto"/>
                                                                                    <w:right w:val="none" w:sz="0" w:space="0" w:color="auto"/>
                                                                                  </w:divBdr>
                                                                                </w:div>
                                                                                <w:div w:id="1084037456">
                                                                                  <w:marLeft w:val="0"/>
                                                                                  <w:marRight w:val="0"/>
                                                                                  <w:marTop w:val="0"/>
                                                                                  <w:marBottom w:val="0"/>
                                                                                  <w:divBdr>
                                                                                    <w:top w:val="none" w:sz="0" w:space="0" w:color="auto"/>
                                                                                    <w:left w:val="none" w:sz="0" w:space="0" w:color="auto"/>
                                                                                    <w:bottom w:val="none" w:sz="0" w:space="0" w:color="auto"/>
                                                                                    <w:right w:val="none" w:sz="0" w:space="0" w:color="auto"/>
                                                                                  </w:divBdr>
                                                                                </w:div>
                                                                                <w:div w:id="449014275">
                                                                                  <w:marLeft w:val="0"/>
                                                                                  <w:marRight w:val="0"/>
                                                                                  <w:marTop w:val="0"/>
                                                                                  <w:marBottom w:val="0"/>
                                                                                  <w:divBdr>
                                                                                    <w:top w:val="none" w:sz="0" w:space="0" w:color="auto"/>
                                                                                    <w:left w:val="none" w:sz="0" w:space="0" w:color="auto"/>
                                                                                    <w:bottom w:val="none" w:sz="0" w:space="0" w:color="auto"/>
                                                                                    <w:right w:val="none" w:sz="0" w:space="0" w:color="auto"/>
                                                                                  </w:divBdr>
                                                                                </w:div>
                                                                                <w:div w:id="569196292">
                                                                                  <w:marLeft w:val="0"/>
                                                                                  <w:marRight w:val="0"/>
                                                                                  <w:marTop w:val="0"/>
                                                                                  <w:marBottom w:val="0"/>
                                                                                  <w:divBdr>
                                                                                    <w:top w:val="none" w:sz="0" w:space="0" w:color="auto"/>
                                                                                    <w:left w:val="none" w:sz="0" w:space="0" w:color="auto"/>
                                                                                    <w:bottom w:val="none" w:sz="0" w:space="0" w:color="auto"/>
                                                                                    <w:right w:val="none" w:sz="0" w:space="0" w:color="auto"/>
                                                                                  </w:divBdr>
                                                                                </w:div>
                                                                                <w:div w:id="450630273">
                                                                                  <w:marLeft w:val="0"/>
                                                                                  <w:marRight w:val="0"/>
                                                                                  <w:marTop w:val="0"/>
                                                                                  <w:marBottom w:val="0"/>
                                                                                  <w:divBdr>
                                                                                    <w:top w:val="none" w:sz="0" w:space="0" w:color="auto"/>
                                                                                    <w:left w:val="none" w:sz="0" w:space="0" w:color="auto"/>
                                                                                    <w:bottom w:val="none" w:sz="0" w:space="0" w:color="auto"/>
                                                                                    <w:right w:val="none" w:sz="0" w:space="0" w:color="auto"/>
                                                                                  </w:divBdr>
                                                                                </w:div>
                                                                                <w:div w:id="1803423044">
                                                                                  <w:marLeft w:val="0"/>
                                                                                  <w:marRight w:val="0"/>
                                                                                  <w:marTop w:val="0"/>
                                                                                  <w:marBottom w:val="0"/>
                                                                                  <w:divBdr>
                                                                                    <w:top w:val="none" w:sz="0" w:space="0" w:color="auto"/>
                                                                                    <w:left w:val="none" w:sz="0" w:space="0" w:color="auto"/>
                                                                                    <w:bottom w:val="none" w:sz="0" w:space="0" w:color="auto"/>
                                                                                    <w:right w:val="none" w:sz="0" w:space="0" w:color="auto"/>
                                                                                  </w:divBdr>
                                                                                </w:div>
                                                                                <w:div w:id="2074740209">
                                                                                  <w:marLeft w:val="0"/>
                                                                                  <w:marRight w:val="0"/>
                                                                                  <w:marTop w:val="0"/>
                                                                                  <w:marBottom w:val="0"/>
                                                                                  <w:divBdr>
                                                                                    <w:top w:val="none" w:sz="0" w:space="0" w:color="auto"/>
                                                                                    <w:left w:val="none" w:sz="0" w:space="0" w:color="auto"/>
                                                                                    <w:bottom w:val="none" w:sz="0" w:space="0" w:color="auto"/>
                                                                                    <w:right w:val="none" w:sz="0" w:space="0" w:color="auto"/>
                                                                                  </w:divBdr>
                                                                                </w:div>
                                                                                <w:div w:id="18625677">
                                                                                  <w:marLeft w:val="0"/>
                                                                                  <w:marRight w:val="0"/>
                                                                                  <w:marTop w:val="0"/>
                                                                                  <w:marBottom w:val="0"/>
                                                                                  <w:divBdr>
                                                                                    <w:top w:val="none" w:sz="0" w:space="0" w:color="auto"/>
                                                                                    <w:left w:val="none" w:sz="0" w:space="0" w:color="auto"/>
                                                                                    <w:bottom w:val="none" w:sz="0" w:space="0" w:color="auto"/>
                                                                                    <w:right w:val="none" w:sz="0" w:space="0" w:color="auto"/>
                                                                                  </w:divBdr>
                                                                                </w:div>
                                                                                <w:div w:id="517037415">
                                                                                  <w:marLeft w:val="0"/>
                                                                                  <w:marRight w:val="0"/>
                                                                                  <w:marTop w:val="0"/>
                                                                                  <w:marBottom w:val="0"/>
                                                                                  <w:divBdr>
                                                                                    <w:top w:val="none" w:sz="0" w:space="0" w:color="auto"/>
                                                                                    <w:left w:val="none" w:sz="0" w:space="0" w:color="auto"/>
                                                                                    <w:bottom w:val="none" w:sz="0" w:space="0" w:color="auto"/>
                                                                                    <w:right w:val="none" w:sz="0" w:space="0" w:color="auto"/>
                                                                                  </w:divBdr>
                                                                                </w:div>
                                                                                <w:div w:id="1551503642">
                                                                                  <w:marLeft w:val="0"/>
                                                                                  <w:marRight w:val="0"/>
                                                                                  <w:marTop w:val="0"/>
                                                                                  <w:marBottom w:val="0"/>
                                                                                  <w:divBdr>
                                                                                    <w:top w:val="none" w:sz="0" w:space="0" w:color="auto"/>
                                                                                    <w:left w:val="none" w:sz="0" w:space="0" w:color="auto"/>
                                                                                    <w:bottom w:val="none" w:sz="0" w:space="0" w:color="auto"/>
                                                                                    <w:right w:val="none" w:sz="0" w:space="0" w:color="auto"/>
                                                                                  </w:divBdr>
                                                                                </w:div>
                                                                                <w:div w:id="488523144">
                                                                                  <w:marLeft w:val="0"/>
                                                                                  <w:marRight w:val="0"/>
                                                                                  <w:marTop w:val="0"/>
                                                                                  <w:marBottom w:val="0"/>
                                                                                  <w:divBdr>
                                                                                    <w:top w:val="none" w:sz="0" w:space="0" w:color="auto"/>
                                                                                    <w:left w:val="none" w:sz="0" w:space="0" w:color="auto"/>
                                                                                    <w:bottom w:val="none" w:sz="0" w:space="0" w:color="auto"/>
                                                                                    <w:right w:val="none" w:sz="0" w:space="0" w:color="auto"/>
                                                                                  </w:divBdr>
                                                                                </w:div>
                                                                                <w:div w:id="325714096">
                                                                                  <w:marLeft w:val="0"/>
                                                                                  <w:marRight w:val="0"/>
                                                                                  <w:marTop w:val="0"/>
                                                                                  <w:marBottom w:val="0"/>
                                                                                  <w:divBdr>
                                                                                    <w:top w:val="none" w:sz="0" w:space="0" w:color="auto"/>
                                                                                    <w:left w:val="none" w:sz="0" w:space="0" w:color="auto"/>
                                                                                    <w:bottom w:val="none" w:sz="0" w:space="0" w:color="auto"/>
                                                                                    <w:right w:val="none" w:sz="0" w:space="0" w:color="auto"/>
                                                                                  </w:divBdr>
                                                                                </w:div>
                                                                                <w:div w:id="2034065729">
                                                                                  <w:marLeft w:val="0"/>
                                                                                  <w:marRight w:val="0"/>
                                                                                  <w:marTop w:val="0"/>
                                                                                  <w:marBottom w:val="0"/>
                                                                                  <w:divBdr>
                                                                                    <w:top w:val="none" w:sz="0" w:space="0" w:color="auto"/>
                                                                                    <w:left w:val="none" w:sz="0" w:space="0" w:color="auto"/>
                                                                                    <w:bottom w:val="none" w:sz="0" w:space="0" w:color="auto"/>
                                                                                    <w:right w:val="none" w:sz="0" w:space="0" w:color="auto"/>
                                                                                  </w:divBdr>
                                                                                </w:div>
                                                                                <w:div w:id="577251301">
                                                                                  <w:marLeft w:val="0"/>
                                                                                  <w:marRight w:val="0"/>
                                                                                  <w:marTop w:val="0"/>
                                                                                  <w:marBottom w:val="0"/>
                                                                                  <w:divBdr>
                                                                                    <w:top w:val="none" w:sz="0" w:space="0" w:color="auto"/>
                                                                                    <w:left w:val="none" w:sz="0" w:space="0" w:color="auto"/>
                                                                                    <w:bottom w:val="none" w:sz="0" w:space="0" w:color="auto"/>
                                                                                    <w:right w:val="none" w:sz="0" w:space="0" w:color="auto"/>
                                                                                  </w:divBdr>
                                                                                </w:div>
                                                                                <w:div w:id="459806871">
                                                                                  <w:marLeft w:val="0"/>
                                                                                  <w:marRight w:val="0"/>
                                                                                  <w:marTop w:val="0"/>
                                                                                  <w:marBottom w:val="0"/>
                                                                                  <w:divBdr>
                                                                                    <w:top w:val="none" w:sz="0" w:space="0" w:color="auto"/>
                                                                                    <w:left w:val="none" w:sz="0" w:space="0" w:color="auto"/>
                                                                                    <w:bottom w:val="none" w:sz="0" w:space="0" w:color="auto"/>
                                                                                    <w:right w:val="none" w:sz="0" w:space="0" w:color="auto"/>
                                                                                  </w:divBdr>
                                                                                </w:div>
                                                                                <w:div w:id="1518537794">
                                                                                  <w:marLeft w:val="0"/>
                                                                                  <w:marRight w:val="0"/>
                                                                                  <w:marTop w:val="0"/>
                                                                                  <w:marBottom w:val="0"/>
                                                                                  <w:divBdr>
                                                                                    <w:top w:val="none" w:sz="0" w:space="0" w:color="auto"/>
                                                                                    <w:left w:val="none" w:sz="0" w:space="0" w:color="auto"/>
                                                                                    <w:bottom w:val="none" w:sz="0" w:space="0" w:color="auto"/>
                                                                                    <w:right w:val="none" w:sz="0" w:space="0" w:color="auto"/>
                                                                                  </w:divBdr>
                                                                                </w:div>
                                                                                <w:div w:id="1189876414">
                                                                                  <w:marLeft w:val="0"/>
                                                                                  <w:marRight w:val="0"/>
                                                                                  <w:marTop w:val="0"/>
                                                                                  <w:marBottom w:val="0"/>
                                                                                  <w:divBdr>
                                                                                    <w:top w:val="none" w:sz="0" w:space="0" w:color="auto"/>
                                                                                    <w:left w:val="none" w:sz="0" w:space="0" w:color="auto"/>
                                                                                    <w:bottom w:val="none" w:sz="0" w:space="0" w:color="auto"/>
                                                                                    <w:right w:val="none" w:sz="0" w:space="0" w:color="auto"/>
                                                                                  </w:divBdr>
                                                                                </w:div>
                                                                                <w:div w:id="236285185">
                                                                                  <w:marLeft w:val="0"/>
                                                                                  <w:marRight w:val="0"/>
                                                                                  <w:marTop w:val="0"/>
                                                                                  <w:marBottom w:val="0"/>
                                                                                  <w:divBdr>
                                                                                    <w:top w:val="none" w:sz="0" w:space="0" w:color="auto"/>
                                                                                    <w:left w:val="none" w:sz="0" w:space="0" w:color="auto"/>
                                                                                    <w:bottom w:val="none" w:sz="0" w:space="0" w:color="auto"/>
                                                                                    <w:right w:val="none" w:sz="0" w:space="0" w:color="auto"/>
                                                                                  </w:divBdr>
                                                                                </w:div>
                                                                                <w:div w:id="2053073967">
                                                                                  <w:marLeft w:val="0"/>
                                                                                  <w:marRight w:val="0"/>
                                                                                  <w:marTop w:val="0"/>
                                                                                  <w:marBottom w:val="0"/>
                                                                                  <w:divBdr>
                                                                                    <w:top w:val="none" w:sz="0" w:space="0" w:color="auto"/>
                                                                                    <w:left w:val="none" w:sz="0" w:space="0" w:color="auto"/>
                                                                                    <w:bottom w:val="none" w:sz="0" w:space="0" w:color="auto"/>
                                                                                    <w:right w:val="none" w:sz="0" w:space="0" w:color="auto"/>
                                                                                  </w:divBdr>
                                                                                </w:div>
                                                                                <w:div w:id="1645039298">
                                                                                  <w:marLeft w:val="0"/>
                                                                                  <w:marRight w:val="0"/>
                                                                                  <w:marTop w:val="0"/>
                                                                                  <w:marBottom w:val="0"/>
                                                                                  <w:divBdr>
                                                                                    <w:top w:val="none" w:sz="0" w:space="0" w:color="auto"/>
                                                                                    <w:left w:val="none" w:sz="0" w:space="0" w:color="auto"/>
                                                                                    <w:bottom w:val="none" w:sz="0" w:space="0" w:color="auto"/>
                                                                                    <w:right w:val="none" w:sz="0" w:space="0" w:color="auto"/>
                                                                                  </w:divBdr>
                                                                                </w:div>
                                                                                <w:div w:id="318581534">
                                                                                  <w:marLeft w:val="0"/>
                                                                                  <w:marRight w:val="0"/>
                                                                                  <w:marTop w:val="0"/>
                                                                                  <w:marBottom w:val="0"/>
                                                                                  <w:divBdr>
                                                                                    <w:top w:val="none" w:sz="0" w:space="0" w:color="auto"/>
                                                                                    <w:left w:val="none" w:sz="0" w:space="0" w:color="auto"/>
                                                                                    <w:bottom w:val="none" w:sz="0" w:space="0" w:color="auto"/>
                                                                                    <w:right w:val="none" w:sz="0" w:space="0" w:color="auto"/>
                                                                                  </w:divBdr>
                                                                                </w:div>
                                                                                <w:div w:id="782696957">
                                                                                  <w:marLeft w:val="0"/>
                                                                                  <w:marRight w:val="0"/>
                                                                                  <w:marTop w:val="0"/>
                                                                                  <w:marBottom w:val="0"/>
                                                                                  <w:divBdr>
                                                                                    <w:top w:val="none" w:sz="0" w:space="0" w:color="auto"/>
                                                                                    <w:left w:val="none" w:sz="0" w:space="0" w:color="auto"/>
                                                                                    <w:bottom w:val="none" w:sz="0" w:space="0" w:color="auto"/>
                                                                                    <w:right w:val="none" w:sz="0" w:space="0" w:color="auto"/>
                                                                                  </w:divBdr>
                                                                                </w:div>
                                                                                <w:div w:id="1038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54668">
      <w:bodyDiv w:val="1"/>
      <w:marLeft w:val="0"/>
      <w:marRight w:val="0"/>
      <w:marTop w:val="0"/>
      <w:marBottom w:val="0"/>
      <w:divBdr>
        <w:top w:val="none" w:sz="0" w:space="0" w:color="auto"/>
        <w:left w:val="none" w:sz="0" w:space="0" w:color="auto"/>
        <w:bottom w:val="none" w:sz="0" w:space="0" w:color="auto"/>
        <w:right w:val="none" w:sz="0" w:space="0" w:color="auto"/>
      </w:divBdr>
    </w:div>
    <w:div w:id="169833651">
      <w:bodyDiv w:val="1"/>
      <w:marLeft w:val="0"/>
      <w:marRight w:val="0"/>
      <w:marTop w:val="0"/>
      <w:marBottom w:val="0"/>
      <w:divBdr>
        <w:top w:val="none" w:sz="0" w:space="0" w:color="auto"/>
        <w:left w:val="none" w:sz="0" w:space="0" w:color="auto"/>
        <w:bottom w:val="none" w:sz="0" w:space="0" w:color="auto"/>
        <w:right w:val="none" w:sz="0" w:space="0" w:color="auto"/>
      </w:divBdr>
    </w:div>
    <w:div w:id="179440387">
      <w:bodyDiv w:val="1"/>
      <w:marLeft w:val="0"/>
      <w:marRight w:val="0"/>
      <w:marTop w:val="0"/>
      <w:marBottom w:val="0"/>
      <w:divBdr>
        <w:top w:val="none" w:sz="0" w:space="0" w:color="auto"/>
        <w:left w:val="none" w:sz="0" w:space="0" w:color="auto"/>
        <w:bottom w:val="none" w:sz="0" w:space="0" w:color="auto"/>
        <w:right w:val="none" w:sz="0" w:space="0" w:color="auto"/>
      </w:divBdr>
    </w:div>
    <w:div w:id="182979885">
      <w:bodyDiv w:val="1"/>
      <w:marLeft w:val="0"/>
      <w:marRight w:val="0"/>
      <w:marTop w:val="0"/>
      <w:marBottom w:val="0"/>
      <w:divBdr>
        <w:top w:val="none" w:sz="0" w:space="0" w:color="auto"/>
        <w:left w:val="none" w:sz="0" w:space="0" w:color="auto"/>
        <w:bottom w:val="none" w:sz="0" w:space="0" w:color="auto"/>
        <w:right w:val="none" w:sz="0" w:space="0" w:color="auto"/>
      </w:divBdr>
    </w:div>
    <w:div w:id="188883355">
      <w:bodyDiv w:val="1"/>
      <w:marLeft w:val="0"/>
      <w:marRight w:val="0"/>
      <w:marTop w:val="0"/>
      <w:marBottom w:val="0"/>
      <w:divBdr>
        <w:top w:val="none" w:sz="0" w:space="0" w:color="auto"/>
        <w:left w:val="none" w:sz="0" w:space="0" w:color="auto"/>
        <w:bottom w:val="none" w:sz="0" w:space="0" w:color="auto"/>
        <w:right w:val="none" w:sz="0" w:space="0" w:color="auto"/>
      </w:divBdr>
    </w:div>
    <w:div w:id="191498605">
      <w:bodyDiv w:val="1"/>
      <w:marLeft w:val="0"/>
      <w:marRight w:val="0"/>
      <w:marTop w:val="0"/>
      <w:marBottom w:val="0"/>
      <w:divBdr>
        <w:top w:val="none" w:sz="0" w:space="0" w:color="auto"/>
        <w:left w:val="none" w:sz="0" w:space="0" w:color="auto"/>
        <w:bottom w:val="none" w:sz="0" w:space="0" w:color="auto"/>
        <w:right w:val="none" w:sz="0" w:space="0" w:color="auto"/>
      </w:divBdr>
    </w:div>
    <w:div w:id="200821613">
      <w:bodyDiv w:val="1"/>
      <w:marLeft w:val="0"/>
      <w:marRight w:val="0"/>
      <w:marTop w:val="0"/>
      <w:marBottom w:val="0"/>
      <w:divBdr>
        <w:top w:val="none" w:sz="0" w:space="0" w:color="auto"/>
        <w:left w:val="none" w:sz="0" w:space="0" w:color="auto"/>
        <w:bottom w:val="none" w:sz="0" w:space="0" w:color="auto"/>
        <w:right w:val="none" w:sz="0" w:space="0" w:color="auto"/>
      </w:divBdr>
    </w:div>
    <w:div w:id="214320546">
      <w:bodyDiv w:val="1"/>
      <w:marLeft w:val="0"/>
      <w:marRight w:val="0"/>
      <w:marTop w:val="0"/>
      <w:marBottom w:val="0"/>
      <w:divBdr>
        <w:top w:val="none" w:sz="0" w:space="0" w:color="auto"/>
        <w:left w:val="none" w:sz="0" w:space="0" w:color="auto"/>
        <w:bottom w:val="none" w:sz="0" w:space="0" w:color="auto"/>
        <w:right w:val="none" w:sz="0" w:space="0" w:color="auto"/>
      </w:divBdr>
    </w:div>
    <w:div w:id="218831824">
      <w:bodyDiv w:val="1"/>
      <w:marLeft w:val="0"/>
      <w:marRight w:val="0"/>
      <w:marTop w:val="0"/>
      <w:marBottom w:val="0"/>
      <w:divBdr>
        <w:top w:val="none" w:sz="0" w:space="0" w:color="auto"/>
        <w:left w:val="none" w:sz="0" w:space="0" w:color="auto"/>
        <w:bottom w:val="none" w:sz="0" w:space="0" w:color="auto"/>
        <w:right w:val="none" w:sz="0" w:space="0" w:color="auto"/>
      </w:divBdr>
    </w:div>
    <w:div w:id="241721571">
      <w:bodyDiv w:val="1"/>
      <w:marLeft w:val="0"/>
      <w:marRight w:val="0"/>
      <w:marTop w:val="0"/>
      <w:marBottom w:val="0"/>
      <w:divBdr>
        <w:top w:val="none" w:sz="0" w:space="0" w:color="auto"/>
        <w:left w:val="none" w:sz="0" w:space="0" w:color="auto"/>
        <w:bottom w:val="none" w:sz="0" w:space="0" w:color="auto"/>
        <w:right w:val="none" w:sz="0" w:space="0" w:color="auto"/>
      </w:divBdr>
    </w:div>
    <w:div w:id="245305454">
      <w:bodyDiv w:val="1"/>
      <w:marLeft w:val="0"/>
      <w:marRight w:val="0"/>
      <w:marTop w:val="0"/>
      <w:marBottom w:val="0"/>
      <w:divBdr>
        <w:top w:val="none" w:sz="0" w:space="0" w:color="auto"/>
        <w:left w:val="none" w:sz="0" w:space="0" w:color="auto"/>
        <w:bottom w:val="none" w:sz="0" w:space="0" w:color="auto"/>
        <w:right w:val="none" w:sz="0" w:space="0" w:color="auto"/>
      </w:divBdr>
    </w:div>
    <w:div w:id="252590591">
      <w:bodyDiv w:val="1"/>
      <w:marLeft w:val="0"/>
      <w:marRight w:val="0"/>
      <w:marTop w:val="0"/>
      <w:marBottom w:val="0"/>
      <w:divBdr>
        <w:top w:val="none" w:sz="0" w:space="0" w:color="auto"/>
        <w:left w:val="none" w:sz="0" w:space="0" w:color="auto"/>
        <w:bottom w:val="none" w:sz="0" w:space="0" w:color="auto"/>
        <w:right w:val="none" w:sz="0" w:space="0" w:color="auto"/>
      </w:divBdr>
    </w:div>
    <w:div w:id="267854328">
      <w:bodyDiv w:val="1"/>
      <w:marLeft w:val="0"/>
      <w:marRight w:val="0"/>
      <w:marTop w:val="0"/>
      <w:marBottom w:val="0"/>
      <w:divBdr>
        <w:top w:val="none" w:sz="0" w:space="0" w:color="auto"/>
        <w:left w:val="none" w:sz="0" w:space="0" w:color="auto"/>
        <w:bottom w:val="none" w:sz="0" w:space="0" w:color="auto"/>
        <w:right w:val="none" w:sz="0" w:space="0" w:color="auto"/>
      </w:divBdr>
    </w:div>
    <w:div w:id="272254643">
      <w:bodyDiv w:val="1"/>
      <w:marLeft w:val="0"/>
      <w:marRight w:val="0"/>
      <w:marTop w:val="0"/>
      <w:marBottom w:val="0"/>
      <w:divBdr>
        <w:top w:val="none" w:sz="0" w:space="0" w:color="auto"/>
        <w:left w:val="none" w:sz="0" w:space="0" w:color="auto"/>
        <w:bottom w:val="none" w:sz="0" w:space="0" w:color="auto"/>
        <w:right w:val="none" w:sz="0" w:space="0" w:color="auto"/>
      </w:divBdr>
      <w:divsChild>
        <w:div w:id="759914893">
          <w:marLeft w:val="0"/>
          <w:marRight w:val="0"/>
          <w:marTop w:val="0"/>
          <w:marBottom w:val="0"/>
          <w:divBdr>
            <w:top w:val="none" w:sz="0" w:space="0" w:color="auto"/>
            <w:left w:val="none" w:sz="0" w:space="0" w:color="auto"/>
            <w:bottom w:val="none" w:sz="0" w:space="0" w:color="auto"/>
            <w:right w:val="none" w:sz="0" w:space="0" w:color="auto"/>
          </w:divBdr>
          <w:divsChild>
            <w:div w:id="1039552776">
              <w:marLeft w:val="0"/>
              <w:marRight w:val="0"/>
              <w:marTop w:val="0"/>
              <w:marBottom w:val="0"/>
              <w:divBdr>
                <w:top w:val="none" w:sz="0" w:space="0" w:color="auto"/>
                <w:left w:val="none" w:sz="0" w:space="0" w:color="auto"/>
                <w:bottom w:val="none" w:sz="0" w:space="0" w:color="auto"/>
                <w:right w:val="none" w:sz="0" w:space="0" w:color="auto"/>
              </w:divBdr>
              <w:divsChild>
                <w:div w:id="11612719">
                  <w:marLeft w:val="15"/>
                  <w:marRight w:val="15"/>
                  <w:marTop w:val="15"/>
                  <w:marBottom w:val="15"/>
                  <w:divBdr>
                    <w:top w:val="single" w:sz="6" w:space="1" w:color="AEDCFE"/>
                    <w:left w:val="single" w:sz="6" w:space="1" w:color="AEDCFE"/>
                    <w:bottom w:val="single" w:sz="6" w:space="1" w:color="AEDCFE"/>
                    <w:right w:val="single" w:sz="6" w:space="1" w:color="AEDCFE"/>
                  </w:divBdr>
                </w:div>
              </w:divsChild>
            </w:div>
          </w:divsChild>
        </w:div>
      </w:divsChild>
    </w:div>
    <w:div w:id="284191695">
      <w:bodyDiv w:val="1"/>
      <w:marLeft w:val="0"/>
      <w:marRight w:val="0"/>
      <w:marTop w:val="0"/>
      <w:marBottom w:val="0"/>
      <w:divBdr>
        <w:top w:val="none" w:sz="0" w:space="0" w:color="auto"/>
        <w:left w:val="none" w:sz="0" w:space="0" w:color="auto"/>
        <w:bottom w:val="none" w:sz="0" w:space="0" w:color="auto"/>
        <w:right w:val="none" w:sz="0" w:space="0" w:color="auto"/>
      </w:divBdr>
    </w:div>
    <w:div w:id="308020460">
      <w:bodyDiv w:val="1"/>
      <w:marLeft w:val="0"/>
      <w:marRight w:val="0"/>
      <w:marTop w:val="0"/>
      <w:marBottom w:val="0"/>
      <w:divBdr>
        <w:top w:val="none" w:sz="0" w:space="0" w:color="auto"/>
        <w:left w:val="none" w:sz="0" w:space="0" w:color="auto"/>
        <w:bottom w:val="none" w:sz="0" w:space="0" w:color="auto"/>
        <w:right w:val="none" w:sz="0" w:space="0" w:color="auto"/>
      </w:divBdr>
    </w:div>
    <w:div w:id="327949300">
      <w:bodyDiv w:val="1"/>
      <w:marLeft w:val="0"/>
      <w:marRight w:val="0"/>
      <w:marTop w:val="0"/>
      <w:marBottom w:val="0"/>
      <w:divBdr>
        <w:top w:val="none" w:sz="0" w:space="0" w:color="auto"/>
        <w:left w:val="none" w:sz="0" w:space="0" w:color="auto"/>
        <w:bottom w:val="none" w:sz="0" w:space="0" w:color="auto"/>
        <w:right w:val="none" w:sz="0" w:space="0" w:color="auto"/>
      </w:divBdr>
    </w:div>
    <w:div w:id="339822699">
      <w:bodyDiv w:val="1"/>
      <w:marLeft w:val="0"/>
      <w:marRight w:val="0"/>
      <w:marTop w:val="0"/>
      <w:marBottom w:val="0"/>
      <w:divBdr>
        <w:top w:val="none" w:sz="0" w:space="0" w:color="auto"/>
        <w:left w:val="none" w:sz="0" w:space="0" w:color="auto"/>
        <w:bottom w:val="none" w:sz="0" w:space="0" w:color="auto"/>
        <w:right w:val="none" w:sz="0" w:space="0" w:color="auto"/>
      </w:divBdr>
    </w:div>
    <w:div w:id="340357624">
      <w:bodyDiv w:val="1"/>
      <w:marLeft w:val="0"/>
      <w:marRight w:val="0"/>
      <w:marTop w:val="0"/>
      <w:marBottom w:val="0"/>
      <w:divBdr>
        <w:top w:val="none" w:sz="0" w:space="0" w:color="auto"/>
        <w:left w:val="none" w:sz="0" w:space="0" w:color="auto"/>
        <w:bottom w:val="none" w:sz="0" w:space="0" w:color="auto"/>
        <w:right w:val="none" w:sz="0" w:space="0" w:color="auto"/>
      </w:divBdr>
    </w:div>
    <w:div w:id="345182127">
      <w:bodyDiv w:val="1"/>
      <w:marLeft w:val="0"/>
      <w:marRight w:val="0"/>
      <w:marTop w:val="0"/>
      <w:marBottom w:val="0"/>
      <w:divBdr>
        <w:top w:val="none" w:sz="0" w:space="0" w:color="auto"/>
        <w:left w:val="none" w:sz="0" w:space="0" w:color="auto"/>
        <w:bottom w:val="none" w:sz="0" w:space="0" w:color="auto"/>
        <w:right w:val="none" w:sz="0" w:space="0" w:color="auto"/>
      </w:divBdr>
    </w:div>
    <w:div w:id="346950655">
      <w:bodyDiv w:val="1"/>
      <w:marLeft w:val="0"/>
      <w:marRight w:val="0"/>
      <w:marTop w:val="0"/>
      <w:marBottom w:val="0"/>
      <w:divBdr>
        <w:top w:val="none" w:sz="0" w:space="0" w:color="auto"/>
        <w:left w:val="none" w:sz="0" w:space="0" w:color="auto"/>
        <w:bottom w:val="none" w:sz="0" w:space="0" w:color="auto"/>
        <w:right w:val="none" w:sz="0" w:space="0" w:color="auto"/>
      </w:divBdr>
      <w:divsChild>
        <w:div w:id="1220089658">
          <w:marLeft w:val="0"/>
          <w:marRight w:val="0"/>
          <w:marTop w:val="0"/>
          <w:marBottom w:val="0"/>
          <w:divBdr>
            <w:top w:val="none" w:sz="0" w:space="0" w:color="auto"/>
            <w:left w:val="none" w:sz="0" w:space="0" w:color="auto"/>
            <w:bottom w:val="none" w:sz="0" w:space="0" w:color="auto"/>
            <w:right w:val="none" w:sz="0" w:space="0" w:color="auto"/>
          </w:divBdr>
          <w:divsChild>
            <w:div w:id="465582249">
              <w:marLeft w:val="0"/>
              <w:marRight w:val="0"/>
              <w:marTop w:val="0"/>
              <w:marBottom w:val="0"/>
              <w:divBdr>
                <w:top w:val="single" w:sz="6" w:space="0" w:color="3F766D"/>
                <w:left w:val="none" w:sz="0" w:space="0" w:color="auto"/>
                <w:bottom w:val="single" w:sz="6" w:space="0" w:color="3F766D"/>
                <w:right w:val="none" w:sz="0" w:space="0" w:color="auto"/>
              </w:divBdr>
              <w:divsChild>
                <w:div w:id="1553272373">
                  <w:marLeft w:val="0"/>
                  <w:marRight w:val="0"/>
                  <w:marTop w:val="0"/>
                  <w:marBottom w:val="0"/>
                  <w:divBdr>
                    <w:top w:val="none" w:sz="0" w:space="0" w:color="auto"/>
                    <w:left w:val="none" w:sz="0" w:space="0" w:color="auto"/>
                    <w:bottom w:val="none" w:sz="0" w:space="0" w:color="auto"/>
                    <w:right w:val="none" w:sz="0" w:space="0" w:color="auto"/>
                  </w:divBdr>
                  <w:divsChild>
                    <w:div w:id="897013538">
                      <w:marLeft w:val="30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49994549">
      <w:bodyDiv w:val="1"/>
      <w:marLeft w:val="0"/>
      <w:marRight w:val="0"/>
      <w:marTop w:val="0"/>
      <w:marBottom w:val="0"/>
      <w:divBdr>
        <w:top w:val="none" w:sz="0" w:space="0" w:color="auto"/>
        <w:left w:val="none" w:sz="0" w:space="0" w:color="auto"/>
        <w:bottom w:val="none" w:sz="0" w:space="0" w:color="auto"/>
        <w:right w:val="none" w:sz="0" w:space="0" w:color="auto"/>
      </w:divBdr>
    </w:div>
    <w:div w:id="356465349">
      <w:bodyDiv w:val="1"/>
      <w:marLeft w:val="0"/>
      <w:marRight w:val="0"/>
      <w:marTop w:val="0"/>
      <w:marBottom w:val="0"/>
      <w:divBdr>
        <w:top w:val="none" w:sz="0" w:space="0" w:color="auto"/>
        <w:left w:val="none" w:sz="0" w:space="0" w:color="auto"/>
        <w:bottom w:val="none" w:sz="0" w:space="0" w:color="auto"/>
        <w:right w:val="none" w:sz="0" w:space="0" w:color="auto"/>
      </w:divBdr>
    </w:div>
    <w:div w:id="365329556">
      <w:bodyDiv w:val="1"/>
      <w:marLeft w:val="0"/>
      <w:marRight w:val="0"/>
      <w:marTop w:val="0"/>
      <w:marBottom w:val="0"/>
      <w:divBdr>
        <w:top w:val="none" w:sz="0" w:space="0" w:color="auto"/>
        <w:left w:val="none" w:sz="0" w:space="0" w:color="auto"/>
        <w:bottom w:val="none" w:sz="0" w:space="0" w:color="auto"/>
        <w:right w:val="none" w:sz="0" w:space="0" w:color="auto"/>
      </w:divBdr>
    </w:div>
    <w:div w:id="380178100">
      <w:bodyDiv w:val="1"/>
      <w:marLeft w:val="0"/>
      <w:marRight w:val="0"/>
      <w:marTop w:val="0"/>
      <w:marBottom w:val="0"/>
      <w:divBdr>
        <w:top w:val="none" w:sz="0" w:space="0" w:color="auto"/>
        <w:left w:val="none" w:sz="0" w:space="0" w:color="auto"/>
        <w:bottom w:val="none" w:sz="0" w:space="0" w:color="auto"/>
        <w:right w:val="none" w:sz="0" w:space="0" w:color="auto"/>
      </w:divBdr>
    </w:div>
    <w:div w:id="391541105">
      <w:bodyDiv w:val="1"/>
      <w:marLeft w:val="0"/>
      <w:marRight w:val="0"/>
      <w:marTop w:val="0"/>
      <w:marBottom w:val="0"/>
      <w:divBdr>
        <w:top w:val="none" w:sz="0" w:space="0" w:color="auto"/>
        <w:left w:val="none" w:sz="0" w:space="0" w:color="auto"/>
        <w:bottom w:val="none" w:sz="0" w:space="0" w:color="auto"/>
        <w:right w:val="none" w:sz="0" w:space="0" w:color="auto"/>
      </w:divBdr>
    </w:div>
    <w:div w:id="405996212">
      <w:bodyDiv w:val="1"/>
      <w:marLeft w:val="0"/>
      <w:marRight w:val="0"/>
      <w:marTop w:val="0"/>
      <w:marBottom w:val="0"/>
      <w:divBdr>
        <w:top w:val="none" w:sz="0" w:space="0" w:color="auto"/>
        <w:left w:val="none" w:sz="0" w:space="0" w:color="auto"/>
        <w:bottom w:val="none" w:sz="0" w:space="0" w:color="auto"/>
        <w:right w:val="none" w:sz="0" w:space="0" w:color="auto"/>
      </w:divBdr>
    </w:div>
    <w:div w:id="416757416">
      <w:bodyDiv w:val="1"/>
      <w:marLeft w:val="0"/>
      <w:marRight w:val="0"/>
      <w:marTop w:val="0"/>
      <w:marBottom w:val="0"/>
      <w:divBdr>
        <w:top w:val="none" w:sz="0" w:space="0" w:color="auto"/>
        <w:left w:val="none" w:sz="0" w:space="0" w:color="auto"/>
        <w:bottom w:val="none" w:sz="0" w:space="0" w:color="auto"/>
        <w:right w:val="none" w:sz="0" w:space="0" w:color="auto"/>
      </w:divBdr>
    </w:div>
    <w:div w:id="419789810">
      <w:bodyDiv w:val="1"/>
      <w:marLeft w:val="0"/>
      <w:marRight w:val="0"/>
      <w:marTop w:val="0"/>
      <w:marBottom w:val="0"/>
      <w:divBdr>
        <w:top w:val="none" w:sz="0" w:space="0" w:color="auto"/>
        <w:left w:val="none" w:sz="0" w:space="0" w:color="auto"/>
        <w:bottom w:val="none" w:sz="0" w:space="0" w:color="auto"/>
        <w:right w:val="none" w:sz="0" w:space="0" w:color="auto"/>
      </w:divBdr>
    </w:div>
    <w:div w:id="426191417">
      <w:bodyDiv w:val="1"/>
      <w:marLeft w:val="0"/>
      <w:marRight w:val="0"/>
      <w:marTop w:val="0"/>
      <w:marBottom w:val="0"/>
      <w:divBdr>
        <w:top w:val="none" w:sz="0" w:space="0" w:color="auto"/>
        <w:left w:val="none" w:sz="0" w:space="0" w:color="auto"/>
        <w:bottom w:val="none" w:sz="0" w:space="0" w:color="auto"/>
        <w:right w:val="none" w:sz="0" w:space="0" w:color="auto"/>
      </w:divBdr>
    </w:div>
    <w:div w:id="433131918">
      <w:bodyDiv w:val="1"/>
      <w:marLeft w:val="0"/>
      <w:marRight w:val="0"/>
      <w:marTop w:val="0"/>
      <w:marBottom w:val="0"/>
      <w:divBdr>
        <w:top w:val="none" w:sz="0" w:space="0" w:color="auto"/>
        <w:left w:val="none" w:sz="0" w:space="0" w:color="auto"/>
        <w:bottom w:val="none" w:sz="0" w:space="0" w:color="auto"/>
        <w:right w:val="none" w:sz="0" w:space="0" w:color="auto"/>
      </w:divBdr>
    </w:div>
    <w:div w:id="442379427">
      <w:bodyDiv w:val="1"/>
      <w:marLeft w:val="0"/>
      <w:marRight w:val="0"/>
      <w:marTop w:val="0"/>
      <w:marBottom w:val="0"/>
      <w:divBdr>
        <w:top w:val="none" w:sz="0" w:space="0" w:color="auto"/>
        <w:left w:val="none" w:sz="0" w:space="0" w:color="auto"/>
        <w:bottom w:val="none" w:sz="0" w:space="0" w:color="auto"/>
        <w:right w:val="none" w:sz="0" w:space="0" w:color="auto"/>
      </w:divBdr>
    </w:div>
    <w:div w:id="443502412">
      <w:bodyDiv w:val="1"/>
      <w:marLeft w:val="0"/>
      <w:marRight w:val="0"/>
      <w:marTop w:val="0"/>
      <w:marBottom w:val="0"/>
      <w:divBdr>
        <w:top w:val="none" w:sz="0" w:space="0" w:color="auto"/>
        <w:left w:val="none" w:sz="0" w:space="0" w:color="auto"/>
        <w:bottom w:val="none" w:sz="0" w:space="0" w:color="auto"/>
        <w:right w:val="none" w:sz="0" w:space="0" w:color="auto"/>
      </w:divBdr>
    </w:div>
    <w:div w:id="451479642">
      <w:bodyDiv w:val="1"/>
      <w:marLeft w:val="0"/>
      <w:marRight w:val="0"/>
      <w:marTop w:val="0"/>
      <w:marBottom w:val="0"/>
      <w:divBdr>
        <w:top w:val="none" w:sz="0" w:space="0" w:color="auto"/>
        <w:left w:val="none" w:sz="0" w:space="0" w:color="auto"/>
        <w:bottom w:val="none" w:sz="0" w:space="0" w:color="auto"/>
        <w:right w:val="none" w:sz="0" w:space="0" w:color="auto"/>
      </w:divBdr>
    </w:div>
    <w:div w:id="459030243">
      <w:bodyDiv w:val="1"/>
      <w:marLeft w:val="0"/>
      <w:marRight w:val="0"/>
      <w:marTop w:val="0"/>
      <w:marBottom w:val="0"/>
      <w:divBdr>
        <w:top w:val="none" w:sz="0" w:space="0" w:color="auto"/>
        <w:left w:val="none" w:sz="0" w:space="0" w:color="auto"/>
        <w:bottom w:val="none" w:sz="0" w:space="0" w:color="auto"/>
        <w:right w:val="none" w:sz="0" w:space="0" w:color="auto"/>
      </w:divBdr>
    </w:div>
    <w:div w:id="468978591">
      <w:bodyDiv w:val="1"/>
      <w:marLeft w:val="0"/>
      <w:marRight w:val="0"/>
      <w:marTop w:val="0"/>
      <w:marBottom w:val="0"/>
      <w:divBdr>
        <w:top w:val="none" w:sz="0" w:space="0" w:color="auto"/>
        <w:left w:val="none" w:sz="0" w:space="0" w:color="auto"/>
        <w:bottom w:val="none" w:sz="0" w:space="0" w:color="auto"/>
        <w:right w:val="none" w:sz="0" w:space="0" w:color="auto"/>
      </w:divBdr>
    </w:div>
    <w:div w:id="489949338">
      <w:bodyDiv w:val="1"/>
      <w:marLeft w:val="0"/>
      <w:marRight w:val="0"/>
      <w:marTop w:val="0"/>
      <w:marBottom w:val="0"/>
      <w:divBdr>
        <w:top w:val="none" w:sz="0" w:space="0" w:color="auto"/>
        <w:left w:val="none" w:sz="0" w:space="0" w:color="auto"/>
        <w:bottom w:val="none" w:sz="0" w:space="0" w:color="auto"/>
        <w:right w:val="none" w:sz="0" w:space="0" w:color="auto"/>
      </w:divBdr>
    </w:div>
    <w:div w:id="503781582">
      <w:bodyDiv w:val="1"/>
      <w:marLeft w:val="0"/>
      <w:marRight w:val="0"/>
      <w:marTop w:val="0"/>
      <w:marBottom w:val="0"/>
      <w:divBdr>
        <w:top w:val="none" w:sz="0" w:space="0" w:color="auto"/>
        <w:left w:val="none" w:sz="0" w:space="0" w:color="auto"/>
        <w:bottom w:val="none" w:sz="0" w:space="0" w:color="auto"/>
        <w:right w:val="none" w:sz="0" w:space="0" w:color="auto"/>
      </w:divBdr>
      <w:divsChild>
        <w:div w:id="1731731519">
          <w:marLeft w:val="0"/>
          <w:marRight w:val="0"/>
          <w:marTop w:val="0"/>
          <w:marBottom w:val="0"/>
          <w:divBdr>
            <w:top w:val="none" w:sz="0" w:space="0" w:color="auto"/>
            <w:left w:val="none" w:sz="0" w:space="0" w:color="auto"/>
            <w:bottom w:val="none" w:sz="0" w:space="0" w:color="auto"/>
            <w:right w:val="none" w:sz="0" w:space="0" w:color="auto"/>
          </w:divBdr>
        </w:div>
      </w:divsChild>
    </w:div>
    <w:div w:id="511919718">
      <w:bodyDiv w:val="1"/>
      <w:marLeft w:val="0"/>
      <w:marRight w:val="0"/>
      <w:marTop w:val="0"/>
      <w:marBottom w:val="0"/>
      <w:divBdr>
        <w:top w:val="none" w:sz="0" w:space="0" w:color="auto"/>
        <w:left w:val="none" w:sz="0" w:space="0" w:color="auto"/>
        <w:bottom w:val="none" w:sz="0" w:space="0" w:color="auto"/>
        <w:right w:val="none" w:sz="0" w:space="0" w:color="auto"/>
      </w:divBdr>
    </w:div>
    <w:div w:id="520705034">
      <w:bodyDiv w:val="1"/>
      <w:marLeft w:val="0"/>
      <w:marRight w:val="0"/>
      <w:marTop w:val="0"/>
      <w:marBottom w:val="0"/>
      <w:divBdr>
        <w:top w:val="none" w:sz="0" w:space="0" w:color="auto"/>
        <w:left w:val="none" w:sz="0" w:space="0" w:color="auto"/>
        <w:bottom w:val="none" w:sz="0" w:space="0" w:color="auto"/>
        <w:right w:val="none" w:sz="0" w:space="0" w:color="auto"/>
      </w:divBdr>
      <w:divsChild>
        <w:div w:id="1212810251">
          <w:marLeft w:val="0"/>
          <w:marRight w:val="0"/>
          <w:marTop w:val="0"/>
          <w:marBottom w:val="0"/>
          <w:divBdr>
            <w:top w:val="none" w:sz="0" w:space="0" w:color="auto"/>
            <w:left w:val="none" w:sz="0" w:space="0" w:color="auto"/>
            <w:bottom w:val="none" w:sz="0" w:space="0" w:color="auto"/>
            <w:right w:val="none" w:sz="0" w:space="0" w:color="auto"/>
          </w:divBdr>
          <w:divsChild>
            <w:div w:id="1503005542">
              <w:marLeft w:val="0"/>
              <w:marRight w:val="0"/>
              <w:marTop w:val="0"/>
              <w:marBottom w:val="0"/>
              <w:divBdr>
                <w:top w:val="single" w:sz="6" w:space="0" w:color="3F766D"/>
                <w:left w:val="none" w:sz="0" w:space="0" w:color="auto"/>
                <w:bottom w:val="single" w:sz="6" w:space="0" w:color="3F766D"/>
                <w:right w:val="none" w:sz="0" w:space="0" w:color="auto"/>
              </w:divBdr>
              <w:divsChild>
                <w:div w:id="672536586">
                  <w:marLeft w:val="0"/>
                  <w:marRight w:val="0"/>
                  <w:marTop w:val="0"/>
                  <w:marBottom w:val="0"/>
                  <w:divBdr>
                    <w:top w:val="none" w:sz="0" w:space="0" w:color="auto"/>
                    <w:left w:val="none" w:sz="0" w:space="0" w:color="auto"/>
                    <w:bottom w:val="none" w:sz="0" w:space="0" w:color="auto"/>
                    <w:right w:val="none" w:sz="0" w:space="0" w:color="auto"/>
                  </w:divBdr>
                  <w:divsChild>
                    <w:div w:id="1901401758">
                      <w:marLeft w:val="30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31965919">
      <w:bodyDiv w:val="1"/>
      <w:marLeft w:val="0"/>
      <w:marRight w:val="0"/>
      <w:marTop w:val="0"/>
      <w:marBottom w:val="0"/>
      <w:divBdr>
        <w:top w:val="none" w:sz="0" w:space="0" w:color="auto"/>
        <w:left w:val="none" w:sz="0" w:space="0" w:color="auto"/>
        <w:bottom w:val="none" w:sz="0" w:space="0" w:color="auto"/>
        <w:right w:val="none" w:sz="0" w:space="0" w:color="auto"/>
      </w:divBdr>
    </w:div>
    <w:div w:id="534078894">
      <w:bodyDiv w:val="1"/>
      <w:marLeft w:val="0"/>
      <w:marRight w:val="0"/>
      <w:marTop w:val="0"/>
      <w:marBottom w:val="0"/>
      <w:divBdr>
        <w:top w:val="none" w:sz="0" w:space="0" w:color="auto"/>
        <w:left w:val="none" w:sz="0" w:space="0" w:color="auto"/>
        <w:bottom w:val="none" w:sz="0" w:space="0" w:color="auto"/>
        <w:right w:val="none" w:sz="0" w:space="0" w:color="auto"/>
      </w:divBdr>
    </w:div>
    <w:div w:id="545993672">
      <w:bodyDiv w:val="1"/>
      <w:marLeft w:val="0"/>
      <w:marRight w:val="0"/>
      <w:marTop w:val="0"/>
      <w:marBottom w:val="0"/>
      <w:divBdr>
        <w:top w:val="none" w:sz="0" w:space="0" w:color="auto"/>
        <w:left w:val="none" w:sz="0" w:space="0" w:color="auto"/>
        <w:bottom w:val="none" w:sz="0" w:space="0" w:color="auto"/>
        <w:right w:val="none" w:sz="0" w:space="0" w:color="auto"/>
      </w:divBdr>
    </w:div>
    <w:div w:id="547765154">
      <w:bodyDiv w:val="1"/>
      <w:marLeft w:val="0"/>
      <w:marRight w:val="0"/>
      <w:marTop w:val="0"/>
      <w:marBottom w:val="0"/>
      <w:divBdr>
        <w:top w:val="none" w:sz="0" w:space="0" w:color="auto"/>
        <w:left w:val="none" w:sz="0" w:space="0" w:color="auto"/>
        <w:bottom w:val="none" w:sz="0" w:space="0" w:color="auto"/>
        <w:right w:val="none" w:sz="0" w:space="0" w:color="auto"/>
      </w:divBdr>
    </w:div>
    <w:div w:id="568271730">
      <w:bodyDiv w:val="1"/>
      <w:marLeft w:val="0"/>
      <w:marRight w:val="0"/>
      <w:marTop w:val="0"/>
      <w:marBottom w:val="0"/>
      <w:divBdr>
        <w:top w:val="none" w:sz="0" w:space="0" w:color="auto"/>
        <w:left w:val="none" w:sz="0" w:space="0" w:color="auto"/>
        <w:bottom w:val="none" w:sz="0" w:space="0" w:color="auto"/>
        <w:right w:val="none" w:sz="0" w:space="0" w:color="auto"/>
      </w:divBdr>
    </w:div>
    <w:div w:id="582564208">
      <w:bodyDiv w:val="1"/>
      <w:marLeft w:val="0"/>
      <w:marRight w:val="0"/>
      <w:marTop w:val="0"/>
      <w:marBottom w:val="0"/>
      <w:divBdr>
        <w:top w:val="none" w:sz="0" w:space="0" w:color="auto"/>
        <w:left w:val="none" w:sz="0" w:space="0" w:color="auto"/>
        <w:bottom w:val="none" w:sz="0" w:space="0" w:color="auto"/>
        <w:right w:val="none" w:sz="0" w:space="0" w:color="auto"/>
      </w:divBdr>
    </w:div>
    <w:div w:id="595596327">
      <w:bodyDiv w:val="1"/>
      <w:marLeft w:val="0"/>
      <w:marRight w:val="0"/>
      <w:marTop w:val="0"/>
      <w:marBottom w:val="0"/>
      <w:divBdr>
        <w:top w:val="none" w:sz="0" w:space="0" w:color="auto"/>
        <w:left w:val="none" w:sz="0" w:space="0" w:color="auto"/>
        <w:bottom w:val="none" w:sz="0" w:space="0" w:color="auto"/>
        <w:right w:val="none" w:sz="0" w:space="0" w:color="auto"/>
      </w:divBdr>
    </w:div>
    <w:div w:id="599602264">
      <w:bodyDiv w:val="1"/>
      <w:marLeft w:val="0"/>
      <w:marRight w:val="0"/>
      <w:marTop w:val="0"/>
      <w:marBottom w:val="0"/>
      <w:divBdr>
        <w:top w:val="none" w:sz="0" w:space="0" w:color="auto"/>
        <w:left w:val="none" w:sz="0" w:space="0" w:color="auto"/>
        <w:bottom w:val="none" w:sz="0" w:space="0" w:color="auto"/>
        <w:right w:val="none" w:sz="0" w:space="0" w:color="auto"/>
      </w:divBdr>
    </w:div>
    <w:div w:id="666133249">
      <w:bodyDiv w:val="1"/>
      <w:marLeft w:val="0"/>
      <w:marRight w:val="0"/>
      <w:marTop w:val="0"/>
      <w:marBottom w:val="0"/>
      <w:divBdr>
        <w:top w:val="none" w:sz="0" w:space="0" w:color="auto"/>
        <w:left w:val="none" w:sz="0" w:space="0" w:color="auto"/>
        <w:bottom w:val="none" w:sz="0" w:space="0" w:color="auto"/>
        <w:right w:val="none" w:sz="0" w:space="0" w:color="auto"/>
      </w:divBdr>
    </w:div>
    <w:div w:id="696466994">
      <w:bodyDiv w:val="1"/>
      <w:marLeft w:val="0"/>
      <w:marRight w:val="0"/>
      <w:marTop w:val="0"/>
      <w:marBottom w:val="0"/>
      <w:divBdr>
        <w:top w:val="none" w:sz="0" w:space="0" w:color="auto"/>
        <w:left w:val="none" w:sz="0" w:space="0" w:color="auto"/>
        <w:bottom w:val="none" w:sz="0" w:space="0" w:color="auto"/>
        <w:right w:val="none" w:sz="0" w:space="0" w:color="auto"/>
      </w:divBdr>
    </w:div>
    <w:div w:id="705057106">
      <w:bodyDiv w:val="1"/>
      <w:marLeft w:val="0"/>
      <w:marRight w:val="0"/>
      <w:marTop w:val="0"/>
      <w:marBottom w:val="0"/>
      <w:divBdr>
        <w:top w:val="none" w:sz="0" w:space="0" w:color="auto"/>
        <w:left w:val="none" w:sz="0" w:space="0" w:color="auto"/>
        <w:bottom w:val="none" w:sz="0" w:space="0" w:color="auto"/>
        <w:right w:val="none" w:sz="0" w:space="0" w:color="auto"/>
      </w:divBdr>
    </w:div>
    <w:div w:id="710299894">
      <w:bodyDiv w:val="1"/>
      <w:marLeft w:val="0"/>
      <w:marRight w:val="0"/>
      <w:marTop w:val="0"/>
      <w:marBottom w:val="0"/>
      <w:divBdr>
        <w:top w:val="none" w:sz="0" w:space="0" w:color="auto"/>
        <w:left w:val="none" w:sz="0" w:space="0" w:color="auto"/>
        <w:bottom w:val="none" w:sz="0" w:space="0" w:color="auto"/>
        <w:right w:val="none" w:sz="0" w:space="0" w:color="auto"/>
      </w:divBdr>
    </w:div>
    <w:div w:id="720323823">
      <w:bodyDiv w:val="1"/>
      <w:marLeft w:val="0"/>
      <w:marRight w:val="0"/>
      <w:marTop w:val="0"/>
      <w:marBottom w:val="0"/>
      <w:divBdr>
        <w:top w:val="none" w:sz="0" w:space="0" w:color="auto"/>
        <w:left w:val="none" w:sz="0" w:space="0" w:color="auto"/>
        <w:bottom w:val="none" w:sz="0" w:space="0" w:color="auto"/>
        <w:right w:val="none" w:sz="0" w:space="0" w:color="auto"/>
      </w:divBdr>
    </w:div>
    <w:div w:id="723723099">
      <w:bodyDiv w:val="1"/>
      <w:marLeft w:val="0"/>
      <w:marRight w:val="0"/>
      <w:marTop w:val="0"/>
      <w:marBottom w:val="0"/>
      <w:divBdr>
        <w:top w:val="none" w:sz="0" w:space="0" w:color="auto"/>
        <w:left w:val="none" w:sz="0" w:space="0" w:color="auto"/>
        <w:bottom w:val="none" w:sz="0" w:space="0" w:color="auto"/>
        <w:right w:val="none" w:sz="0" w:space="0" w:color="auto"/>
      </w:divBdr>
    </w:div>
    <w:div w:id="727723439">
      <w:bodyDiv w:val="1"/>
      <w:marLeft w:val="0"/>
      <w:marRight w:val="0"/>
      <w:marTop w:val="0"/>
      <w:marBottom w:val="0"/>
      <w:divBdr>
        <w:top w:val="none" w:sz="0" w:space="0" w:color="auto"/>
        <w:left w:val="none" w:sz="0" w:space="0" w:color="auto"/>
        <w:bottom w:val="none" w:sz="0" w:space="0" w:color="auto"/>
        <w:right w:val="none" w:sz="0" w:space="0" w:color="auto"/>
      </w:divBdr>
    </w:div>
    <w:div w:id="748381884">
      <w:bodyDiv w:val="1"/>
      <w:marLeft w:val="0"/>
      <w:marRight w:val="0"/>
      <w:marTop w:val="0"/>
      <w:marBottom w:val="0"/>
      <w:divBdr>
        <w:top w:val="none" w:sz="0" w:space="0" w:color="auto"/>
        <w:left w:val="none" w:sz="0" w:space="0" w:color="auto"/>
        <w:bottom w:val="none" w:sz="0" w:space="0" w:color="auto"/>
        <w:right w:val="none" w:sz="0" w:space="0" w:color="auto"/>
      </w:divBdr>
    </w:div>
    <w:div w:id="756828388">
      <w:bodyDiv w:val="1"/>
      <w:marLeft w:val="0"/>
      <w:marRight w:val="0"/>
      <w:marTop w:val="0"/>
      <w:marBottom w:val="0"/>
      <w:divBdr>
        <w:top w:val="none" w:sz="0" w:space="0" w:color="auto"/>
        <w:left w:val="none" w:sz="0" w:space="0" w:color="auto"/>
        <w:bottom w:val="none" w:sz="0" w:space="0" w:color="auto"/>
        <w:right w:val="none" w:sz="0" w:space="0" w:color="auto"/>
      </w:divBdr>
      <w:divsChild>
        <w:div w:id="849948503">
          <w:marLeft w:val="0"/>
          <w:marRight w:val="0"/>
          <w:marTop w:val="0"/>
          <w:marBottom w:val="0"/>
          <w:divBdr>
            <w:top w:val="none" w:sz="0" w:space="0" w:color="auto"/>
            <w:left w:val="none" w:sz="0" w:space="0" w:color="auto"/>
            <w:bottom w:val="none" w:sz="0" w:space="0" w:color="auto"/>
            <w:right w:val="none" w:sz="0" w:space="0" w:color="auto"/>
          </w:divBdr>
          <w:divsChild>
            <w:div w:id="1307124159">
              <w:marLeft w:val="0"/>
              <w:marRight w:val="0"/>
              <w:marTop w:val="0"/>
              <w:marBottom w:val="0"/>
              <w:divBdr>
                <w:top w:val="none" w:sz="0" w:space="0" w:color="auto"/>
                <w:left w:val="none" w:sz="0" w:space="0" w:color="auto"/>
                <w:bottom w:val="none" w:sz="0" w:space="0" w:color="auto"/>
                <w:right w:val="none" w:sz="0" w:space="0" w:color="auto"/>
              </w:divBdr>
              <w:divsChild>
                <w:div w:id="155003856">
                  <w:marLeft w:val="0"/>
                  <w:marRight w:val="0"/>
                  <w:marTop w:val="0"/>
                  <w:marBottom w:val="0"/>
                  <w:divBdr>
                    <w:top w:val="none" w:sz="0" w:space="0" w:color="auto"/>
                    <w:left w:val="none" w:sz="0" w:space="0" w:color="auto"/>
                    <w:bottom w:val="none" w:sz="0" w:space="0" w:color="auto"/>
                    <w:right w:val="none" w:sz="0" w:space="0" w:color="auto"/>
                  </w:divBdr>
                  <w:divsChild>
                    <w:div w:id="471681650">
                      <w:marLeft w:val="0"/>
                      <w:marRight w:val="0"/>
                      <w:marTop w:val="0"/>
                      <w:marBottom w:val="0"/>
                      <w:divBdr>
                        <w:top w:val="none" w:sz="0" w:space="0" w:color="auto"/>
                        <w:left w:val="none" w:sz="0" w:space="0" w:color="auto"/>
                        <w:bottom w:val="none" w:sz="0" w:space="0" w:color="auto"/>
                        <w:right w:val="none" w:sz="0" w:space="0" w:color="auto"/>
                      </w:divBdr>
                      <w:divsChild>
                        <w:div w:id="38747314">
                          <w:marLeft w:val="75"/>
                          <w:marRight w:val="75"/>
                          <w:marTop w:val="150"/>
                          <w:marBottom w:val="150"/>
                          <w:divBdr>
                            <w:top w:val="none" w:sz="0" w:space="0" w:color="auto"/>
                            <w:left w:val="none" w:sz="0" w:space="0" w:color="auto"/>
                            <w:bottom w:val="none" w:sz="0" w:space="0" w:color="auto"/>
                            <w:right w:val="none" w:sz="0" w:space="0" w:color="auto"/>
                          </w:divBdr>
                          <w:divsChild>
                            <w:div w:id="1735540991">
                              <w:marLeft w:val="0"/>
                              <w:marRight w:val="0"/>
                              <w:marTop w:val="0"/>
                              <w:marBottom w:val="0"/>
                              <w:divBdr>
                                <w:top w:val="none" w:sz="0" w:space="0" w:color="auto"/>
                                <w:left w:val="none" w:sz="0" w:space="0" w:color="auto"/>
                                <w:bottom w:val="none" w:sz="0" w:space="0" w:color="auto"/>
                                <w:right w:val="none" w:sz="0" w:space="0" w:color="auto"/>
                              </w:divBdr>
                              <w:divsChild>
                                <w:div w:id="354162385">
                                  <w:marLeft w:val="0"/>
                                  <w:marRight w:val="0"/>
                                  <w:marTop w:val="0"/>
                                  <w:marBottom w:val="0"/>
                                  <w:divBdr>
                                    <w:top w:val="none" w:sz="0" w:space="0" w:color="auto"/>
                                    <w:left w:val="none" w:sz="0" w:space="0" w:color="auto"/>
                                    <w:bottom w:val="none" w:sz="0" w:space="0" w:color="auto"/>
                                    <w:right w:val="none" w:sz="0" w:space="0" w:color="auto"/>
                                  </w:divBdr>
                                  <w:divsChild>
                                    <w:div w:id="1759474857">
                                      <w:marLeft w:val="0"/>
                                      <w:marRight w:val="0"/>
                                      <w:marTop w:val="0"/>
                                      <w:marBottom w:val="0"/>
                                      <w:divBdr>
                                        <w:top w:val="none" w:sz="0" w:space="0" w:color="auto"/>
                                        <w:left w:val="none" w:sz="0" w:space="0" w:color="auto"/>
                                        <w:bottom w:val="none" w:sz="0" w:space="0" w:color="auto"/>
                                        <w:right w:val="none" w:sz="0" w:space="0" w:color="auto"/>
                                      </w:divBdr>
                                      <w:divsChild>
                                        <w:div w:id="1423452499">
                                          <w:marLeft w:val="0"/>
                                          <w:marRight w:val="0"/>
                                          <w:marTop w:val="0"/>
                                          <w:marBottom w:val="0"/>
                                          <w:divBdr>
                                            <w:top w:val="none" w:sz="0" w:space="0" w:color="auto"/>
                                            <w:left w:val="none" w:sz="0" w:space="0" w:color="auto"/>
                                            <w:bottom w:val="none" w:sz="0" w:space="0" w:color="auto"/>
                                            <w:right w:val="none" w:sz="0" w:space="0" w:color="auto"/>
                                          </w:divBdr>
                                          <w:divsChild>
                                            <w:div w:id="2130468666">
                                              <w:marLeft w:val="0"/>
                                              <w:marRight w:val="0"/>
                                              <w:marTop w:val="0"/>
                                              <w:marBottom w:val="0"/>
                                              <w:divBdr>
                                                <w:top w:val="none" w:sz="0" w:space="0" w:color="auto"/>
                                                <w:left w:val="none" w:sz="0" w:space="0" w:color="auto"/>
                                                <w:bottom w:val="none" w:sz="0" w:space="0" w:color="auto"/>
                                                <w:right w:val="none" w:sz="0" w:space="0" w:color="auto"/>
                                              </w:divBdr>
                                              <w:divsChild>
                                                <w:div w:id="1603104365">
                                                  <w:marLeft w:val="0"/>
                                                  <w:marRight w:val="0"/>
                                                  <w:marTop w:val="0"/>
                                                  <w:marBottom w:val="0"/>
                                                  <w:divBdr>
                                                    <w:top w:val="none" w:sz="0" w:space="0" w:color="auto"/>
                                                    <w:left w:val="none" w:sz="0" w:space="0" w:color="auto"/>
                                                    <w:bottom w:val="none" w:sz="0" w:space="0" w:color="auto"/>
                                                    <w:right w:val="none" w:sz="0" w:space="0" w:color="auto"/>
                                                  </w:divBdr>
                                                  <w:divsChild>
                                                    <w:div w:id="294143167">
                                                      <w:marLeft w:val="0"/>
                                                      <w:marRight w:val="0"/>
                                                      <w:marTop w:val="0"/>
                                                      <w:marBottom w:val="345"/>
                                                      <w:divBdr>
                                                        <w:top w:val="none" w:sz="0" w:space="0" w:color="auto"/>
                                                        <w:left w:val="none" w:sz="0" w:space="0" w:color="auto"/>
                                                        <w:bottom w:val="none" w:sz="0" w:space="0" w:color="auto"/>
                                                        <w:right w:val="none" w:sz="0" w:space="0" w:color="auto"/>
                                                      </w:divBdr>
                                                      <w:divsChild>
                                                        <w:div w:id="958149429">
                                                          <w:marLeft w:val="0"/>
                                                          <w:marRight w:val="0"/>
                                                          <w:marTop w:val="0"/>
                                                          <w:marBottom w:val="0"/>
                                                          <w:divBdr>
                                                            <w:top w:val="none" w:sz="0" w:space="0" w:color="auto"/>
                                                            <w:left w:val="none" w:sz="0" w:space="0" w:color="auto"/>
                                                            <w:bottom w:val="none" w:sz="0" w:space="0" w:color="auto"/>
                                                            <w:right w:val="none" w:sz="0" w:space="0" w:color="auto"/>
                                                          </w:divBdr>
                                                          <w:divsChild>
                                                            <w:div w:id="1421442158">
                                                              <w:marLeft w:val="0"/>
                                                              <w:marRight w:val="0"/>
                                                              <w:marTop w:val="0"/>
                                                              <w:marBottom w:val="0"/>
                                                              <w:divBdr>
                                                                <w:top w:val="none" w:sz="0" w:space="0" w:color="auto"/>
                                                                <w:left w:val="none" w:sz="0" w:space="0" w:color="auto"/>
                                                                <w:bottom w:val="none" w:sz="0" w:space="0" w:color="auto"/>
                                                                <w:right w:val="none" w:sz="0" w:space="0" w:color="auto"/>
                                                              </w:divBdr>
                                                              <w:divsChild>
                                                                <w:div w:id="20735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0100424">
      <w:bodyDiv w:val="1"/>
      <w:marLeft w:val="0"/>
      <w:marRight w:val="0"/>
      <w:marTop w:val="225"/>
      <w:marBottom w:val="225"/>
      <w:divBdr>
        <w:top w:val="none" w:sz="0" w:space="0" w:color="auto"/>
        <w:left w:val="none" w:sz="0" w:space="0" w:color="auto"/>
        <w:bottom w:val="none" w:sz="0" w:space="0" w:color="auto"/>
        <w:right w:val="none" w:sz="0" w:space="0" w:color="auto"/>
      </w:divBdr>
      <w:divsChild>
        <w:div w:id="1171218310">
          <w:marLeft w:val="0"/>
          <w:marRight w:val="0"/>
          <w:marTop w:val="0"/>
          <w:marBottom w:val="0"/>
          <w:divBdr>
            <w:top w:val="single" w:sz="6" w:space="0" w:color="9EC9EC"/>
            <w:left w:val="single" w:sz="6" w:space="0" w:color="9EC9EC"/>
            <w:bottom w:val="single" w:sz="6" w:space="0" w:color="9EC9EC"/>
            <w:right w:val="single" w:sz="6" w:space="0" w:color="9EC9EC"/>
          </w:divBdr>
          <w:divsChild>
            <w:div w:id="138150844">
              <w:marLeft w:val="0"/>
              <w:marRight w:val="0"/>
              <w:marTop w:val="0"/>
              <w:marBottom w:val="0"/>
              <w:divBdr>
                <w:top w:val="none" w:sz="0" w:space="0" w:color="auto"/>
                <w:left w:val="none" w:sz="0" w:space="0" w:color="auto"/>
                <w:bottom w:val="none" w:sz="0" w:space="0" w:color="auto"/>
                <w:right w:val="single" w:sz="6" w:space="0" w:color="9EC9EC"/>
              </w:divBdr>
            </w:div>
          </w:divsChild>
        </w:div>
      </w:divsChild>
    </w:div>
    <w:div w:id="777216332">
      <w:bodyDiv w:val="1"/>
      <w:marLeft w:val="0"/>
      <w:marRight w:val="0"/>
      <w:marTop w:val="0"/>
      <w:marBottom w:val="0"/>
      <w:divBdr>
        <w:top w:val="none" w:sz="0" w:space="0" w:color="auto"/>
        <w:left w:val="none" w:sz="0" w:space="0" w:color="auto"/>
        <w:bottom w:val="none" w:sz="0" w:space="0" w:color="auto"/>
        <w:right w:val="none" w:sz="0" w:space="0" w:color="auto"/>
      </w:divBdr>
    </w:div>
    <w:div w:id="780563405">
      <w:bodyDiv w:val="1"/>
      <w:marLeft w:val="0"/>
      <w:marRight w:val="0"/>
      <w:marTop w:val="0"/>
      <w:marBottom w:val="0"/>
      <w:divBdr>
        <w:top w:val="none" w:sz="0" w:space="0" w:color="auto"/>
        <w:left w:val="none" w:sz="0" w:space="0" w:color="auto"/>
        <w:bottom w:val="none" w:sz="0" w:space="0" w:color="auto"/>
        <w:right w:val="none" w:sz="0" w:space="0" w:color="auto"/>
      </w:divBdr>
    </w:div>
    <w:div w:id="786239370">
      <w:bodyDiv w:val="1"/>
      <w:marLeft w:val="0"/>
      <w:marRight w:val="0"/>
      <w:marTop w:val="0"/>
      <w:marBottom w:val="0"/>
      <w:divBdr>
        <w:top w:val="none" w:sz="0" w:space="0" w:color="auto"/>
        <w:left w:val="none" w:sz="0" w:space="0" w:color="auto"/>
        <w:bottom w:val="none" w:sz="0" w:space="0" w:color="auto"/>
        <w:right w:val="none" w:sz="0" w:space="0" w:color="auto"/>
      </w:divBdr>
    </w:div>
    <w:div w:id="801314389">
      <w:bodyDiv w:val="1"/>
      <w:marLeft w:val="0"/>
      <w:marRight w:val="0"/>
      <w:marTop w:val="0"/>
      <w:marBottom w:val="0"/>
      <w:divBdr>
        <w:top w:val="none" w:sz="0" w:space="0" w:color="auto"/>
        <w:left w:val="none" w:sz="0" w:space="0" w:color="auto"/>
        <w:bottom w:val="none" w:sz="0" w:space="0" w:color="auto"/>
        <w:right w:val="none" w:sz="0" w:space="0" w:color="auto"/>
      </w:divBdr>
    </w:div>
    <w:div w:id="805513808">
      <w:bodyDiv w:val="1"/>
      <w:marLeft w:val="0"/>
      <w:marRight w:val="0"/>
      <w:marTop w:val="0"/>
      <w:marBottom w:val="0"/>
      <w:divBdr>
        <w:top w:val="none" w:sz="0" w:space="0" w:color="auto"/>
        <w:left w:val="none" w:sz="0" w:space="0" w:color="auto"/>
        <w:bottom w:val="none" w:sz="0" w:space="0" w:color="auto"/>
        <w:right w:val="none" w:sz="0" w:space="0" w:color="auto"/>
      </w:divBdr>
    </w:div>
    <w:div w:id="827794185">
      <w:bodyDiv w:val="1"/>
      <w:marLeft w:val="0"/>
      <w:marRight w:val="0"/>
      <w:marTop w:val="0"/>
      <w:marBottom w:val="0"/>
      <w:divBdr>
        <w:top w:val="none" w:sz="0" w:space="0" w:color="auto"/>
        <w:left w:val="none" w:sz="0" w:space="0" w:color="auto"/>
        <w:bottom w:val="none" w:sz="0" w:space="0" w:color="auto"/>
        <w:right w:val="none" w:sz="0" w:space="0" w:color="auto"/>
      </w:divBdr>
    </w:div>
    <w:div w:id="842281602">
      <w:bodyDiv w:val="1"/>
      <w:marLeft w:val="0"/>
      <w:marRight w:val="0"/>
      <w:marTop w:val="0"/>
      <w:marBottom w:val="0"/>
      <w:divBdr>
        <w:top w:val="none" w:sz="0" w:space="0" w:color="auto"/>
        <w:left w:val="none" w:sz="0" w:space="0" w:color="auto"/>
        <w:bottom w:val="none" w:sz="0" w:space="0" w:color="auto"/>
        <w:right w:val="none" w:sz="0" w:space="0" w:color="auto"/>
      </w:divBdr>
    </w:div>
    <w:div w:id="857348991">
      <w:bodyDiv w:val="1"/>
      <w:marLeft w:val="0"/>
      <w:marRight w:val="0"/>
      <w:marTop w:val="0"/>
      <w:marBottom w:val="0"/>
      <w:divBdr>
        <w:top w:val="none" w:sz="0" w:space="0" w:color="auto"/>
        <w:left w:val="none" w:sz="0" w:space="0" w:color="auto"/>
        <w:bottom w:val="none" w:sz="0" w:space="0" w:color="auto"/>
        <w:right w:val="none" w:sz="0" w:space="0" w:color="auto"/>
      </w:divBdr>
      <w:divsChild>
        <w:div w:id="1232038534">
          <w:marLeft w:val="0"/>
          <w:marRight w:val="0"/>
          <w:marTop w:val="0"/>
          <w:marBottom w:val="0"/>
          <w:divBdr>
            <w:top w:val="none" w:sz="0" w:space="0" w:color="auto"/>
            <w:left w:val="none" w:sz="0" w:space="0" w:color="auto"/>
            <w:bottom w:val="none" w:sz="0" w:space="0" w:color="auto"/>
            <w:right w:val="none" w:sz="0" w:space="0" w:color="auto"/>
          </w:divBdr>
          <w:divsChild>
            <w:div w:id="34695911">
              <w:marLeft w:val="0"/>
              <w:marRight w:val="0"/>
              <w:marTop w:val="0"/>
              <w:marBottom w:val="0"/>
              <w:divBdr>
                <w:top w:val="none" w:sz="0" w:space="0" w:color="auto"/>
                <w:left w:val="none" w:sz="0" w:space="0" w:color="auto"/>
                <w:bottom w:val="none" w:sz="0" w:space="0" w:color="auto"/>
                <w:right w:val="none" w:sz="0" w:space="0" w:color="auto"/>
              </w:divBdr>
              <w:divsChild>
                <w:div w:id="141045103">
                  <w:marLeft w:val="0"/>
                  <w:marRight w:val="0"/>
                  <w:marTop w:val="0"/>
                  <w:marBottom w:val="0"/>
                  <w:divBdr>
                    <w:top w:val="none" w:sz="0" w:space="0" w:color="auto"/>
                    <w:left w:val="none" w:sz="0" w:space="0" w:color="auto"/>
                    <w:bottom w:val="none" w:sz="0" w:space="0" w:color="auto"/>
                    <w:right w:val="none" w:sz="0" w:space="0" w:color="auto"/>
                  </w:divBdr>
                  <w:divsChild>
                    <w:div w:id="1079713411">
                      <w:marLeft w:val="0"/>
                      <w:marRight w:val="0"/>
                      <w:marTop w:val="0"/>
                      <w:marBottom w:val="0"/>
                      <w:divBdr>
                        <w:top w:val="none" w:sz="0" w:space="0" w:color="auto"/>
                        <w:left w:val="none" w:sz="0" w:space="0" w:color="auto"/>
                        <w:bottom w:val="none" w:sz="0" w:space="0" w:color="auto"/>
                        <w:right w:val="none" w:sz="0" w:space="0" w:color="auto"/>
                      </w:divBdr>
                      <w:divsChild>
                        <w:div w:id="826168057">
                          <w:marLeft w:val="0"/>
                          <w:marRight w:val="0"/>
                          <w:marTop w:val="0"/>
                          <w:marBottom w:val="0"/>
                          <w:divBdr>
                            <w:top w:val="none" w:sz="0" w:space="0" w:color="auto"/>
                            <w:left w:val="none" w:sz="0" w:space="0" w:color="auto"/>
                            <w:bottom w:val="none" w:sz="0" w:space="0" w:color="auto"/>
                            <w:right w:val="none" w:sz="0" w:space="0" w:color="auto"/>
                          </w:divBdr>
                          <w:divsChild>
                            <w:div w:id="1949510283">
                              <w:marLeft w:val="0"/>
                              <w:marRight w:val="0"/>
                              <w:marTop w:val="0"/>
                              <w:marBottom w:val="0"/>
                              <w:divBdr>
                                <w:top w:val="none" w:sz="0" w:space="0" w:color="auto"/>
                                <w:left w:val="none" w:sz="0" w:space="0" w:color="auto"/>
                                <w:bottom w:val="none" w:sz="0" w:space="0" w:color="auto"/>
                                <w:right w:val="none" w:sz="0" w:space="0" w:color="auto"/>
                              </w:divBdr>
                              <w:divsChild>
                                <w:div w:id="1849903175">
                                  <w:marLeft w:val="0"/>
                                  <w:marRight w:val="0"/>
                                  <w:marTop w:val="0"/>
                                  <w:marBottom w:val="0"/>
                                  <w:divBdr>
                                    <w:top w:val="none" w:sz="0" w:space="0" w:color="auto"/>
                                    <w:left w:val="none" w:sz="0" w:space="0" w:color="auto"/>
                                    <w:bottom w:val="none" w:sz="0" w:space="0" w:color="auto"/>
                                    <w:right w:val="none" w:sz="0" w:space="0" w:color="auto"/>
                                  </w:divBdr>
                                  <w:divsChild>
                                    <w:div w:id="1327250796">
                                      <w:marLeft w:val="0"/>
                                      <w:marRight w:val="0"/>
                                      <w:marTop w:val="0"/>
                                      <w:marBottom w:val="0"/>
                                      <w:divBdr>
                                        <w:top w:val="none" w:sz="0" w:space="0" w:color="auto"/>
                                        <w:left w:val="none" w:sz="0" w:space="0" w:color="auto"/>
                                        <w:bottom w:val="none" w:sz="0" w:space="0" w:color="auto"/>
                                        <w:right w:val="none" w:sz="0" w:space="0" w:color="auto"/>
                                      </w:divBdr>
                                      <w:divsChild>
                                        <w:div w:id="102462194">
                                          <w:marLeft w:val="75"/>
                                          <w:marRight w:val="75"/>
                                          <w:marTop w:val="0"/>
                                          <w:marBottom w:val="0"/>
                                          <w:divBdr>
                                            <w:top w:val="none" w:sz="0" w:space="0" w:color="auto"/>
                                            <w:left w:val="none" w:sz="0" w:space="0" w:color="auto"/>
                                            <w:bottom w:val="none" w:sz="0" w:space="0" w:color="auto"/>
                                            <w:right w:val="none" w:sz="0" w:space="0" w:color="auto"/>
                                          </w:divBdr>
                                          <w:divsChild>
                                            <w:div w:id="2094737447">
                                              <w:marLeft w:val="0"/>
                                              <w:marRight w:val="0"/>
                                              <w:marTop w:val="60"/>
                                              <w:marBottom w:val="0"/>
                                              <w:divBdr>
                                                <w:top w:val="none" w:sz="0" w:space="0" w:color="auto"/>
                                                <w:left w:val="none" w:sz="0" w:space="0" w:color="auto"/>
                                                <w:bottom w:val="none" w:sz="0" w:space="0" w:color="auto"/>
                                                <w:right w:val="none" w:sz="0" w:space="0" w:color="auto"/>
                                              </w:divBdr>
                                              <w:divsChild>
                                                <w:div w:id="955478017">
                                                  <w:marLeft w:val="0"/>
                                                  <w:marRight w:val="0"/>
                                                  <w:marTop w:val="0"/>
                                                  <w:marBottom w:val="0"/>
                                                  <w:divBdr>
                                                    <w:top w:val="none" w:sz="0" w:space="0" w:color="auto"/>
                                                    <w:left w:val="none" w:sz="0" w:space="0" w:color="auto"/>
                                                    <w:bottom w:val="none" w:sz="0" w:space="0" w:color="auto"/>
                                                    <w:right w:val="none" w:sz="0" w:space="0" w:color="auto"/>
                                                  </w:divBdr>
                                                  <w:divsChild>
                                                    <w:div w:id="1945383127">
                                                      <w:marLeft w:val="195"/>
                                                      <w:marRight w:val="195"/>
                                                      <w:marTop w:val="0"/>
                                                      <w:marBottom w:val="0"/>
                                                      <w:divBdr>
                                                        <w:top w:val="none" w:sz="0" w:space="0" w:color="auto"/>
                                                        <w:left w:val="none" w:sz="0" w:space="0" w:color="auto"/>
                                                        <w:bottom w:val="none" w:sz="0" w:space="0" w:color="auto"/>
                                                        <w:right w:val="none" w:sz="0" w:space="0" w:color="auto"/>
                                                      </w:divBdr>
                                                      <w:divsChild>
                                                        <w:div w:id="1074936969">
                                                          <w:marLeft w:val="0"/>
                                                          <w:marRight w:val="0"/>
                                                          <w:marTop w:val="0"/>
                                                          <w:marBottom w:val="0"/>
                                                          <w:divBdr>
                                                            <w:top w:val="none" w:sz="0" w:space="0" w:color="auto"/>
                                                            <w:left w:val="none" w:sz="0" w:space="0" w:color="auto"/>
                                                            <w:bottom w:val="none" w:sz="0" w:space="0" w:color="auto"/>
                                                            <w:right w:val="none" w:sz="0" w:space="0" w:color="auto"/>
                                                          </w:divBdr>
                                                          <w:divsChild>
                                                            <w:div w:id="293873682">
                                                              <w:marLeft w:val="0"/>
                                                              <w:marRight w:val="0"/>
                                                              <w:marTop w:val="0"/>
                                                              <w:marBottom w:val="0"/>
                                                              <w:divBdr>
                                                                <w:top w:val="none" w:sz="0" w:space="0" w:color="auto"/>
                                                                <w:left w:val="none" w:sz="0" w:space="0" w:color="auto"/>
                                                                <w:bottom w:val="none" w:sz="0" w:space="0" w:color="auto"/>
                                                                <w:right w:val="none" w:sz="0" w:space="0" w:color="auto"/>
                                                              </w:divBdr>
                                                              <w:divsChild>
                                                                <w:div w:id="1391343210">
                                                                  <w:marLeft w:val="0"/>
                                                                  <w:marRight w:val="0"/>
                                                                  <w:marTop w:val="0"/>
                                                                  <w:marBottom w:val="0"/>
                                                                  <w:divBdr>
                                                                    <w:top w:val="none" w:sz="0" w:space="0" w:color="auto"/>
                                                                    <w:left w:val="none" w:sz="0" w:space="0" w:color="auto"/>
                                                                    <w:bottom w:val="none" w:sz="0" w:space="0" w:color="auto"/>
                                                                    <w:right w:val="none" w:sz="0" w:space="0" w:color="auto"/>
                                                                  </w:divBdr>
                                                                  <w:divsChild>
                                                                    <w:div w:id="731121867">
                                                                      <w:marLeft w:val="0"/>
                                                                      <w:marRight w:val="0"/>
                                                                      <w:marTop w:val="0"/>
                                                                      <w:marBottom w:val="0"/>
                                                                      <w:divBdr>
                                                                        <w:top w:val="none" w:sz="0" w:space="0" w:color="auto"/>
                                                                        <w:left w:val="none" w:sz="0" w:space="0" w:color="auto"/>
                                                                        <w:bottom w:val="none" w:sz="0" w:space="0" w:color="auto"/>
                                                                        <w:right w:val="none" w:sz="0" w:space="0" w:color="auto"/>
                                                                      </w:divBdr>
                                                                      <w:divsChild>
                                                                        <w:div w:id="143083022">
                                                                          <w:marLeft w:val="150"/>
                                                                          <w:marRight w:val="150"/>
                                                                          <w:marTop w:val="150"/>
                                                                          <w:marBottom w:val="150"/>
                                                                          <w:divBdr>
                                                                            <w:top w:val="none" w:sz="0" w:space="0" w:color="auto"/>
                                                                            <w:left w:val="none" w:sz="0" w:space="0" w:color="auto"/>
                                                                            <w:bottom w:val="none" w:sz="0" w:space="0" w:color="auto"/>
                                                                            <w:right w:val="none" w:sz="0" w:space="0" w:color="auto"/>
                                                                          </w:divBdr>
                                                                          <w:divsChild>
                                                                            <w:div w:id="37121849">
                                                                              <w:marLeft w:val="0"/>
                                                                              <w:marRight w:val="0"/>
                                                                              <w:marTop w:val="0"/>
                                                                              <w:marBottom w:val="0"/>
                                                                              <w:divBdr>
                                                                                <w:top w:val="none" w:sz="0" w:space="0" w:color="auto"/>
                                                                                <w:left w:val="none" w:sz="0" w:space="0" w:color="auto"/>
                                                                                <w:bottom w:val="none" w:sz="0" w:space="0" w:color="auto"/>
                                                                                <w:right w:val="none" w:sz="0" w:space="0" w:color="auto"/>
                                                                              </w:divBdr>
                                                                            </w:div>
                                                                            <w:div w:id="253830266">
                                                                              <w:marLeft w:val="0"/>
                                                                              <w:marRight w:val="0"/>
                                                                              <w:marTop w:val="0"/>
                                                                              <w:marBottom w:val="0"/>
                                                                              <w:divBdr>
                                                                                <w:top w:val="none" w:sz="0" w:space="0" w:color="auto"/>
                                                                                <w:left w:val="none" w:sz="0" w:space="0" w:color="auto"/>
                                                                                <w:bottom w:val="none" w:sz="0" w:space="0" w:color="auto"/>
                                                                                <w:right w:val="none" w:sz="0" w:space="0" w:color="auto"/>
                                                                              </w:divBdr>
                                                                            </w:div>
                                                                            <w:div w:id="437943302">
                                                                              <w:marLeft w:val="0"/>
                                                                              <w:marRight w:val="0"/>
                                                                              <w:marTop w:val="0"/>
                                                                              <w:marBottom w:val="0"/>
                                                                              <w:divBdr>
                                                                                <w:top w:val="none" w:sz="0" w:space="0" w:color="auto"/>
                                                                                <w:left w:val="none" w:sz="0" w:space="0" w:color="auto"/>
                                                                                <w:bottom w:val="none" w:sz="0" w:space="0" w:color="auto"/>
                                                                                <w:right w:val="none" w:sz="0" w:space="0" w:color="auto"/>
                                                                              </w:divBdr>
                                                                            </w:div>
                                                                            <w:div w:id="892228394">
                                                                              <w:marLeft w:val="0"/>
                                                                              <w:marRight w:val="0"/>
                                                                              <w:marTop w:val="0"/>
                                                                              <w:marBottom w:val="0"/>
                                                                              <w:divBdr>
                                                                                <w:top w:val="none" w:sz="0" w:space="0" w:color="auto"/>
                                                                                <w:left w:val="none" w:sz="0" w:space="0" w:color="auto"/>
                                                                                <w:bottom w:val="none" w:sz="0" w:space="0" w:color="auto"/>
                                                                                <w:right w:val="none" w:sz="0" w:space="0" w:color="auto"/>
                                                                              </w:divBdr>
                                                                            </w:div>
                                                                            <w:div w:id="1567031532">
                                                                              <w:marLeft w:val="0"/>
                                                                              <w:marRight w:val="0"/>
                                                                              <w:marTop w:val="0"/>
                                                                              <w:marBottom w:val="0"/>
                                                                              <w:divBdr>
                                                                                <w:top w:val="none" w:sz="0" w:space="0" w:color="auto"/>
                                                                                <w:left w:val="none" w:sz="0" w:space="0" w:color="auto"/>
                                                                                <w:bottom w:val="none" w:sz="0" w:space="0" w:color="auto"/>
                                                                                <w:right w:val="none" w:sz="0" w:space="0" w:color="auto"/>
                                                                              </w:divBdr>
                                                                            </w:div>
                                                                            <w:div w:id="1610162579">
                                                                              <w:marLeft w:val="0"/>
                                                                              <w:marRight w:val="0"/>
                                                                              <w:marTop w:val="0"/>
                                                                              <w:marBottom w:val="0"/>
                                                                              <w:divBdr>
                                                                                <w:top w:val="none" w:sz="0" w:space="0" w:color="auto"/>
                                                                                <w:left w:val="none" w:sz="0" w:space="0" w:color="auto"/>
                                                                                <w:bottom w:val="none" w:sz="0" w:space="0" w:color="auto"/>
                                                                                <w:right w:val="none" w:sz="0" w:space="0" w:color="auto"/>
                                                                              </w:divBdr>
                                                                            </w:div>
                                                                            <w:div w:id="1694499695">
                                                                              <w:marLeft w:val="0"/>
                                                                              <w:marRight w:val="0"/>
                                                                              <w:marTop w:val="0"/>
                                                                              <w:marBottom w:val="0"/>
                                                                              <w:divBdr>
                                                                                <w:top w:val="none" w:sz="0" w:space="0" w:color="auto"/>
                                                                                <w:left w:val="none" w:sz="0" w:space="0" w:color="auto"/>
                                                                                <w:bottom w:val="none" w:sz="0" w:space="0" w:color="auto"/>
                                                                                <w:right w:val="none" w:sz="0" w:space="0" w:color="auto"/>
                                                                              </w:divBdr>
                                                                            </w:div>
                                                                            <w:div w:id="1703702289">
                                                                              <w:marLeft w:val="0"/>
                                                                              <w:marRight w:val="0"/>
                                                                              <w:marTop w:val="0"/>
                                                                              <w:marBottom w:val="0"/>
                                                                              <w:divBdr>
                                                                                <w:top w:val="none" w:sz="0" w:space="0" w:color="auto"/>
                                                                                <w:left w:val="none" w:sz="0" w:space="0" w:color="auto"/>
                                                                                <w:bottom w:val="none" w:sz="0" w:space="0" w:color="auto"/>
                                                                                <w:right w:val="none" w:sz="0" w:space="0" w:color="auto"/>
                                                                              </w:divBdr>
                                                                            </w:div>
                                                                            <w:div w:id="20669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282162">
      <w:bodyDiv w:val="1"/>
      <w:marLeft w:val="0"/>
      <w:marRight w:val="0"/>
      <w:marTop w:val="0"/>
      <w:marBottom w:val="0"/>
      <w:divBdr>
        <w:top w:val="none" w:sz="0" w:space="0" w:color="auto"/>
        <w:left w:val="none" w:sz="0" w:space="0" w:color="auto"/>
        <w:bottom w:val="none" w:sz="0" w:space="0" w:color="auto"/>
        <w:right w:val="none" w:sz="0" w:space="0" w:color="auto"/>
      </w:divBdr>
    </w:div>
    <w:div w:id="875699757">
      <w:bodyDiv w:val="1"/>
      <w:marLeft w:val="0"/>
      <w:marRight w:val="0"/>
      <w:marTop w:val="0"/>
      <w:marBottom w:val="0"/>
      <w:divBdr>
        <w:top w:val="none" w:sz="0" w:space="0" w:color="auto"/>
        <w:left w:val="none" w:sz="0" w:space="0" w:color="auto"/>
        <w:bottom w:val="none" w:sz="0" w:space="0" w:color="auto"/>
        <w:right w:val="none" w:sz="0" w:space="0" w:color="auto"/>
      </w:divBdr>
    </w:div>
    <w:div w:id="885683331">
      <w:bodyDiv w:val="1"/>
      <w:marLeft w:val="0"/>
      <w:marRight w:val="0"/>
      <w:marTop w:val="0"/>
      <w:marBottom w:val="0"/>
      <w:divBdr>
        <w:top w:val="none" w:sz="0" w:space="0" w:color="auto"/>
        <w:left w:val="none" w:sz="0" w:space="0" w:color="auto"/>
        <w:bottom w:val="none" w:sz="0" w:space="0" w:color="auto"/>
        <w:right w:val="none" w:sz="0" w:space="0" w:color="auto"/>
      </w:divBdr>
    </w:div>
    <w:div w:id="891696171">
      <w:bodyDiv w:val="1"/>
      <w:marLeft w:val="0"/>
      <w:marRight w:val="0"/>
      <w:marTop w:val="0"/>
      <w:marBottom w:val="0"/>
      <w:divBdr>
        <w:top w:val="none" w:sz="0" w:space="0" w:color="auto"/>
        <w:left w:val="none" w:sz="0" w:space="0" w:color="auto"/>
        <w:bottom w:val="none" w:sz="0" w:space="0" w:color="auto"/>
        <w:right w:val="none" w:sz="0" w:space="0" w:color="auto"/>
      </w:divBdr>
    </w:div>
    <w:div w:id="898858611">
      <w:bodyDiv w:val="1"/>
      <w:marLeft w:val="0"/>
      <w:marRight w:val="0"/>
      <w:marTop w:val="0"/>
      <w:marBottom w:val="0"/>
      <w:divBdr>
        <w:top w:val="none" w:sz="0" w:space="0" w:color="auto"/>
        <w:left w:val="none" w:sz="0" w:space="0" w:color="auto"/>
        <w:bottom w:val="none" w:sz="0" w:space="0" w:color="auto"/>
        <w:right w:val="none" w:sz="0" w:space="0" w:color="auto"/>
      </w:divBdr>
    </w:div>
    <w:div w:id="920720358">
      <w:bodyDiv w:val="1"/>
      <w:marLeft w:val="0"/>
      <w:marRight w:val="0"/>
      <w:marTop w:val="0"/>
      <w:marBottom w:val="0"/>
      <w:divBdr>
        <w:top w:val="none" w:sz="0" w:space="0" w:color="auto"/>
        <w:left w:val="none" w:sz="0" w:space="0" w:color="auto"/>
        <w:bottom w:val="none" w:sz="0" w:space="0" w:color="auto"/>
        <w:right w:val="none" w:sz="0" w:space="0" w:color="auto"/>
      </w:divBdr>
    </w:div>
    <w:div w:id="933048639">
      <w:bodyDiv w:val="1"/>
      <w:marLeft w:val="0"/>
      <w:marRight w:val="0"/>
      <w:marTop w:val="0"/>
      <w:marBottom w:val="0"/>
      <w:divBdr>
        <w:top w:val="none" w:sz="0" w:space="0" w:color="auto"/>
        <w:left w:val="none" w:sz="0" w:space="0" w:color="auto"/>
        <w:bottom w:val="none" w:sz="0" w:space="0" w:color="auto"/>
        <w:right w:val="none" w:sz="0" w:space="0" w:color="auto"/>
      </w:divBdr>
    </w:div>
    <w:div w:id="949357627">
      <w:bodyDiv w:val="1"/>
      <w:marLeft w:val="0"/>
      <w:marRight w:val="0"/>
      <w:marTop w:val="0"/>
      <w:marBottom w:val="0"/>
      <w:divBdr>
        <w:top w:val="none" w:sz="0" w:space="0" w:color="auto"/>
        <w:left w:val="none" w:sz="0" w:space="0" w:color="auto"/>
        <w:bottom w:val="none" w:sz="0" w:space="0" w:color="auto"/>
        <w:right w:val="none" w:sz="0" w:space="0" w:color="auto"/>
      </w:divBdr>
    </w:div>
    <w:div w:id="956909352">
      <w:bodyDiv w:val="1"/>
      <w:marLeft w:val="0"/>
      <w:marRight w:val="0"/>
      <w:marTop w:val="0"/>
      <w:marBottom w:val="0"/>
      <w:divBdr>
        <w:top w:val="none" w:sz="0" w:space="0" w:color="auto"/>
        <w:left w:val="none" w:sz="0" w:space="0" w:color="auto"/>
        <w:bottom w:val="none" w:sz="0" w:space="0" w:color="auto"/>
        <w:right w:val="none" w:sz="0" w:space="0" w:color="auto"/>
      </w:divBdr>
    </w:div>
    <w:div w:id="969358610">
      <w:bodyDiv w:val="1"/>
      <w:marLeft w:val="0"/>
      <w:marRight w:val="0"/>
      <w:marTop w:val="0"/>
      <w:marBottom w:val="0"/>
      <w:divBdr>
        <w:top w:val="none" w:sz="0" w:space="0" w:color="auto"/>
        <w:left w:val="none" w:sz="0" w:space="0" w:color="auto"/>
        <w:bottom w:val="none" w:sz="0" w:space="0" w:color="auto"/>
        <w:right w:val="none" w:sz="0" w:space="0" w:color="auto"/>
      </w:divBdr>
    </w:div>
    <w:div w:id="989599309">
      <w:bodyDiv w:val="1"/>
      <w:marLeft w:val="0"/>
      <w:marRight w:val="0"/>
      <w:marTop w:val="0"/>
      <w:marBottom w:val="0"/>
      <w:divBdr>
        <w:top w:val="none" w:sz="0" w:space="0" w:color="auto"/>
        <w:left w:val="none" w:sz="0" w:space="0" w:color="auto"/>
        <w:bottom w:val="none" w:sz="0" w:space="0" w:color="auto"/>
        <w:right w:val="none" w:sz="0" w:space="0" w:color="auto"/>
      </w:divBdr>
    </w:div>
    <w:div w:id="1005476255">
      <w:bodyDiv w:val="1"/>
      <w:marLeft w:val="0"/>
      <w:marRight w:val="0"/>
      <w:marTop w:val="0"/>
      <w:marBottom w:val="0"/>
      <w:divBdr>
        <w:top w:val="none" w:sz="0" w:space="0" w:color="auto"/>
        <w:left w:val="none" w:sz="0" w:space="0" w:color="auto"/>
        <w:bottom w:val="none" w:sz="0" w:space="0" w:color="auto"/>
        <w:right w:val="none" w:sz="0" w:space="0" w:color="auto"/>
      </w:divBdr>
    </w:div>
    <w:div w:id="1005670066">
      <w:bodyDiv w:val="1"/>
      <w:marLeft w:val="0"/>
      <w:marRight w:val="0"/>
      <w:marTop w:val="0"/>
      <w:marBottom w:val="0"/>
      <w:divBdr>
        <w:top w:val="none" w:sz="0" w:space="0" w:color="auto"/>
        <w:left w:val="none" w:sz="0" w:space="0" w:color="auto"/>
        <w:bottom w:val="none" w:sz="0" w:space="0" w:color="auto"/>
        <w:right w:val="none" w:sz="0" w:space="0" w:color="auto"/>
      </w:divBdr>
      <w:divsChild>
        <w:div w:id="1235435488">
          <w:marLeft w:val="0"/>
          <w:marRight w:val="0"/>
          <w:marTop w:val="0"/>
          <w:marBottom w:val="0"/>
          <w:divBdr>
            <w:top w:val="none" w:sz="0" w:space="0" w:color="auto"/>
            <w:left w:val="none" w:sz="0" w:space="0" w:color="auto"/>
            <w:bottom w:val="none" w:sz="0" w:space="0" w:color="auto"/>
            <w:right w:val="none" w:sz="0" w:space="0" w:color="auto"/>
          </w:divBdr>
        </w:div>
        <w:div w:id="390033697">
          <w:marLeft w:val="0"/>
          <w:marRight w:val="0"/>
          <w:marTop w:val="0"/>
          <w:marBottom w:val="0"/>
          <w:divBdr>
            <w:top w:val="none" w:sz="0" w:space="0" w:color="auto"/>
            <w:left w:val="none" w:sz="0" w:space="0" w:color="auto"/>
            <w:bottom w:val="none" w:sz="0" w:space="0" w:color="auto"/>
            <w:right w:val="none" w:sz="0" w:space="0" w:color="auto"/>
          </w:divBdr>
        </w:div>
        <w:div w:id="653529859">
          <w:marLeft w:val="0"/>
          <w:marRight w:val="0"/>
          <w:marTop w:val="0"/>
          <w:marBottom w:val="0"/>
          <w:divBdr>
            <w:top w:val="none" w:sz="0" w:space="0" w:color="auto"/>
            <w:left w:val="none" w:sz="0" w:space="0" w:color="auto"/>
            <w:bottom w:val="none" w:sz="0" w:space="0" w:color="auto"/>
            <w:right w:val="none" w:sz="0" w:space="0" w:color="auto"/>
          </w:divBdr>
        </w:div>
        <w:div w:id="1777409891">
          <w:marLeft w:val="0"/>
          <w:marRight w:val="0"/>
          <w:marTop w:val="0"/>
          <w:marBottom w:val="0"/>
          <w:divBdr>
            <w:top w:val="none" w:sz="0" w:space="0" w:color="auto"/>
            <w:left w:val="none" w:sz="0" w:space="0" w:color="auto"/>
            <w:bottom w:val="none" w:sz="0" w:space="0" w:color="auto"/>
            <w:right w:val="none" w:sz="0" w:space="0" w:color="auto"/>
          </w:divBdr>
        </w:div>
      </w:divsChild>
    </w:div>
    <w:div w:id="1026515676">
      <w:bodyDiv w:val="1"/>
      <w:marLeft w:val="0"/>
      <w:marRight w:val="0"/>
      <w:marTop w:val="0"/>
      <w:marBottom w:val="0"/>
      <w:divBdr>
        <w:top w:val="none" w:sz="0" w:space="0" w:color="auto"/>
        <w:left w:val="none" w:sz="0" w:space="0" w:color="auto"/>
        <w:bottom w:val="none" w:sz="0" w:space="0" w:color="auto"/>
        <w:right w:val="none" w:sz="0" w:space="0" w:color="auto"/>
      </w:divBdr>
      <w:divsChild>
        <w:div w:id="63068158">
          <w:marLeft w:val="0"/>
          <w:marRight w:val="0"/>
          <w:marTop w:val="0"/>
          <w:marBottom w:val="0"/>
          <w:divBdr>
            <w:top w:val="none" w:sz="0" w:space="0" w:color="auto"/>
            <w:left w:val="none" w:sz="0" w:space="0" w:color="auto"/>
            <w:bottom w:val="none" w:sz="0" w:space="0" w:color="auto"/>
            <w:right w:val="none" w:sz="0" w:space="0" w:color="auto"/>
          </w:divBdr>
          <w:divsChild>
            <w:div w:id="1593392436">
              <w:marLeft w:val="0"/>
              <w:marRight w:val="0"/>
              <w:marTop w:val="0"/>
              <w:marBottom w:val="0"/>
              <w:divBdr>
                <w:top w:val="none" w:sz="0" w:space="0" w:color="auto"/>
                <w:left w:val="none" w:sz="0" w:space="0" w:color="auto"/>
                <w:bottom w:val="none" w:sz="0" w:space="0" w:color="auto"/>
                <w:right w:val="none" w:sz="0" w:space="0" w:color="auto"/>
              </w:divBdr>
              <w:divsChild>
                <w:div w:id="1080755346">
                  <w:marLeft w:val="0"/>
                  <w:marRight w:val="0"/>
                  <w:marTop w:val="0"/>
                  <w:marBottom w:val="0"/>
                  <w:divBdr>
                    <w:top w:val="none" w:sz="0" w:space="0" w:color="auto"/>
                    <w:left w:val="none" w:sz="0" w:space="0" w:color="auto"/>
                    <w:bottom w:val="none" w:sz="0" w:space="0" w:color="auto"/>
                    <w:right w:val="none" w:sz="0" w:space="0" w:color="auto"/>
                  </w:divBdr>
                  <w:divsChild>
                    <w:div w:id="2041587106">
                      <w:marLeft w:val="0"/>
                      <w:marRight w:val="0"/>
                      <w:marTop w:val="0"/>
                      <w:marBottom w:val="0"/>
                      <w:divBdr>
                        <w:top w:val="none" w:sz="0" w:space="0" w:color="auto"/>
                        <w:left w:val="none" w:sz="0" w:space="0" w:color="auto"/>
                        <w:bottom w:val="none" w:sz="0" w:space="0" w:color="auto"/>
                        <w:right w:val="none" w:sz="0" w:space="0" w:color="auto"/>
                      </w:divBdr>
                      <w:divsChild>
                        <w:div w:id="46954411">
                          <w:marLeft w:val="0"/>
                          <w:marRight w:val="0"/>
                          <w:marTop w:val="0"/>
                          <w:marBottom w:val="0"/>
                          <w:divBdr>
                            <w:top w:val="none" w:sz="0" w:space="0" w:color="auto"/>
                            <w:left w:val="none" w:sz="0" w:space="0" w:color="auto"/>
                            <w:bottom w:val="none" w:sz="0" w:space="0" w:color="auto"/>
                            <w:right w:val="none" w:sz="0" w:space="0" w:color="auto"/>
                          </w:divBdr>
                          <w:divsChild>
                            <w:div w:id="1576621142">
                              <w:marLeft w:val="0"/>
                              <w:marRight w:val="0"/>
                              <w:marTop w:val="0"/>
                              <w:marBottom w:val="0"/>
                              <w:divBdr>
                                <w:top w:val="none" w:sz="0" w:space="0" w:color="auto"/>
                                <w:left w:val="none" w:sz="0" w:space="0" w:color="auto"/>
                                <w:bottom w:val="none" w:sz="0" w:space="0" w:color="auto"/>
                                <w:right w:val="none" w:sz="0" w:space="0" w:color="auto"/>
                              </w:divBdr>
                              <w:divsChild>
                                <w:div w:id="28993455">
                                  <w:marLeft w:val="0"/>
                                  <w:marRight w:val="0"/>
                                  <w:marTop w:val="0"/>
                                  <w:marBottom w:val="0"/>
                                  <w:divBdr>
                                    <w:top w:val="none" w:sz="0" w:space="0" w:color="auto"/>
                                    <w:left w:val="none" w:sz="0" w:space="0" w:color="auto"/>
                                    <w:bottom w:val="none" w:sz="0" w:space="0" w:color="auto"/>
                                    <w:right w:val="none" w:sz="0" w:space="0" w:color="auto"/>
                                  </w:divBdr>
                                  <w:divsChild>
                                    <w:div w:id="1424378628">
                                      <w:marLeft w:val="0"/>
                                      <w:marRight w:val="0"/>
                                      <w:marTop w:val="0"/>
                                      <w:marBottom w:val="0"/>
                                      <w:divBdr>
                                        <w:top w:val="none" w:sz="0" w:space="0" w:color="auto"/>
                                        <w:left w:val="none" w:sz="0" w:space="0" w:color="auto"/>
                                        <w:bottom w:val="none" w:sz="0" w:space="0" w:color="auto"/>
                                        <w:right w:val="none" w:sz="0" w:space="0" w:color="auto"/>
                                      </w:divBdr>
                                      <w:divsChild>
                                        <w:div w:id="961494403">
                                          <w:marLeft w:val="75"/>
                                          <w:marRight w:val="75"/>
                                          <w:marTop w:val="0"/>
                                          <w:marBottom w:val="0"/>
                                          <w:divBdr>
                                            <w:top w:val="none" w:sz="0" w:space="0" w:color="auto"/>
                                            <w:left w:val="none" w:sz="0" w:space="0" w:color="auto"/>
                                            <w:bottom w:val="none" w:sz="0" w:space="0" w:color="auto"/>
                                            <w:right w:val="none" w:sz="0" w:space="0" w:color="auto"/>
                                          </w:divBdr>
                                          <w:divsChild>
                                            <w:div w:id="1795249850">
                                              <w:marLeft w:val="0"/>
                                              <w:marRight w:val="0"/>
                                              <w:marTop w:val="60"/>
                                              <w:marBottom w:val="0"/>
                                              <w:divBdr>
                                                <w:top w:val="none" w:sz="0" w:space="0" w:color="auto"/>
                                                <w:left w:val="none" w:sz="0" w:space="0" w:color="auto"/>
                                                <w:bottom w:val="none" w:sz="0" w:space="0" w:color="auto"/>
                                                <w:right w:val="none" w:sz="0" w:space="0" w:color="auto"/>
                                              </w:divBdr>
                                              <w:divsChild>
                                                <w:div w:id="1781148257">
                                                  <w:marLeft w:val="0"/>
                                                  <w:marRight w:val="0"/>
                                                  <w:marTop w:val="0"/>
                                                  <w:marBottom w:val="0"/>
                                                  <w:divBdr>
                                                    <w:top w:val="none" w:sz="0" w:space="0" w:color="auto"/>
                                                    <w:left w:val="none" w:sz="0" w:space="0" w:color="auto"/>
                                                    <w:bottom w:val="none" w:sz="0" w:space="0" w:color="auto"/>
                                                    <w:right w:val="none" w:sz="0" w:space="0" w:color="auto"/>
                                                  </w:divBdr>
                                                  <w:divsChild>
                                                    <w:div w:id="1297489798">
                                                      <w:marLeft w:val="195"/>
                                                      <w:marRight w:val="195"/>
                                                      <w:marTop w:val="0"/>
                                                      <w:marBottom w:val="0"/>
                                                      <w:divBdr>
                                                        <w:top w:val="none" w:sz="0" w:space="0" w:color="auto"/>
                                                        <w:left w:val="none" w:sz="0" w:space="0" w:color="auto"/>
                                                        <w:bottom w:val="none" w:sz="0" w:space="0" w:color="auto"/>
                                                        <w:right w:val="none" w:sz="0" w:space="0" w:color="auto"/>
                                                      </w:divBdr>
                                                      <w:divsChild>
                                                        <w:div w:id="856164124">
                                                          <w:marLeft w:val="0"/>
                                                          <w:marRight w:val="0"/>
                                                          <w:marTop w:val="0"/>
                                                          <w:marBottom w:val="0"/>
                                                          <w:divBdr>
                                                            <w:top w:val="none" w:sz="0" w:space="0" w:color="auto"/>
                                                            <w:left w:val="none" w:sz="0" w:space="0" w:color="auto"/>
                                                            <w:bottom w:val="none" w:sz="0" w:space="0" w:color="auto"/>
                                                            <w:right w:val="none" w:sz="0" w:space="0" w:color="auto"/>
                                                          </w:divBdr>
                                                          <w:divsChild>
                                                            <w:div w:id="820853482">
                                                              <w:marLeft w:val="0"/>
                                                              <w:marRight w:val="0"/>
                                                              <w:marTop w:val="0"/>
                                                              <w:marBottom w:val="0"/>
                                                              <w:divBdr>
                                                                <w:top w:val="none" w:sz="0" w:space="0" w:color="auto"/>
                                                                <w:left w:val="none" w:sz="0" w:space="0" w:color="auto"/>
                                                                <w:bottom w:val="none" w:sz="0" w:space="0" w:color="auto"/>
                                                                <w:right w:val="none" w:sz="0" w:space="0" w:color="auto"/>
                                                              </w:divBdr>
                                                              <w:divsChild>
                                                                <w:div w:id="901869547">
                                                                  <w:marLeft w:val="0"/>
                                                                  <w:marRight w:val="0"/>
                                                                  <w:marTop w:val="0"/>
                                                                  <w:marBottom w:val="0"/>
                                                                  <w:divBdr>
                                                                    <w:top w:val="none" w:sz="0" w:space="0" w:color="auto"/>
                                                                    <w:left w:val="none" w:sz="0" w:space="0" w:color="auto"/>
                                                                    <w:bottom w:val="none" w:sz="0" w:space="0" w:color="auto"/>
                                                                    <w:right w:val="none" w:sz="0" w:space="0" w:color="auto"/>
                                                                  </w:divBdr>
                                                                  <w:divsChild>
                                                                    <w:div w:id="1791049153">
                                                                      <w:marLeft w:val="0"/>
                                                                      <w:marRight w:val="0"/>
                                                                      <w:marTop w:val="0"/>
                                                                      <w:marBottom w:val="0"/>
                                                                      <w:divBdr>
                                                                        <w:top w:val="none" w:sz="0" w:space="0" w:color="auto"/>
                                                                        <w:left w:val="none" w:sz="0" w:space="0" w:color="auto"/>
                                                                        <w:bottom w:val="none" w:sz="0" w:space="0" w:color="auto"/>
                                                                        <w:right w:val="none" w:sz="0" w:space="0" w:color="auto"/>
                                                                      </w:divBdr>
                                                                      <w:divsChild>
                                                                        <w:div w:id="206139059">
                                                                          <w:marLeft w:val="150"/>
                                                                          <w:marRight w:val="150"/>
                                                                          <w:marTop w:val="150"/>
                                                                          <w:marBottom w:val="150"/>
                                                                          <w:divBdr>
                                                                            <w:top w:val="none" w:sz="0" w:space="0" w:color="auto"/>
                                                                            <w:left w:val="none" w:sz="0" w:space="0" w:color="auto"/>
                                                                            <w:bottom w:val="none" w:sz="0" w:space="0" w:color="auto"/>
                                                                            <w:right w:val="none" w:sz="0" w:space="0" w:color="auto"/>
                                                                          </w:divBdr>
                                                                          <w:divsChild>
                                                                            <w:div w:id="145968513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257560">
                                                                                  <w:marLeft w:val="0"/>
                                                                                  <w:marRight w:val="0"/>
                                                                                  <w:marTop w:val="0"/>
                                                                                  <w:marBottom w:val="0"/>
                                                                                  <w:divBdr>
                                                                                    <w:top w:val="none" w:sz="0" w:space="0" w:color="auto"/>
                                                                                    <w:left w:val="none" w:sz="0" w:space="0" w:color="auto"/>
                                                                                    <w:bottom w:val="none" w:sz="0" w:space="0" w:color="auto"/>
                                                                                    <w:right w:val="none" w:sz="0" w:space="0" w:color="auto"/>
                                                                                  </w:divBdr>
                                                                                </w:div>
                                                                                <w:div w:id="168713242">
                                                                                  <w:marLeft w:val="0"/>
                                                                                  <w:marRight w:val="0"/>
                                                                                  <w:marTop w:val="0"/>
                                                                                  <w:marBottom w:val="0"/>
                                                                                  <w:divBdr>
                                                                                    <w:top w:val="none" w:sz="0" w:space="0" w:color="auto"/>
                                                                                    <w:left w:val="none" w:sz="0" w:space="0" w:color="auto"/>
                                                                                    <w:bottom w:val="none" w:sz="0" w:space="0" w:color="auto"/>
                                                                                    <w:right w:val="none" w:sz="0" w:space="0" w:color="auto"/>
                                                                                  </w:divBdr>
                                                                                </w:div>
                                                                                <w:div w:id="412240206">
                                                                                  <w:marLeft w:val="0"/>
                                                                                  <w:marRight w:val="0"/>
                                                                                  <w:marTop w:val="0"/>
                                                                                  <w:marBottom w:val="0"/>
                                                                                  <w:divBdr>
                                                                                    <w:top w:val="none" w:sz="0" w:space="0" w:color="auto"/>
                                                                                    <w:left w:val="none" w:sz="0" w:space="0" w:color="auto"/>
                                                                                    <w:bottom w:val="none" w:sz="0" w:space="0" w:color="auto"/>
                                                                                    <w:right w:val="none" w:sz="0" w:space="0" w:color="auto"/>
                                                                                  </w:divBdr>
                                                                                </w:div>
                                                                                <w:div w:id="466048557">
                                                                                  <w:marLeft w:val="0"/>
                                                                                  <w:marRight w:val="0"/>
                                                                                  <w:marTop w:val="0"/>
                                                                                  <w:marBottom w:val="0"/>
                                                                                  <w:divBdr>
                                                                                    <w:top w:val="none" w:sz="0" w:space="0" w:color="auto"/>
                                                                                    <w:left w:val="none" w:sz="0" w:space="0" w:color="auto"/>
                                                                                    <w:bottom w:val="none" w:sz="0" w:space="0" w:color="auto"/>
                                                                                    <w:right w:val="none" w:sz="0" w:space="0" w:color="auto"/>
                                                                                  </w:divBdr>
                                                                                </w:div>
                                                                                <w:div w:id="604074599">
                                                                                  <w:marLeft w:val="0"/>
                                                                                  <w:marRight w:val="0"/>
                                                                                  <w:marTop w:val="0"/>
                                                                                  <w:marBottom w:val="0"/>
                                                                                  <w:divBdr>
                                                                                    <w:top w:val="none" w:sz="0" w:space="0" w:color="auto"/>
                                                                                    <w:left w:val="none" w:sz="0" w:space="0" w:color="auto"/>
                                                                                    <w:bottom w:val="none" w:sz="0" w:space="0" w:color="auto"/>
                                                                                    <w:right w:val="none" w:sz="0" w:space="0" w:color="auto"/>
                                                                                  </w:divBdr>
                                                                                </w:div>
                                                                                <w:div w:id="631205105">
                                                                                  <w:marLeft w:val="0"/>
                                                                                  <w:marRight w:val="0"/>
                                                                                  <w:marTop w:val="0"/>
                                                                                  <w:marBottom w:val="0"/>
                                                                                  <w:divBdr>
                                                                                    <w:top w:val="none" w:sz="0" w:space="0" w:color="auto"/>
                                                                                    <w:left w:val="none" w:sz="0" w:space="0" w:color="auto"/>
                                                                                    <w:bottom w:val="none" w:sz="0" w:space="0" w:color="auto"/>
                                                                                    <w:right w:val="none" w:sz="0" w:space="0" w:color="auto"/>
                                                                                  </w:divBdr>
                                                                                </w:div>
                                                                                <w:div w:id="674184756">
                                                                                  <w:marLeft w:val="0"/>
                                                                                  <w:marRight w:val="0"/>
                                                                                  <w:marTop w:val="0"/>
                                                                                  <w:marBottom w:val="0"/>
                                                                                  <w:divBdr>
                                                                                    <w:top w:val="none" w:sz="0" w:space="0" w:color="auto"/>
                                                                                    <w:left w:val="none" w:sz="0" w:space="0" w:color="auto"/>
                                                                                    <w:bottom w:val="none" w:sz="0" w:space="0" w:color="auto"/>
                                                                                    <w:right w:val="none" w:sz="0" w:space="0" w:color="auto"/>
                                                                                  </w:divBdr>
                                                                                </w:div>
                                                                                <w:div w:id="1121418117">
                                                                                  <w:marLeft w:val="0"/>
                                                                                  <w:marRight w:val="0"/>
                                                                                  <w:marTop w:val="0"/>
                                                                                  <w:marBottom w:val="0"/>
                                                                                  <w:divBdr>
                                                                                    <w:top w:val="none" w:sz="0" w:space="0" w:color="auto"/>
                                                                                    <w:left w:val="none" w:sz="0" w:space="0" w:color="auto"/>
                                                                                    <w:bottom w:val="none" w:sz="0" w:space="0" w:color="auto"/>
                                                                                    <w:right w:val="none" w:sz="0" w:space="0" w:color="auto"/>
                                                                                  </w:divBdr>
                                                                                </w:div>
                                                                                <w:div w:id="1122072018">
                                                                                  <w:marLeft w:val="0"/>
                                                                                  <w:marRight w:val="0"/>
                                                                                  <w:marTop w:val="0"/>
                                                                                  <w:marBottom w:val="0"/>
                                                                                  <w:divBdr>
                                                                                    <w:top w:val="none" w:sz="0" w:space="0" w:color="auto"/>
                                                                                    <w:left w:val="none" w:sz="0" w:space="0" w:color="auto"/>
                                                                                    <w:bottom w:val="none" w:sz="0" w:space="0" w:color="auto"/>
                                                                                    <w:right w:val="none" w:sz="0" w:space="0" w:color="auto"/>
                                                                                  </w:divBdr>
                                                                                </w:div>
                                                                                <w:div w:id="1178737959">
                                                                                  <w:marLeft w:val="0"/>
                                                                                  <w:marRight w:val="0"/>
                                                                                  <w:marTop w:val="0"/>
                                                                                  <w:marBottom w:val="0"/>
                                                                                  <w:divBdr>
                                                                                    <w:top w:val="none" w:sz="0" w:space="0" w:color="auto"/>
                                                                                    <w:left w:val="none" w:sz="0" w:space="0" w:color="auto"/>
                                                                                    <w:bottom w:val="none" w:sz="0" w:space="0" w:color="auto"/>
                                                                                    <w:right w:val="none" w:sz="0" w:space="0" w:color="auto"/>
                                                                                  </w:divBdr>
                                                                                </w:div>
                                                                                <w:div w:id="12414524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0447935">
                                                                                      <w:marLeft w:val="0"/>
                                                                                      <w:marRight w:val="0"/>
                                                                                      <w:marTop w:val="0"/>
                                                                                      <w:marBottom w:val="0"/>
                                                                                      <w:divBdr>
                                                                                        <w:top w:val="none" w:sz="0" w:space="0" w:color="auto"/>
                                                                                        <w:left w:val="none" w:sz="0" w:space="0" w:color="auto"/>
                                                                                        <w:bottom w:val="none" w:sz="0" w:space="0" w:color="auto"/>
                                                                                        <w:right w:val="none" w:sz="0" w:space="0" w:color="auto"/>
                                                                                      </w:divBdr>
                                                                                    </w:div>
                                                                                    <w:div w:id="410853080">
                                                                                      <w:marLeft w:val="0"/>
                                                                                      <w:marRight w:val="0"/>
                                                                                      <w:marTop w:val="0"/>
                                                                                      <w:marBottom w:val="0"/>
                                                                                      <w:divBdr>
                                                                                        <w:top w:val="none" w:sz="0" w:space="0" w:color="auto"/>
                                                                                        <w:left w:val="none" w:sz="0" w:space="0" w:color="auto"/>
                                                                                        <w:bottom w:val="none" w:sz="0" w:space="0" w:color="auto"/>
                                                                                        <w:right w:val="none" w:sz="0" w:space="0" w:color="auto"/>
                                                                                      </w:divBdr>
                                                                                    </w:div>
                                                                                    <w:div w:id="634144897">
                                                                                      <w:marLeft w:val="0"/>
                                                                                      <w:marRight w:val="0"/>
                                                                                      <w:marTop w:val="0"/>
                                                                                      <w:marBottom w:val="0"/>
                                                                                      <w:divBdr>
                                                                                        <w:top w:val="none" w:sz="0" w:space="0" w:color="auto"/>
                                                                                        <w:left w:val="none" w:sz="0" w:space="0" w:color="auto"/>
                                                                                        <w:bottom w:val="none" w:sz="0" w:space="0" w:color="auto"/>
                                                                                        <w:right w:val="none" w:sz="0" w:space="0" w:color="auto"/>
                                                                                      </w:divBdr>
                                                                                    </w:div>
                                                                                    <w:div w:id="780759238">
                                                                                      <w:marLeft w:val="0"/>
                                                                                      <w:marRight w:val="0"/>
                                                                                      <w:marTop w:val="0"/>
                                                                                      <w:marBottom w:val="0"/>
                                                                                      <w:divBdr>
                                                                                        <w:top w:val="none" w:sz="0" w:space="0" w:color="auto"/>
                                                                                        <w:left w:val="none" w:sz="0" w:space="0" w:color="auto"/>
                                                                                        <w:bottom w:val="none" w:sz="0" w:space="0" w:color="auto"/>
                                                                                        <w:right w:val="none" w:sz="0" w:space="0" w:color="auto"/>
                                                                                      </w:divBdr>
                                                                                    </w:div>
                                                                                    <w:div w:id="825510615">
                                                                                      <w:marLeft w:val="0"/>
                                                                                      <w:marRight w:val="0"/>
                                                                                      <w:marTop w:val="0"/>
                                                                                      <w:marBottom w:val="0"/>
                                                                                      <w:divBdr>
                                                                                        <w:top w:val="none" w:sz="0" w:space="0" w:color="auto"/>
                                                                                        <w:left w:val="none" w:sz="0" w:space="0" w:color="auto"/>
                                                                                        <w:bottom w:val="none" w:sz="0" w:space="0" w:color="auto"/>
                                                                                        <w:right w:val="none" w:sz="0" w:space="0" w:color="auto"/>
                                                                                      </w:divBdr>
                                                                                    </w:div>
                                                                                    <w:div w:id="1121150928">
                                                                                      <w:marLeft w:val="0"/>
                                                                                      <w:marRight w:val="0"/>
                                                                                      <w:marTop w:val="0"/>
                                                                                      <w:marBottom w:val="0"/>
                                                                                      <w:divBdr>
                                                                                        <w:top w:val="none" w:sz="0" w:space="0" w:color="auto"/>
                                                                                        <w:left w:val="none" w:sz="0" w:space="0" w:color="auto"/>
                                                                                        <w:bottom w:val="none" w:sz="0" w:space="0" w:color="auto"/>
                                                                                        <w:right w:val="none" w:sz="0" w:space="0" w:color="auto"/>
                                                                                      </w:divBdr>
                                                                                    </w:div>
                                                                                    <w:div w:id="1146554880">
                                                                                      <w:marLeft w:val="0"/>
                                                                                      <w:marRight w:val="0"/>
                                                                                      <w:marTop w:val="0"/>
                                                                                      <w:marBottom w:val="0"/>
                                                                                      <w:divBdr>
                                                                                        <w:top w:val="none" w:sz="0" w:space="0" w:color="auto"/>
                                                                                        <w:left w:val="none" w:sz="0" w:space="0" w:color="auto"/>
                                                                                        <w:bottom w:val="none" w:sz="0" w:space="0" w:color="auto"/>
                                                                                        <w:right w:val="none" w:sz="0" w:space="0" w:color="auto"/>
                                                                                      </w:divBdr>
                                                                                    </w:div>
                                                                                    <w:div w:id="1305355805">
                                                                                      <w:marLeft w:val="0"/>
                                                                                      <w:marRight w:val="0"/>
                                                                                      <w:marTop w:val="0"/>
                                                                                      <w:marBottom w:val="0"/>
                                                                                      <w:divBdr>
                                                                                        <w:top w:val="none" w:sz="0" w:space="0" w:color="auto"/>
                                                                                        <w:left w:val="none" w:sz="0" w:space="0" w:color="auto"/>
                                                                                        <w:bottom w:val="none" w:sz="0" w:space="0" w:color="auto"/>
                                                                                        <w:right w:val="none" w:sz="0" w:space="0" w:color="auto"/>
                                                                                      </w:divBdr>
                                                                                    </w:div>
                                                                                    <w:div w:id="2051487816">
                                                                                      <w:marLeft w:val="0"/>
                                                                                      <w:marRight w:val="0"/>
                                                                                      <w:marTop w:val="0"/>
                                                                                      <w:marBottom w:val="0"/>
                                                                                      <w:divBdr>
                                                                                        <w:top w:val="none" w:sz="0" w:space="0" w:color="auto"/>
                                                                                        <w:left w:val="none" w:sz="0" w:space="0" w:color="auto"/>
                                                                                        <w:bottom w:val="none" w:sz="0" w:space="0" w:color="auto"/>
                                                                                        <w:right w:val="none" w:sz="0" w:space="0" w:color="auto"/>
                                                                                      </w:divBdr>
                                                                                    </w:div>
                                                                                  </w:divsChild>
                                                                                </w:div>
                                                                                <w:div w:id="1261791759">
                                                                                  <w:marLeft w:val="0"/>
                                                                                  <w:marRight w:val="0"/>
                                                                                  <w:marTop w:val="0"/>
                                                                                  <w:marBottom w:val="0"/>
                                                                                  <w:divBdr>
                                                                                    <w:top w:val="none" w:sz="0" w:space="0" w:color="auto"/>
                                                                                    <w:left w:val="none" w:sz="0" w:space="0" w:color="auto"/>
                                                                                    <w:bottom w:val="none" w:sz="0" w:space="0" w:color="auto"/>
                                                                                    <w:right w:val="none" w:sz="0" w:space="0" w:color="auto"/>
                                                                                  </w:divBdr>
                                                                                </w:div>
                                                                                <w:div w:id="1291281559">
                                                                                  <w:marLeft w:val="0"/>
                                                                                  <w:marRight w:val="0"/>
                                                                                  <w:marTop w:val="0"/>
                                                                                  <w:marBottom w:val="0"/>
                                                                                  <w:divBdr>
                                                                                    <w:top w:val="none" w:sz="0" w:space="0" w:color="auto"/>
                                                                                    <w:left w:val="none" w:sz="0" w:space="0" w:color="auto"/>
                                                                                    <w:bottom w:val="none" w:sz="0" w:space="0" w:color="auto"/>
                                                                                    <w:right w:val="none" w:sz="0" w:space="0" w:color="auto"/>
                                                                                  </w:divBdr>
                                                                                </w:div>
                                                                                <w:div w:id="1344361913">
                                                                                  <w:marLeft w:val="0"/>
                                                                                  <w:marRight w:val="0"/>
                                                                                  <w:marTop w:val="0"/>
                                                                                  <w:marBottom w:val="0"/>
                                                                                  <w:divBdr>
                                                                                    <w:top w:val="none" w:sz="0" w:space="0" w:color="auto"/>
                                                                                    <w:left w:val="none" w:sz="0" w:space="0" w:color="auto"/>
                                                                                    <w:bottom w:val="none" w:sz="0" w:space="0" w:color="auto"/>
                                                                                    <w:right w:val="none" w:sz="0" w:space="0" w:color="auto"/>
                                                                                  </w:divBdr>
                                                                                </w:div>
                                                                                <w:div w:id="1580362237">
                                                                                  <w:marLeft w:val="0"/>
                                                                                  <w:marRight w:val="0"/>
                                                                                  <w:marTop w:val="0"/>
                                                                                  <w:marBottom w:val="0"/>
                                                                                  <w:divBdr>
                                                                                    <w:top w:val="none" w:sz="0" w:space="0" w:color="auto"/>
                                                                                    <w:left w:val="none" w:sz="0" w:space="0" w:color="auto"/>
                                                                                    <w:bottom w:val="none" w:sz="0" w:space="0" w:color="auto"/>
                                                                                    <w:right w:val="none" w:sz="0" w:space="0" w:color="auto"/>
                                                                                  </w:divBdr>
                                                                                </w:div>
                                                                                <w:div w:id="1617058240">
                                                                                  <w:marLeft w:val="0"/>
                                                                                  <w:marRight w:val="0"/>
                                                                                  <w:marTop w:val="0"/>
                                                                                  <w:marBottom w:val="0"/>
                                                                                  <w:divBdr>
                                                                                    <w:top w:val="none" w:sz="0" w:space="0" w:color="auto"/>
                                                                                    <w:left w:val="none" w:sz="0" w:space="0" w:color="auto"/>
                                                                                    <w:bottom w:val="none" w:sz="0" w:space="0" w:color="auto"/>
                                                                                    <w:right w:val="none" w:sz="0" w:space="0" w:color="auto"/>
                                                                                  </w:divBdr>
                                                                                </w:div>
                                                                                <w:div w:id="1629044378">
                                                                                  <w:marLeft w:val="0"/>
                                                                                  <w:marRight w:val="0"/>
                                                                                  <w:marTop w:val="0"/>
                                                                                  <w:marBottom w:val="0"/>
                                                                                  <w:divBdr>
                                                                                    <w:top w:val="none" w:sz="0" w:space="0" w:color="auto"/>
                                                                                    <w:left w:val="none" w:sz="0" w:space="0" w:color="auto"/>
                                                                                    <w:bottom w:val="none" w:sz="0" w:space="0" w:color="auto"/>
                                                                                    <w:right w:val="none" w:sz="0" w:space="0" w:color="auto"/>
                                                                                  </w:divBdr>
                                                                                </w:div>
                                                                                <w:div w:id="1655912050">
                                                                                  <w:marLeft w:val="0"/>
                                                                                  <w:marRight w:val="0"/>
                                                                                  <w:marTop w:val="0"/>
                                                                                  <w:marBottom w:val="0"/>
                                                                                  <w:divBdr>
                                                                                    <w:top w:val="none" w:sz="0" w:space="0" w:color="auto"/>
                                                                                    <w:left w:val="none" w:sz="0" w:space="0" w:color="auto"/>
                                                                                    <w:bottom w:val="none" w:sz="0" w:space="0" w:color="auto"/>
                                                                                    <w:right w:val="none" w:sz="0" w:space="0" w:color="auto"/>
                                                                                  </w:divBdr>
                                                                                </w:div>
                                                                                <w:div w:id="1660578561">
                                                                                  <w:marLeft w:val="0"/>
                                                                                  <w:marRight w:val="0"/>
                                                                                  <w:marTop w:val="0"/>
                                                                                  <w:marBottom w:val="0"/>
                                                                                  <w:divBdr>
                                                                                    <w:top w:val="none" w:sz="0" w:space="0" w:color="auto"/>
                                                                                    <w:left w:val="none" w:sz="0" w:space="0" w:color="auto"/>
                                                                                    <w:bottom w:val="none" w:sz="0" w:space="0" w:color="auto"/>
                                                                                    <w:right w:val="none" w:sz="0" w:space="0" w:color="auto"/>
                                                                                  </w:divBdr>
                                                                                </w:div>
                                                                                <w:div w:id="1699771227">
                                                                                  <w:marLeft w:val="0"/>
                                                                                  <w:marRight w:val="0"/>
                                                                                  <w:marTop w:val="0"/>
                                                                                  <w:marBottom w:val="0"/>
                                                                                  <w:divBdr>
                                                                                    <w:top w:val="none" w:sz="0" w:space="0" w:color="auto"/>
                                                                                    <w:left w:val="none" w:sz="0" w:space="0" w:color="auto"/>
                                                                                    <w:bottom w:val="none" w:sz="0" w:space="0" w:color="auto"/>
                                                                                    <w:right w:val="none" w:sz="0" w:space="0" w:color="auto"/>
                                                                                  </w:divBdr>
                                                                                </w:div>
                                                                                <w:div w:id="1919441352">
                                                                                  <w:marLeft w:val="0"/>
                                                                                  <w:marRight w:val="0"/>
                                                                                  <w:marTop w:val="0"/>
                                                                                  <w:marBottom w:val="0"/>
                                                                                  <w:divBdr>
                                                                                    <w:top w:val="none" w:sz="0" w:space="0" w:color="auto"/>
                                                                                    <w:left w:val="none" w:sz="0" w:space="0" w:color="auto"/>
                                                                                    <w:bottom w:val="none" w:sz="0" w:space="0" w:color="auto"/>
                                                                                    <w:right w:val="none" w:sz="0" w:space="0" w:color="auto"/>
                                                                                  </w:divBdr>
                                                                                </w:div>
                                                                                <w:div w:id="2037147540">
                                                                                  <w:marLeft w:val="0"/>
                                                                                  <w:marRight w:val="0"/>
                                                                                  <w:marTop w:val="0"/>
                                                                                  <w:marBottom w:val="0"/>
                                                                                  <w:divBdr>
                                                                                    <w:top w:val="none" w:sz="0" w:space="0" w:color="auto"/>
                                                                                    <w:left w:val="none" w:sz="0" w:space="0" w:color="auto"/>
                                                                                    <w:bottom w:val="none" w:sz="0" w:space="0" w:color="auto"/>
                                                                                    <w:right w:val="none" w:sz="0" w:space="0" w:color="auto"/>
                                                                                  </w:divBdr>
                                                                                </w:div>
                                                                                <w:div w:id="20521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7877113">
      <w:bodyDiv w:val="1"/>
      <w:marLeft w:val="0"/>
      <w:marRight w:val="0"/>
      <w:marTop w:val="0"/>
      <w:marBottom w:val="0"/>
      <w:divBdr>
        <w:top w:val="none" w:sz="0" w:space="0" w:color="auto"/>
        <w:left w:val="none" w:sz="0" w:space="0" w:color="auto"/>
        <w:bottom w:val="none" w:sz="0" w:space="0" w:color="auto"/>
        <w:right w:val="none" w:sz="0" w:space="0" w:color="auto"/>
      </w:divBdr>
    </w:div>
    <w:div w:id="1057047845">
      <w:bodyDiv w:val="1"/>
      <w:marLeft w:val="0"/>
      <w:marRight w:val="0"/>
      <w:marTop w:val="0"/>
      <w:marBottom w:val="0"/>
      <w:divBdr>
        <w:top w:val="none" w:sz="0" w:space="0" w:color="auto"/>
        <w:left w:val="none" w:sz="0" w:space="0" w:color="auto"/>
        <w:bottom w:val="none" w:sz="0" w:space="0" w:color="auto"/>
        <w:right w:val="none" w:sz="0" w:space="0" w:color="auto"/>
      </w:divBdr>
    </w:div>
    <w:div w:id="1105534416">
      <w:bodyDiv w:val="1"/>
      <w:marLeft w:val="0"/>
      <w:marRight w:val="0"/>
      <w:marTop w:val="0"/>
      <w:marBottom w:val="0"/>
      <w:divBdr>
        <w:top w:val="none" w:sz="0" w:space="0" w:color="auto"/>
        <w:left w:val="none" w:sz="0" w:space="0" w:color="auto"/>
        <w:bottom w:val="none" w:sz="0" w:space="0" w:color="auto"/>
        <w:right w:val="none" w:sz="0" w:space="0" w:color="auto"/>
      </w:divBdr>
    </w:div>
    <w:div w:id="1121655706">
      <w:bodyDiv w:val="1"/>
      <w:marLeft w:val="0"/>
      <w:marRight w:val="0"/>
      <w:marTop w:val="0"/>
      <w:marBottom w:val="0"/>
      <w:divBdr>
        <w:top w:val="none" w:sz="0" w:space="0" w:color="auto"/>
        <w:left w:val="none" w:sz="0" w:space="0" w:color="auto"/>
        <w:bottom w:val="none" w:sz="0" w:space="0" w:color="auto"/>
        <w:right w:val="none" w:sz="0" w:space="0" w:color="auto"/>
      </w:divBdr>
    </w:div>
    <w:div w:id="1122502561">
      <w:bodyDiv w:val="1"/>
      <w:marLeft w:val="0"/>
      <w:marRight w:val="0"/>
      <w:marTop w:val="0"/>
      <w:marBottom w:val="0"/>
      <w:divBdr>
        <w:top w:val="none" w:sz="0" w:space="0" w:color="auto"/>
        <w:left w:val="none" w:sz="0" w:space="0" w:color="auto"/>
        <w:bottom w:val="none" w:sz="0" w:space="0" w:color="auto"/>
        <w:right w:val="none" w:sz="0" w:space="0" w:color="auto"/>
      </w:divBdr>
    </w:div>
    <w:div w:id="1145008943">
      <w:bodyDiv w:val="1"/>
      <w:marLeft w:val="0"/>
      <w:marRight w:val="0"/>
      <w:marTop w:val="0"/>
      <w:marBottom w:val="0"/>
      <w:divBdr>
        <w:top w:val="none" w:sz="0" w:space="0" w:color="auto"/>
        <w:left w:val="none" w:sz="0" w:space="0" w:color="auto"/>
        <w:bottom w:val="none" w:sz="0" w:space="0" w:color="auto"/>
        <w:right w:val="none" w:sz="0" w:space="0" w:color="auto"/>
      </w:divBdr>
    </w:div>
    <w:div w:id="1179084229">
      <w:bodyDiv w:val="1"/>
      <w:marLeft w:val="0"/>
      <w:marRight w:val="0"/>
      <w:marTop w:val="0"/>
      <w:marBottom w:val="0"/>
      <w:divBdr>
        <w:top w:val="none" w:sz="0" w:space="0" w:color="auto"/>
        <w:left w:val="none" w:sz="0" w:space="0" w:color="auto"/>
        <w:bottom w:val="none" w:sz="0" w:space="0" w:color="auto"/>
        <w:right w:val="none" w:sz="0" w:space="0" w:color="auto"/>
      </w:divBdr>
    </w:div>
    <w:div w:id="1185678471">
      <w:bodyDiv w:val="1"/>
      <w:marLeft w:val="0"/>
      <w:marRight w:val="0"/>
      <w:marTop w:val="0"/>
      <w:marBottom w:val="0"/>
      <w:divBdr>
        <w:top w:val="none" w:sz="0" w:space="0" w:color="auto"/>
        <w:left w:val="none" w:sz="0" w:space="0" w:color="auto"/>
        <w:bottom w:val="none" w:sz="0" w:space="0" w:color="auto"/>
        <w:right w:val="none" w:sz="0" w:space="0" w:color="auto"/>
      </w:divBdr>
      <w:divsChild>
        <w:div w:id="1879665126">
          <w:marLeft w:val="0"/>
          <w:marRight w:val="0"/>
          <w:marTop w:val="0"/>
          <w:marBottom w:val="0"/>
          <w:divBdr>
            <w:top w:val="none" w:sz="0" w:space="0" w:color="auto"/>
            <w:left w:val="none" w:sz="0" w:space="0" w:color="auto"/>
            <w:bottom w:val="none" w:sz="0" w:space="0" w:color="auto"/>
            <w:right w:val="none" w:sz="0" w:space="0" w:color="auto"/>
          </w:divBdr>
        </w:div>
      </w:divsChild>
    </w:div>
    <w:div w:id="1203372231">
      <w:bodyDiv w:val="1"/>
      <w:marLeft w:val="0"/>
      <w:marRight w:val="0"/>
      <w:marTop w:val="0"/>
      <w:marBottom w:val="0"/>
      <w:divBdr>
        <w:top w:val="none" w:sz="0" w:space="0" w:color="auto"/>
        <w:left w:val="none" w:sz="0" w:space="0" w:color="auto"/>
        <w:bottom w:val="none" w:sz="0" w:space="0" w:color="auto"/>
        <w:right w:val="none" w:sz="0" w:space="0" w:color="auto"/>
      </w:divBdr>
    </w:div>
    <w:div w:id="1209686635">
      <w:bodyDiv w:val="1"/>
      <w:marLeft w:val="0"/>
      <w:marRight w:val="0"/>
      <w:marTop w:val="0"/>
      <w:marBottom w:val="0"/>
      <w:divBdr>
        <w:top w:val="none" w:sz="0" w:space="0" w:color="auto"/>
        <w:left w:val="none" w:sz="0" w:space="0" w:color="auto"/>
        <w:bottom w:val="none" w:sz="0" w:space="0" w:color="auto"/>
        <w:right w:val="none" w:sz="0" w:space="0" w:color="auto"/>
      </w:divBdr>
    </w:div>
    <w:div w:id="1216694070">
      <w:bodyDiv w:val="1"/>
      <w:marLeft w:val="0"/>
      <w:marRight w:val="0"/>
      <w:marTop w:val="0"/>
      <w:marBottom w:val="0"/>
      <w:divBdr>
        <w:top w:val="none" w:sz="0" w:space="0" w:color="auto"/>
        <w:left w:val="none" w:sz="0" w:space="0" w:color="auto"/>
        <w:bottom w:val="none" w:sz="0" w:space="0" w:color="auto"/>
        <w:right w:val="none" w:sz="0" w:space="0" w:color="auto"/>
      </w:divBdr>
    </w:div>
    <w:div w:id="1262760138">
      <w:bodyDiv w:val="1"/>
      <w:marLeft w:val="0"/>
      <w:marRight w:val="0"/>
      <w:marTop w:val="0"/>
      <w:marBottom w:val="0"/>
      <w:divBdr>
        <w:top w:val="none" w:sz="0" w:space="0" w:color="auto"/>
        <w:left w:val="none" w:sz="0" w:space="0" w:color="auto"/>
        <w:bottom w:val="none" w:sz="0" w:space="0" w:color="auto"/>
        <w:right w:val="none" w:sz="0" w:space="0" w:color="auto"/>
      </w:divBdr>
    </w:div>
    <w:div w:id="1275821427">
      <w:bodyDiv w:val="1"/>
      <w:marLeft w:val="0"/>
      <w:marRight w:val="0"/>
      <w:marTop w:val="0"/>
      <w:marBottom w:val="0"/>
      <w:divBdr>
        <w:top w:val="none" w:sz="0" w:space="0" w:color="auto"/>
        <w:left w:val="none" w:sz="0" w:space="0" w:color="auto"/>
        <w:bottom w:val="none" w:sz="0" w:space="0" w:color="auto"/>
        <w:right w:val="none" w:sz="0" w:space="0" w:color="auto"/>
      </w:divBdr>
    </w:div>
    <w:div w:id="1297250467">
      <w:bodyDiv w:val="1"/>
      <w:marLeft w:val="0"/>
      <w:marRight w:val="0"/>
      <w:marTop w:val="0"/>
      <w:marBottom w:val="0"/>
      <w:divBdr>
        <w:top w:val="none" w:sz="0" w:space="0" w:color="auto"/>
        <w:left w:val="none" w:sz="0" w:space="0" w:color="auto"/>
        <w:bottom w:val="none" w:sz="0" w:space="0" w:color="auto"/>
        <w:right w:val="none" w:sz="0" w:space="0" w:color="auto"/>
      </w:divBdr>
    </w:div>
    <w:div w:id="1309087485">
      <w:bodyDiv w:val="1"/>
      <w:marLeft w:val="0"/>
      <w:marRight w:val="0"/>
      <w:marTop w:val="0"/>
      <w:marBottom w:val="0"/>
      <w:divBdr>
        <w:top w:val="none" w:sz="0" w:space="0" w:color="auto"/>
        <w:left w:val="none" w:sz="0" w:space="0" w:color="auto"/>
        <w:bottom w:val="none" w:sz="0" w:space="0" w:color="auto"/>
        <w:right w:val="none" w:sz="0" w:space="0" w:color="auto"/>
      </w:divBdr>
    </w:div>
    <w:div w:id="1314141260">
      <w:bodyDiv w:val="1"/>
      <w:marLeft w:val="0"/>
      <w:marRight w:val="0"/>
      <w:marTop w:val="0"/>
      <w:marBottom w:val="0"/>
      <w:divBdr>
        <w:top w:val="none" w:sz="0" w:space="0" w:color="auto"/>
        <w:left w:val="none" w:sz="0" w:space="0" w:color="auto"/>
        <w:bottom w:val="none" w:sz="0" w:space="0" w:color="auto"/>
        <w:right w:val="none" w:sz="0" w:space="0" w:color="auto"/>
      </w:divBdr>
    </w:div>
    <w:div w:id="1322853463">
      <w:bodyDiv w:val="1"/>
      <w:marLeft w:val="0"/>
      <w:marRight w:val="0"/>
      <w:marTop w:val="0"/>
      <w:marBottom w:val="0"/>
      <w:divBdr>
        <w:top w:val="none" w:sz="0" w:space="0" w:color="auto"/>
        <w:left w:val="none" w:sz="0" w:space="0" w:color="auto"/>
        <w:bottom w:val="none" w:sz="0" w:space="0" w:color="auto"/>
        <w:right w:val="none" w:sz="0" w:space="0" w:color="auto"/>
      </w:divBdr>
    </w:div>
    <w:div w:id="1326398246">
      <w:bodyDiv w:val="1"/>
      <w:marLeft w:val="0"/>
      <w:marRight w:val="0"/>
      <w:marTop w:val="0"/>
      <w:marBottom w:val="0"/>
      <w:divBdr>
        <w:top w:val="none" w:sz="0" w:space="0" w:color="auto"/>
        <w:left w:val="none" w:sz="0" w:space="0" w:color="auto"/>
        <w:bottom w:val="none" w:sz="0" w:space="0" w:color="auto"/>
        <w:right w:val="none" w:sz="0" w:space="0" w:color="auto"/>
      </w:divBdr>
    </w:div>
    <w:div w:id="1329751436">
      <w:bodyDiv w:val="1"/>
      <w:marLeft w:val="0"/>
      <w:marRight w:val="0"/>
      <w:marTop w:val="0"/>
      <w:marBottom w:val="0"/>
      <w:divBdr>
        <w:top w:val="none" w:sz="0" w:space="0" w:color="auto"/>
        <w:left w:val="none" w:sz="0" w:space="0" w:color="auto"/>
        <w:bottom w:val="none" w:sz="0" w:space="0" w:color="auto"/>
        <w:right w:val="none" w:sz="0" w:space="0" w:color="auto"/>
      </w:divBdr>
    </w:div>
    <w:div w:id="1337272327">
      <w:bodyDiv w:val="1"/>
      <w:marLeft w:val="0"/>
      <w:marRight w:val="0"/>
      <w:marTop w:val="0"/>
      <w:marBottom w:val="0"/>
      <w:divBdr>
        <w:top w:val="none" w:sz="0" w:space="0" w:color="auto"/>
        <w:left w:val="none" w:sz="0" w:space="0" w:color="auto"/>
        <w:bottom w:val="none" w:sz="0" w:space="0" w:color="auto"/>
        <w:right w:val="none" w:sz="0" w:space="0" w:color="auto"/>
      </w:divBdr>
    </w:div>
    <w:div w:id="1338924368">
      <w:bodyDiv w:val="1"/>
      <w:marLeft w:val="0"/>
      <w:marRight w:val="0"/>
      <w:marTop w:val="0"/>
      <w:marBottom w:val="0"/>
      <w:divBdr>
        <w:top w:val="none" w:sz="0" w:space="0" w:color="auto"/>
        <w:left w:val="none" w:sz="0" w:space="0" w:color="auto"/>
        <w:bottom w:val="none" w:sz="0" w:space="0" w:color="auto"/>
        <w:right w:val="none" w:sz="0" w:space="0" w:color="auto"/>
      </w:divBdr>
    </w:div>
    <w:div w:id="1340354933">
      <w:bodyDiv w:val="1"/>
      <w:marLeft w:val="0"/>
      <w:marRight w:val="0"/>
      <w:marTop w:val="0"/>
      <w:marBottom w:val="0"/>
      <w:divBdr>
        <w:top w:val="none" w:sz="0" w:space="0" w:color="auto"/>
        <w:left w:val="none" w:sz="0" w:space="0" w:color="auto"/>
        <w:bottom w:val="none" w:sz="0" w:space="0" w:color="auto"/>
        <w:right w:val="none" w:sz="0" w:space="0" w:color="auto"/>
      </w:divBdr>
    </w:div>
    <w:div w:id="1345009963">
      <w:bodyDiv w:val="1"/>
      <w:marLeft w:val="0"/>
      <w:marRight w:val="0"/>
      <w:marTop w:val="0"/>
      <w:marBottom w:val="0"/>
      <w:divBdr>
        <w:top w:val="none" w:sz="0" w:space="0" w:color="auto"/>
        <w:left w:val="none" w:sz="0" w:space="0" w:color="auto"/>
        <w:bottom w:val="none" w:sz="0" w:space="0" w:color="auto"/>
        <w:right w:val="none" w:sz="0" w:space="0" w:color="auto"/>
      </w:divBdr>
    </w:div>
    <w:div w:id="1345787857">
      <w:bodyDiv w:val="1"/>
      <w:marLeft w:val="0"/>
      <w:marRight w:val="0"/>
      <w:marTop w:val="0"/>
      <w:marBottom w:val="0"/>
      <w:divBdr>
        <w:top w:val="none" w:sz="0" w:space="0" w:color="auto"/>
        <w:left w:val="none" w:sz="0" w:space="0" w:color="auto"/>
        <w:bottom w:val="none" w:sz="0" w:space="0" w:color="auto"/>
        <w:right w:val="none" w:sz="0" w:space="0" w:color="auto"/>
      </w:divBdr>
    </w:div>
    <w:div w:id="1359967332">
      <w:bodyDiv w:val="1"/>
      <w:marLeft w:val="0"/>
      <w:marRight w:val="0"/>
      <w:marTop w:val="0"/>
      <w:marBottom w:val="0"/>
      <w:divBdr>
        <w:top w:val="none" w:sz="0" w:space="0" w:color="auto"/>
        <w:left w:val="none" w:sz="0" w:space="0" w:color="auto"/>
        <w:bottom w:val="none" w:sz="0" w:space="0" w:color="auto"/>
        <w:right w:val="none" w:sz="0" w:space="0" w:color="auto"/>
      </w:divBdr>
    </w:div>
    <w:div w:id="1393502622">
      <w:bodyDiv w:val="1"/>
      <w:marLeft w:val="0"/>
      <w:marRight w:val="0"/>
      <w:marTop w:val="0"/>
      <w:marBottom w:val="0"/>
      <w:divBdr>
        <w:top w:val="none" w:sz="0" w:space="0" w:color="auto"/>
        <w:left w:val="none" w:sz="0" w:space="0" w:color="auto"/>
        <w:bottom w:val="none" w:sz="0" w:space="0" w:color="auto"/>
        <w:right w:val="none" w:sz="0" w:space="0" w:color="auto"/>
      </w:divBdr>
    </w:div>
    <w:div w:id="1395353044">
      <w:bodyDiv w:val="1"/>
      <w:marLeft w:val="0"/>
      <w:marRight w:val="0"/>
      <w:marTop w:val="0"/>
      <w:marBottom w:val="0"/>
      <w:divBdr>
        <w:top w:val="none" w:sz="0" w:space="0" w:color="auto"/>
        <w:left w:val="none" w:sz="0" w:space="0" w:color="auto"/>
        <w:bottom w:val="none" w:sz="0" w:space="0" w:color="auto"/>
        <w:right w:val="none" w:sz="0" w:space="0" w:color="auto"/>
      </w:divBdr>
    </w:div>
    <w:div w:id="1395394184">
      <w:bodyDiv w:val="1"/>
      <w:marLeft w:val="0"/>
      <w:marRight w:val="0"/>
      <w:marTop w:val="0"/>
      <w:marBottom w:val="0"/>
      <w:divBdr>
        <w:top w:val="none" w:sz="0" w:space="0" w:color="auto"/>
        <w:left w:val="none" w:sz="0" w:space="0" w:color="auto"/>
        <w:bottom w:val="none" w:sz="0" w:space="0" w:color="auto"/>
        <w:right w:val="none" w:sz="0" w:space="0" w:color="auto"/>
      </w:divBdr>
    </w:div>
    <w:div w:id="1404716664">
      <w:bodyDiv w:val="1"/>
      <w:marLeft w:val="0"/>
      <w:marRight w:val="0"/>
      <w:marTop w:val="0"/>
      <w:marBottom w:val="0"/>
      <w:divBdr>
        <w:top w:val="none" w:sz="0" w:space="0" w:color="auto"/>
        <w:left w:val="none" w:sz="0" w:space="0" w:color="auto"/>
        <w:bottom w:val="none" w:sz="0" w:space="0" w:color="auto"/>
        <w:right w:val="none" w:sz="0" w:space="0" w:color="auto"/>
      </w:divBdr>
    </w:div>
    <w:div w:id="1429157523">
      <w:bodyDiv w:val="1"/>
      <w:marLeft w:val="0"/>
      <w:marRight w:val="0"/>
      <w:marTop w:val="0"/>
      <w:marBottom w:val="0"/>
      <w:divBdr>
        <w:top w:val="none" w:sz="0" w:space="0" w:color="auto"/>
        <w:left w:val="none" w:sz="0" w:space="0" w:color="auto"/>
        <w:bottom w:val="none" w:sz="0" w:space="0" w:color="auto"/>
        <w:right w:val="none" w:sz="0" w:space="0" w:color="auto"/>
      </w:divBdr>
    </w:div>
    <w:div w:id="1454517578">
      <w:bodyDiv w:val="1"/>
      <w:marLeft w:val="0"/>
      <w:marRight w:val="0"/>
      <w:marTop w:val="0"/>
      <w:marBottom w:val="0"/>
      <w:divBdr>
        <w:top w:val="none" w:sz="0" w:space="0" w:color="auto"/>
        <w:left w:val="none" w:sz="0" w:space="0" w:color="auto"/>
        <w:bottom w:val="none" w:sz="0" w:space="0" w:color="auto"/>
        <w:right w:val="none" w:sz="0" w:space="0" w:color="auto"/>
      </w:divBdr>
    </w:div>
    <w:div w:id="1456214920">
      <w:bodyDiv w:val="1"/>
      <w:marLeft w:val="0"/>
      <w:marRight w:val="0"/>
      <w:marTop w:val="0"/>
      <w:marBottom w:val="0"/>
      <w:divBdr>
        <w:top w:val="none" w:sz="0" w:space="0" w:color="auto"/>
        <w:left w:val="none" w:sz="0" w:space="0" w:color="auto"/>
        <w:bottom w:val="none" w:sz="0" w:space="0" w:color="auto"/>
        <w:right w:val="none" w:sz="0" w:space="0" w:color="auto"/>
      </w:divBdr>
    </w:div>
    <w:div w:id="1480607979">
      <w:bodyDiv w:val="1"/>
      <w:marLeft w:val="0"/>
      <w:marRight w:val="0"/>
      <w:marTop w:val="0"/>
      <w:marBottom w:val="0"/>
      <w:divBdr>
        <w:top w:val="none" w:sz="0" w:space="0" w:color="auto"/>
        <w:left w:val="none" w:sz="0" w:space="0" w:color="auto"/>
        <w:bottom w:val="none" w:sz="0" w:space="0" w:color="auto"/>
        <w:right w:val="none" w:sz="0" w:space="0" w:color="auto"/>
      </w:divBdr>
    </w:div>
    <w:div w:id="1491751554">
      <w:bodyDiv w:val="1"/>
      <w:marLeft w:val="0"/>
      <w:marRight w:val="0"/>
      <w:marTop w:val="0"/>
      <w:marBottom w:val="0"/>
      <w:divBdr>
        <w:top w:val="none" w:sz="0" w:space="0" w:color="auto"/>
        <w:left w:val="none" w:sz="0" w:space="0" w:color="auto"/>
        <w:bottom w:val="none" w:sz="0" w:space="0" w:color="auto"/>
        <w:right w:val="none" w:sz="0" w:space="0" w:color="auto"/>
      </w:divBdr>
    </w:div>
    <w:div w:id="1492599773">
      <w:bodyDiv w:val="1"/>
      <w:marLeft w:val="0"/>
      <w:marRight w:val="0"/>
      <w:marTop w:val="0"/>
      <w:marBottom w:val="0"/>
      <w:divBdr>
        <w:top w:val="none" w:sz="0" w:space="0" w:color="auto"/>
        <w:left w:val="none" w:sz="0" w:space="0" w:color="auto"/>
        <w:bottom w:val="none" w:sz="0" w:space="0" w:color="auto"/>
        <w:right w:val="none" w:sz="0" w:space="0" w:color="auto"/>
      </w:divBdr>
    </w:div>
    <w:div w:id="1495997675">
      <w:bodyDiv w:val="1"/>
      <w:marLeft w:val="0"/>
      <w:marRight w:val="0"/>
      <w:marTop w:val="0"/>
      <w:marBottom w:val="0"/>
      <w:divBdr>
        <w:top w:val="none" w:sz="0" w:space="0" w:color="auto"/>
        <w:left w:val="none" w:sz="0" w:space="0" w:color="auto"/>
        <w:bottom w:val="none" w:sz="0" w:space="0" w:color="auto"/>
        <w:right w:val="none" w:sz="0" w:space="0" w:color="auto"/>
      </w:divBdr>
    </w:div>
    <w:div w:id="1509440580">
      <w:bodyDiv w:val="1"/>
      <w:marLeft w:val="0"/>
      <w:marRight w:val="0"/>
      <w:marTop w:val="0"/>
      <w:marBottom w:val="0"/>
      <w:divBdr>
        <w:top w:val="none" w:sz="0" w:space="0" w:color="auto"/>
        <w:left w:val="none" w:sz="0" w:space="0" w:color="auto"/>
        <w:bottom w:val="none" w:sz="0" w:space="0" w:color="auto"/>
        <w:right w:val="none" w:sz="0" w:space="0" w:color="auto"/>
      </w:divBdr>
    </w:div>
    <w:div w:id="1517966789">
      <w:bodyDiv w:val="1"/>
      <w:marLeft w:val="0"/>
      <w:marRight w:val="0"/>
      <w:marTop w:val="0"/>
      <w:marBottom w:val="0"/>
      <w:divBdr>
        <w:top w:val="none" w:sz="0" w:space="0" w:color="auto"/>
        <w:left w:val="none" w:sz="0" w:space="0" w:color="auto"/>
        <w:bottom w:val="none" w:sz="0" w:space="0" w:color="auto"/>
        <w:right w:val="none" w:sz="0" w:space="0" w:color="auto"/>
      </w:divBdr>
    </w:div>
    <w:div w:id="1533883006">
      <w:bodyDiv w:val="1"/>
      <w:marLeft w:val="0"/>
      <w:marRight w:val="0"/>
      <w:marTop w:val="0"/>
      <w:marBottom w:val="0"/>
      <w:divBdr>
        <w:top w:val="none" w:sz="0" w:space="0" w:color="auto"/>
        <w:left w:val="none" w:sz="0" w:space="0" w:color="auto"/>
        <w:bottom w:val="none" w:sz="0" w:space="0" w:color="auto"/>
        <w:right w:val="none" w:sz="0" w:space="0" w:color="auto"/>
      </w:divBdr>
    </w:div>
    <w:div w:id="1539926134">
      <w:bodyDiv w:val="1"/>
      <w:marLeft w:val="0"/>
      <w:marRight w:val="0"/>
      <w:marTop w:val="0"/>
      <w:marBottom w:val="0"/>
      <w:divBdr>
        <w:top w:val="none" w:sz="0" w:space="0" w:color="auto"/>
        <w:left w:val="none" w:sz="0" w:space="0" w:color="auto"/>
        <w:bottom w:val="none" w:sz="0" w:space="0" w:color="auto"/>
        <w:right w:val="none" w:sz="0" w:space="0" w:color="auto"/>
      </w:divBdr>
    </w:div>
    <w:div w:id="1563827829">
      <w:bodyDiv w:val="1"/>
      <w:marLeft w:val="0"/>
      <w:marRight w:val="0"/>
      <w:marTop w:val="0"/>
      <w:marBottom w:val="0"/>
      <w:divBdr>
        <w:top w:val="none" w:sz="0" w:space="0" w:color="auto"/>
        <w:left w:val="none" w:sz="0" w:space="0" w:color="auto"/>
        <w:bottom w:val="none" w:sz="0" w:space="0" w:color="auto"/>
        <w:right w:val="none" w:sz="0" w:space="0" w:color="auto"/>
      </w:divBdr>
    </w:div>
    <w:div w:id="1564412821">
      <w:bodyDiv w:val="1"/>
      <w:marLeft w:val="0"/>
      <w:marRight w:val="0"/>
      <w:marTop w:val="0"/>
      <w:marBottom w:val="0"/>
      <w:divBdr>
        <w:top w:val="none" w:sz="0" w:space="0" w:color="auto"/>
        <w:left w:val="none" w:sz="0" w:space="0" w:color="auto"/>
        <w:bottom w:val="none" w:sz="0" w:space="0" w:color="auto"/>
        <w:right w:val="none" w:sz="0" w:space="0" w:color="auto"/>
      </w:divBdr>
    </w:div>
    <w:div w:id="1568688225">
      <w:bodyDiv w:val="1"/>
      <w:marLeft w:val="0"/>
      <w:marRight w:val="0"/>
      <w:marTop w:val="0"/>
      <w:marBottom w:val="0"/>
      <w:divBdr>
        <w:top w:val="none" w:sz="0" w:space="0" w:color="auto"/>
        <w:left w:val="none" w:sz="0" w:space="0" w:color="auto"/>
        <w:bottom w:val="none" w:sz="0" w:space="0" w:color="auto"/>
        <w:right w:val="none" w:sz="0" w:space="0" w:color="auto"/>
      </w:divBdr>
    </w:div>
    <w:div w:id="1583372539">
      <w:bodyDiv w:val="1"/>
      <w:marLeft w:val="0"/>
      <w:marRight w:val="0"/>
      <w:marTop w:val="0"/>
      <w:marBottom w:val="0"/>
      <w:divBdr>
        <w:top w:val="none" w:sz="0" w:space="0" w:color="auto"/>
        <w:left w:val="none" w:sz="0" w:space="0" w:color="auto"/>
        <w:bottom w:val="none" w:sz="0" w:space="0" w:color="auto"/>
        <w:right w:val="none" w:sz="0" w:space="0" w:color="auto"/>
      </w:divBdr>
    </w:div>
    <w:div w:id="1592544024">
      <w:bodyDiv w:val="1"/>
      <w:marLeft w:val="0"/>
      <w:marRight w:val="0"/>
      <w:marTop w:val="0"/>
      <w:marBottom w:val="0"/>
      <w:divBdr>
        <w:top w:val="none" w:sz="0" w:space="0" w:color="auto"/>
        <w:left w:val="none" w:sz="0" w:space="0" w:color="auto"/>
        <w:bottom w:val="none" w:sz="0" w:space="0" w:color="auto"/>
        <w:right w:val="none" w:sz="0" w:space="0" w:color="auto"/>
      </w:divBdr>
    </w:div>
    <w:div w:id="1601639694">
      <w:bodyDiv w:val="1"/>
      <w:marLeft w:val="0"/>
      <w:marRight w:val="0"/>
      <w:marTop w:val="0"/>
      <w:marBottom w:val="0"/>
      <w:divBdr>
        <w:top w:val="none" w:sz="0" w:space="0" w:color="auto"/>
        <w:left w:val="none" w:sz="0" w:space="0" w:color="auto"/>
        <w:bottom w:val="none" w:sz="0" w:space="0" w:color="auto"/>
        <w:right w:val="none" w:sz="0" w:space="0" w:color="auto"/>
      </w:divBdr>
    </w:div>
    <w:div w:id="1607540372">
      <w:bodyDiv w:val="1"/>
      <w:marLeft w:val="0"/>
      <w:marRight w:val="0"/>
      <w:marTop w:val="0"/>
      <w:marBottom w:val="0"/>
      <w:divBdr>
        <w:top w:val="none" w:sz="0" w:space="0" w:color="auto"/>
        <w:left w:val="none" w:sz="0" w:space="0" w:color="auto"/>
        <w:bottom w:val="none" w:sz="0" w:space="0" w:color="auto"/>
        <w:right w:val="none" w:sz="0" w:space="0" w:color="auto"/>
      </w:divBdr>
    </w:div>
    <w:div w:id="1639071462">
      <w:bodyDiv w:val="1"/>
      <w:marLeft w:val="0"/>
      <w:marRight w:val="0"/>
      <w:marTop w:val="0"/>
      <w:marBottom w:val="0"/>
      <w:divBdr>
        <w:top w:val="none" w:sz="0" w:space="0" w:color="auto"/>
        <w:left w:val="none" w:sz="0" w:space="0" w:color="auto"/>
        <w:bottom w:val="none" w:sz="0" w:space="0" w:color="auto"/>
        <w:right w:val="none" w:sz="0" w:space="0" w:color="auto"/>
      </w:divBdr>
    </w:div>
    <w:div w:id="1639187632">
      <w:bodyDiv w:val="1"/>
      <w:marLeft w:val="0"/>
      <w:marRight w:val="0"/>
      <w:marTop w:val="0"/>
      <w:marBottom w:val="0"/>
      <w:divBdr>
        <w:top w:val="none" w:sz="0" w:space="0" w:color="auto"/>
        <w:left w:val="none" w:sz="0" w:space="0" w:color="auto"/>
        <w:bottom w:val="none" w:sz="0" w:space="0" w:color="auto"/>
        <w:right w:val="none" w:sz="0" w:space="0" w:color="auto"/>
      </w:divBdr>
    </w:div>
    <w:div w:id="1650209729">
      <w:bodyDiv w:val="1"/>
      <w:marLeft w:val="0"/>
      <w:marRight w:val="0"/>
      <w:marTop w:val="0"/>
      <w:marBottom w:val="0"/>
      <w:divBdr>
        <w:top w:val="none" w:sz="0" w:space="0" w:color="auto"/>
        <w:left w:val="none" w:sz="0" w:space="0" w:color="auto"/>
        <w:bottom w:val="none" w:sz="0" w:space="0" w:color="auto"/>
        <w:right w:val="none" w:sz="0" w:space="0" w:color="auto"/>
      </w:divBdr>
    </w:div>
    <w:div w:id="1652127214">
      <w:bodyDiv w:val="1"/>
      <w:marLeft w:val="0"/>
      <w:marRight w:val="0"/>
      <w:marTop w:val="0"/>
      <w:marBottom w:val="0"/>
      <w:divBdr>
        <w:top w:val="none" w:sz="0" w:space="0" w:color="auto"/>
        <w:left w:val="none" w:sz="0" w:space="0" w:color="auto"/>
        <w:bottom w:val="none" w:sz="0" w:space="0" w:color="auto"/>
        <w:right w:val="none" w:sz="0" w:space="0" w:color="auto"/>
      </w:divBdr>
    </w:div>
    <w:div w:id="1692759059">
      <w:bodyDiv w:val="1"/>
      <w:marLeft w:val="0"/>
      <w:marRight w:val="0"/>
      <w:marTop w:val="0"/>
      <w:marBottom w:val="0"/>
      <w:divBdr>
        <w:top w:val="none" w:sz="0" w:space="0" w:color="auto"/>
        <w:left w:val="none" w:sz="0" w:space="0" w:color="auto"/>
        <w:bottom w:val="none" w:sz="0" w:space="0" w:color="auto"/>
        <w:right w:val="none" w:sz="0" w:space="0" w:color="auto"/>
      </w:divBdr>
    </w:div>
    <w:div w:id="1699350743">
      <w:bodyDiv w:val="1"/>
      <w:marLeft w:val="0"/>
      <w:marRight w:val="0"/>
      <w:marTop w:val="0"/>
      <w:marBottom w:val="0"/>
      <w:divBdr>
        <w:top w:val="none" w:sz="0" w:space="0" w:color="auto"/>
        <w:left w:val="none" w:sz="0" w:space="0" w:color="auto"/>
        <w:bottom w:val="none" w:sz="0" w:space="0" w:color="auto"/>
        <w:right w:val="none" w:sz="0" w:space="0" w:color="auto"/>
      </w:divBdr>
    </w:div>
    <w:div w:id="1716006772">
      <w:bodyDiv w:val="1"/>
      <w:marLeft w:val="0"/>
      <w:marRight w:val="0"/>
      <w:marTop w:val="0"/>
      <w:marBottom w:val="0"/>
      <w:divBdr>
        <w:top w:val="none" w:sz="0" w:space="0" w:color="auto"/>
        <w:left w:val="none" w:sz="0" w:space="0" w:color="auto"/>
        <w:bottom w:val="none" w:sz="0" w:space="0" w:color="auto"/>
        <w:right w:val="none" w:sz="0" w:space="0" w:color="auto"/>
      </w:divBdr>
    </w:div>
    <w:div w:id="1720283614">
      <w:bodyDiv w:val="1"/>
      <w:marLeft w:val="0"/>
      <w:marRight w:val="0"/>
      <w:marTop w:val="0"/>
      <w:marBottom w:val="0"/>
      <w:divBdr>
        <w:top w:val="none" w:sz="0" w:space="0" w:color="auto"/>
        <w:left w:val="none" w:sz="0" w:space="0" w:color="auto"/>
        <w:bottom w:val="none" w:sz="0" w:space="0" w:color="auto"/>
        <w:right w:val="none" w:sz="0" w:space="0" w:color="auto"/>
      </w:divBdr>
    </w:div>
    <w:div w:id="1733966618">
      <w:bodyDiv w:val="1"/>
      <w:marLeft w:val="0"/>
      <w:marRight w:val="0"/>
      <w:marTop w:val="0"/>
      <w:marBottom w:val="0"/>
      <w:divBdr>
        <w:top w:val="none" w:sz="0" w:space="0" w:color="auto"/>
        <w:left w:val="none" w:sz="0" w:space="0" w:color="auto"/>
        <w:bottom w:val="none" w:sz="0" w:space="0" w:color="auto"/>
        <w:right w:val="none" w:sz="0" w:space="0" w:color="auto"/>
      </w:divBdr>
    </w:div>
    <w:div w:id="1743067819">
      <w:bodyDiv w:val="1"/>
      <w:marLeft w:val="0"/>
      <w:marRight w:val="0"/>
      <w:marTop w:val="0"/>
      <w:marBottom w:val="0"/>
      <w:divBdr>
        <w:top w:val="none" w:sz="0" w:space="0" w:color="auto"/>
        <w:left w:val="none" w:sz="0" w:space="0" w:color="auto"/>
        <w:bottom w:val="none" w:sz="0" w:space="0" w:color="auto"/>
        <w:right w:val="none" w:sz="0" w:space="0" w:color="auto"/>
      </w:divBdr>
    </w:div>
    <w:div w:id="1744373042">
      <w:bodyDiv w:val="1"/>
      <w:marLeft w:val="0"/>
      <w:marRight w:val="0"/>
      <w:marTop w:val="0"/>
      <w:marBottom w:val="0"/>
      <w:divBdr>
        <w:top w:val="none" w:sz="0" w:space="0" w:color="auto"/>
        <w:left w:val="none" w:sz="0" w:space="0" w:color="auto"/>
        <w:bottom w:val="none" w:sz="0" w:space="0" w:color="auto"/>
        <w:right w:val="none" w:sz="0" w:space="0" w:color="auto"/>
      </w:divBdr>
    </w:div>
    <w:div w:id="1747069726">
      <w:bodyDiv w:val="1"/>
      <w:marLeft w:val="0"/>
      <w:marRight w:val="0"/>
      <w:marTop w:val="0"/>
      <w:marBottom w:val="0"/>
      <w:divBdr>
        <w:top w:val="none" w:sz="0" w:space="0" w:color="auto"/>
        <w:left w:val="none" w:sz="0" w:space="0" w:color="auto"/>
        <w:bottom w:val="none" w:sz="0" w:space="0" w:color="auto"/>
        <w:right w:val="none" w:sz="0" w:space="0" w:color="auto"/>
      </w:divBdr>
    </w:div>
    <w:div w:id="1766144163">
      <w:bodyDiv w:val="1"/>
      <w:marLeft w:val="0"/>
      <w:marRight w:val="0"/>
      <w:marTop w:val="0"/>
      <w:marBottom w:val="0"/>
      <w:divBdr>
        <w:top w:val="none" w:sz="0" w:space="0" w:color="auto"/>
        <w:left w:val="none" w:sz="0" w:space="0" w:color="auto"/>
        <w:bottom w:val="none" w:sz="0" w:space="0" w:color="auto"/>
        <w:right w:val="none" w:sz="0" w:space="0" w:color="auto"/>
      </w:divBdr>
    </w:div>
    <w:div w:id="1772314056">
      <w:bodyDiv w:val="1"/>
      <w:marLeft w:val="0"/>
      <w:marRight w:val="0"/>
      <w:marTop w:val="0"/>
      <w:marBottom w:val="0"/>
      <w:divBdr>
        <w:top w:val="none" w:sz="0" w:space="0" w:color="auto"/>
        <w:left w:val="none" w:sz="0" w:space="0" w:color="auto"/>
        <w:bottom w:val="none" w:sz="0" w:space="0" w:color="auto"/>
        <w:right w:val="none" w:sz="0" w:space="0" w:color="auto"/>
      </w:divBdr>
    </w:div>
    <w:div w:id="1776486961">
      <w:bodyDiv w:val="1"/>
      <w:marLeft w:val="0"/>
      <w:marRight w:val="0"/>
      <w:marTop w:val="0"/>
      <w:marBottom w:val="0"/>
      <w:divBdr>
        <w:top w:val="none" w:sz="0" w:space="0" w:color="auto"/>
        <w:left w:val="none" w:sz="0" w:space="0" w:color="auto"/>
        <w:bottom w:val="none" w:sz="0" w:space="0" w:color="auto"/>
        <w:right w:val="none" w:sz="0" w:space="0" w:color="auto"/>
      </w:divBdr>
    </w:div>
    <w:div w:id="1804499547">
      <w:bodyDiv w:val="1"/>
      <w:marLeft w:val="0"/>
      <w:marRight w:val="0"/>
      <w:marTop w:val="0"/>
      <w:marBottom w:val="0"/>
      <w:divBdr>
        <w:top w:val="none" w:sz="0" w:space="0" w:color="auto"/>
        <w:left w:val="none" w:sz="0" w:space="0" w:color="auto"/>
        <w:bottom w:val="none" w:sz="0" w:space="0" w:color="auto"/>
        <w:right w:val="none" w:sz="0" w:space="0" w:color="auto"/>
      </w:divBdr>
    </w:div>
    <w:div w:id="1815368646">
      <w:bodyDiv w:val="1"/>
      <w:marLeft w:val="0"/>
      <w:marRight w:val="0"/>
      <w:marTop w:val="0"/>
      <w:marBottom w:val="0"/>
      <w:divBdr>
        <w:top w:val="none" w:sz="0" w:space="0" w:color="auto"/>
        <w:left w:val="none" w:sz="0" w:space="0" w:color="auto"/>
        <w:bottom w:val="none" w:sz="0" w:space="0" w:color="auto"/>
        <w:right w:val="none" w:sz="0" w:space="0" w:color="auto"/>
      </w:divBdr>
    </w:div>
    <w:div w:id="1824659463">
      <w:bodyDiv w:val="1"/>
      <w:marLeft w:val="0"/>
      <w:marRight w:val="0"/>
      <w:marTop w:val="0"/>
      <w:marBottom w:val="0"/>
      <w:divBdr>
        <w:top w:val="none" w:sz="0" w:space="0" w:color="auto"/>
        <w:left w:val="none" w:sz="0" w:space="0" w:color="auto"/>
        <w:bottom w:val="none" w:sz="0" w:space="0" w:color="auto"/>
        <w:right w:val="none" w:sz="0" w:space="0" w:color="auto"/>
      </w:divBdr>
    </w:div>
    <w:div w:id="1827742160">
      <w:bodyDiv w:val="1"/>
      <w:marLeft w:val="0"/>
      <w:marRight w:val="0"/>
      <w:marTop w:val="0"/>
      <w:marBottom w:val="0"/>
      <w:divBdr>
        <w:top w:val="none" w:sz="0" w:space="0" w:color="auto"/>
        <w:left w:val="none" w:sz="0" w:space="0" w:color="auto"/>
        <w:bottom w:val="none" w:sz="0" w:space="0" w:color="auto"/>
        <w:right w:val="none" w:sz="0" w:space="0" w:color="auto"/>
      </w:divBdr>
    </w:div>
    <w:div w:id="1843083993">
      <w:bodyDiv w:val="1"/>
      <w:marLeft w:val="0"/>
      <w:marRight w:val="0"/>
      <w:marTop w:val="0"/>
      <w:marBottom w:val="0"/>
      <w:divBdr>
        <w:top w:val="none" w:sz="0" w:space="0" w:color="auto"/>
        <w:left w:val="none" w:sz="0" w:space="0" w:color="auto"/>
        <w:bottom w:val="none" w:sz="0" w:space="0" w:color="auto"/>
        <w:right w:val="none" w:sz="0" w:space="0" w:color="auto"/>
      </w:divBdr>
    </w:div>
    <w:div w:id="1845708374">
      <w:bodyDiv w:val="1"/>
      <w:marLeft w:val="0"/>
      <w:marRight w:val="0"/>
      <w:marTop w:val="0"/>
      <w:marBottom w:val="0"/>
      <w:divBdr>
        <w:top w:val="none" w:sz="0" w:space="0" w:color="auto"/>
        <w:left w:val="none" w:sz="0" w:space="0" w:color="auto"/>
        <w:bottom w:val="none" w:sz="0" w:space="0" w:color="auto"/>
        <w:right w:val="none" w:sz="0" w:space="0" w:color="auto"/>
      </w:divBdr>
    </w:div>
    <w:div w:id="1848207362">
      <w:bodyDiv w:val="1"/>
      <w:marLeft w:val="0"/>
      <w:marRight w:val="0"/>
      <w:marTop w:val="0"/>
      <w:marBottom w:val="0"/>
      <w:divBdr>
        <w:top w:val="none" w:sz="0" w:space="0" w:color="auto"/>
        <w:left w:val="none" w:sz="0" w:space="0" w:color="auto"/>
        <w:bottom w:val="none" w:sz="0" w:space="0" w:color="auto"/>
        <w:right w:val="none" w:sz="0" w:space="0" w:color="auto"/>
      </w:divBdr>
    </w:div>
    <w:div w:id="1853256454">
      <w:bodyDiv w:val="1"/>
      <w:marLeft w:val="0"/>
      <w:marRight w:val="0"/>
      <w:marTop w:val="0"/>
      <w:marBottom w:val="0"/>
      <w:divBdr>
        <w:top w:val="none" w:sz="0" w:space="0" w:color="auto"/>
        <w:left w:val="none" w:sz="0" w:space="0" w:color="auto"/>
        <w:bottom w:val="none" w:sz="0" w:space="0" w:color="auto"/>
        <w:right w:val="none" w:sz="0" w:space="0" w:color="auto"/>
      </w:divBdr>
    </w:div>
    <w:div w:id="1863323658">
      <w:bodyDiv w:val="1"/>
      <w:marLeft w:val="0"/>
      <w:marRight w:val="0"/>
      <w:marTop w:val="0"/>
      <w:marBottom w:val="0"/>
      <w:divBdr>
        <w:top w:val="none" w:sz="0" w:space="0" w:color="auto"/>
        <w:left w:val="none" w:sz="0" w:space="0" w:color="auto"/>
        <w:bottom w:val="none" w:sz="0" w:space="0" w:color="auto"/>
        <w:right w:val="none" w:sz="0" w:space="0" w:color="auto"/>
      </w:divBdr>
    </w:div>
    <w:div w:id="1873686408">
      <w:bodyDiv w:val="1"/>
      <w:marLeft w:val="0"/>
      <w:marRight w:val="0"/>
      <w:marTop w:val="0"/>
      <w:marBottom w:val="0"/>
      <w:divBdr>
        <w:top w:val="none" w:sz="0" w:space="0" w:color="auto"/>
        <w:left w:val="none" w:sz="0" w:space="0" w:color="auto"/>
        <w:bottom w:val="none" w:sz="0" w:space="0" w:color="auto"/>
        <w:right w:val="none" w:sz="0" w:space="0" w:color="auto"/>
      </w:divBdr>
    </w:div>
    <w:div w:id="1877309333">
      <w:bodyDiv w:val="1"/>
      <w:marLeft w:val="0"/>
      <w:marRight w:val="0"/>
      <w:marTop w:val="0"/>
      <w:marBottom w:val="0"/>
      <w:divBdr>
        <w:top w:val="none" w:sz="0" w:space="0" w:color="auto"/>
        <w:left w:val="none" w:sz="0" w:space="0" w:color="auto"/>
        <w:bottom w:val="none" w:sz="0" w:space="0" w:color="auto"/>
        <w:right w:val="none" w:sz="0" w:space="0" w:color="auto"/>
      </w:divBdr>
    </w:div>
    <w:div w:id="1893617551">
      <w:bodyDiv w:val="1"/>
      <w:marLeft w:val="0"/>
      <w:marRight w:val="0"/>
      <w:marTop w:val="0"/>
      <w:marBottom w:val="0"/>
      <w:divBdr>
        <w:top w:val="none" w:sz="0" w:space="0" w:color="auto"/>
        <w:left w:val="none" w:sz="0" w:space="0" w:color="auto"/>
        <w:bottom w:val="none" w:sz="0" w:space="0" w:color="auto"/>
        <w:right w:val="none" w:sz="0" w:space="0" w:color="auto"/>
      </w:divBdr>
    </w:div>
    <w:div w:id="1898661237">
      <w:bodyDiv w:val="1"/>
      <w:marLeft w:val="0"/>
      <w:marRight w:val="0"/>
      <w:marTop w:val="0"/>
      <w:marBottom w:val="0"/>
      <w:divBdr>
        <w:top w:val="none" w:sz="0" w:space="0" w:color="auto"/>
        <w:left w:val="none" w:sz="0" w:space="0" w:color="auto"/>
        <w:bottom w:val="none" w:sz="0" w:space="0" w:color="auto"/>
        <w:right w:val="none" w:sz="0" w:space="0" w:color="auto"/>
      </w:divBdr>
    </w:div>
    <w:div w:id="1904365570">
      <w:bodyDiv w:val="1"/>
      <w:marLeft w:val="0"/>
      <w:marRight w:val="0"/>
      <w:marTop w:val="0"/>
      <w:marBottom w:val="0"/>
      <w:divBdr>
        <w:top w:val="none" w:sz="0" w:space="0" w:color="auto"/>
        <w:left w:val="none" w:sz="0" w:space="0" w:color="auto"/>
        <w:bottom w:val="none" w:sz="0" w:space="0" w:color="auto"/>
        <w:right w:val="none" w:sz="0" w:space="0" w:color="auto"/>
      </w:divBdr>
    </w:div>
    <w:div w:id="1908374086">
      <w:bodyDiv w:val="1"/>
      <w:marLeft w:val="0"/>
      <w:marRight w:val="0"/>
      <w:marTop w:val="0"/>
      <w:marBottom w:val="0"/>
      <w:divBdr>
        <w:top w:val="none" w:sz="0" w:space="0" w:color="auto"/>
        <w:left w:val="none" w:sz="0" w:space="0" w:color="auto"/>
        <w:bottom w:val="none" w:sz="0" w:space="0" w:color="auto"/>
        <w:right w:val="none" w:sz="0" w:space="0" w:color="auto"/>
      </w:divBdr>
    </w:div>
    <w:div w:id="1973512662">
      <w:bodyDiv w:val="1"/>
      <w:marLeft w:val="0"/>
      <w:marRight w:val="0"/>
      <w:marTop w:val="0"/>
      <w:marBottom w:val="0"/>
      <w:divBdr>
        <w:top w:val="none" w:sz="0" w:space="0" w:color="auto"/>
        <w:left w:val="none" w:sz="0" w:space="0" w:color="auto"/>
        <w:bottom w:val="none" w:sz="0" w:space="0" w:color="auto"/>
        <w:right w:val="none" w:sz="0" w:space="0" w:color="auto"/>
      </w:divBdr>
      <w:divsChild>
        <w:div w:id="1507209536">
          <w:marLeft w:val="0"/>
          <w:marRight w:val="0"/>
          <w:marTop w:val="0"/>
          <w:marBottom w:val="0"/>
          <w:divBdr>
            <w:top w:val="none" w:sz="0" w:space="0" w:color="auto"/>
            <w:left w:val="none" w:sz="0" w:space="0" w:color="auto"/>
            <w:bottom w:val="none" w:sz="0" w:space="0" w:color="auto"/>
            <w:right w:val="none" w:sz="0" w:space="0" w:color="auto"/>
          </w:divBdr>
          <w:divsChild>
            <w:div w:id="1375349742">
              <w:marLeft w:val="0"/>
              <w:marRight w:val="0"/>
              <w:marTop w:val="0"/>
              <w:marBottom w:val="0"/>
              <w:divBdr>
                <w:top w:val="none" w:sz="0" w:space="0" w:color="auto"/>
                <w:left w:val="none" w:sz="0" w:space="0" w:color="auto"/>
                <w:bottom w:val="none" w:sz="0" w:space="0" w:color="auto"/>
                <w:right w:val="none" w:sz="0" w:space="0" w:color="auto"/>
              </w:divBdr>
              <w:divsChild>
                <w:div w:id="274093801">
                  <w:marLeft w:val="15"/>
                  <w:marRight w:val="15"/>
                  <w:marTop w:val="15"/>
                  <w:marBottom w:val="15"/>
                  <w:divBdr>
                    <w:top w:val="single" w:sz="6" w:space="1" w:color="AEDCFE"/>
                    <w:left w:val="single" w:sz="6" w:space="1" w:color="AEDCFE"/>
                    <w:bottom w:val="single" w:sz="6" w:space="1" w:color="AEDCFE"/>
                    <w:right w:val="single" w:sz="6" w:space="1" w:color="AEDCFE"/>
                  </w:divBdr>
                </w:div>
              </w:divsChild>
            </w:div>
          </w:divsChild>
        </w:div>
      </w:divsChild>
    </w:div>
    <w:div w:id="1975407437">
      <w:bodyDiv w:val="1"/>
      <w:marLeft w:val="0"/>
      <w:marRight w:val="0"/>
      <w:marTop w:val="0"/>
      <w:marBottom w:val="0"/>
      <w:divBdr>
        <w:top w:val="none" w:sz="0" w:space="0" w:color="auto"/>
        <w:left w:val="none" w:sz="0" w:space="0" w:color="auto"/>
        <w:bottom w:val="none" w:sz="0" w:space="0" w:color="auto"/>
        <w:right w:val="none" w:sz="0" w:space="0" w:color="auto"/>
      </w:divBdr>
    </w:div>
    <w:div w:id="1989816734">
      <w:bodyDiv w:val="1"/>
      <w:marLeft w:val="0"/>
      <w:marRight w:val="0"/>
      <w:marTop w:val="0"/>
      <w:marBottom w:val="0"/>
      <w:divBdr>
        <w:top w:val="none" w:sz="0" w:space="0" w:color="auto"/>
        <w:left w:val="none" w:sz="0" w:space="0" w:color="auto"/>
        <w:bottom w:val="none" w:sz="0" w:space="0" w:color="auto"/>
        <w:right w:val="none" w:sz="0" w:space="0" w:color="auto"/>
      </w:divBdr>
    </w:div>
    <w:div w:id="1994750854">
      <w:bodyDiv w:val="1"/>
      <w:marLeft w:val="0"/>
      <w:marRight w:val="0"/>
      <w:marTop w:val="0"/>
      <w:marBottom w:val="0"/>
      <w:divBdr>
        <w:top w:val="none" w:sz="0" w:space="0" w:color="auto"/>
        <w:left w:val="none" w:sz="0" w:space="0" w:color="auto"/>
        <w:bottom w:val="none" w:sz="0" w:space="0" w:color="auto"/>
        <w:right w:val="none" w:sz="0" w:space="0" w:color="auto"/>
      </w:divBdr>
    </w:div>
    <w:div w:id="2045641655">
      <w:bodyDiv w:val="1"/>
      <w:marLeft w:val="0"/>
      <w:marRight w:val="0"/>
      <w:marTop w:val="0"/>
      <w:marBottom w:val="0"/>
      <w:divBdr>
        <w:top w:val="none" w:sz="0" w:space="0" w:color="auto"/>
        <w:left w:val="none" w:sz="0" w:space="0" w:color="auto"/>
        <w:bottom w:val="none" w:sz="0" w:space="0" w:color="auto"/>
        <w:right w:val="none" w:sz="0" w:space="0" w:color="auto"/>
      </w:divBdr>
    </w:div>
    <w:div w:id="2070417027">
      <w:bodyDiv w:val="1"/>
      <w:marLeft w:val="0"/>
      <w:marRight w:val="0"/>
      <w:marTop w:val="0"/>
      <w:marBottom w:val="0"/>
      <w:divBdr>
        <w:top w:val="none" w:sz="0" w:space="0" w:color="auto"/>
        <w:left w:val="none" w:sz="0" w:space="0" w:color="auto"/>
        <w:bottom w:val="none" w:sz="0" w:space="0" w:color="auto"/>
        <w:right w:val="none" w:sz="0" w:space="0" w:color="auto"/>
      </w:divBdr>
    </w:div>
    <w:div w:id="2073384905">
      <w:bodyDiv w:val="1"/>
      <w:marLeft w:val="0"/>
      <w:marRight w:val="0"/>
      <w:marTop w:val="0"/>
      <w:marBottom w:val="0"/>
      <w:divBdr>
        <w:top w:val="none" w:sz="0" w:space="0" w:color="auto"/>
        <w:left w:val="none" w:sz="0" w:space="0" w:color="auto"/>
        <w:bottom w:val="none" w:sz="0" w:space="0" w:color="auto"/>
        <w:right w:val="none" w:sz="0" w:space="0" w:color="auto"/>
      </w:divBdr>
    </w:div>
    <w:div w:id="2077164942">
      <w:bodyDiv w:val="1"/>
      <w:marLeft w:val="0"/>
      <w:marRight w:val="0"/>
      <w:marTop w:val="0"/>
      <w:marBottom w:val="0"/>
      <w:divBdr>
        <w:top w:val="none" w:sz="0" w:space="0" w:color="auto"/>
        <w:left w:val="none" w:sz="0" w:space="0" w:color="auto"/>
        <w:bottom w:val="none" w:sz="0" w:space="0" w:color="auto"/>
        <w:right w:val="none" w:sz="0" w:space="0" w:color="auto"/>
      </w:divBdr>
    </w:div>
    <w:div w:id="2079286712">
      <w:bodyDiv w:val="1"/>
      <w:marLeft w:val="0"/>
      <w:marRight w:val="0"/>
      <w:marTop w:val="0"/>
      <w:marBottom w:val="0"/>
      <w:divBdr>
        <w:top w:val="none" w:sz="0" w:space="0" w:color="auto"/>
        <w:left w:val="none" w:sz="0" w:space="0" w:color="auto"/>
        <w:bottom w:val="none" w:sz="0" w:space="0" w:color="auto"/>
        <w:right w:val="none" w:sz="0" w:space="0" w:color="auto"/>
      </w:divBdr>
    </w:div>
    <w:div w:id="2091656557">
      <w:bodyDiv w:val="1"/>
      <w:marLeft w:val="0"/>
      <w:marRight w:val="0"/>
      <w:marTop w:val="0"/>
      <w:marBottom w:val="0"/>
      <w:divBdr>
        <w:top w:val="none" w:sz="0" w:space="0" w:color="auto"/>
        <w:left w:val="none" w:sz="0" w:space="0" w:color="auto"/>
        <w:bottom w:val="none" w:sz="0" w:space="0" w:color="auto"/>
        <w:right w:val="none" w:sz="0" w:space="0" w:color="auto"/>
      </w:divBdr>
      <w:divsChild>
        <w:div w:id="2088570440">
          <w:marLeft w:val="0"/>
          <w:marRight w:val="0"/>
          <w:marTop w:val="45"/>
          <w:marBottom w:val="0"/>
          <w:divBdr>
            <w:top w:val="none" w:sz="0" w:space="0" w:color="auto"/>
            <w:left w:val="none" w:sz="0" w:space="0" w:color="auto"/>
            <w:bottom w:val="none" w:sz="0" w:space="0" w:color="auto"/>
            <w:right w:val="none" w:sz="0" w:space="0" w:color="auto"/>
          </w:divBdr>
          <w:divsChild>
            <w:div w:id="510334597">
              <w:marLeft w:val="0"/>
              <w:marRight w:val="0"/>
              <w:marTop w:val="0"/>
              <w:marBottom w:val="0"/>
              <w:divBdr>
                <w:top w:val="none" w:sz="0" w:space="0" w:color="auto"/>
                <w:left w:val="single" w:sz="6" w:space="0" w:color="CCCCCC"/>
                <w:bottom w:val="none" w:sz="0" w:space="0" w:color="auto"/>
                <w:right w:val="single" w:sz="6" w:space="0" w:color="CCCCCC"/>
              </w:divBdr>
            </w:div>
          </w:divsChild>
        </w:div>
      </w:divsChild>
    </w:div>
    <w:div w:id="2099398646">
      <w:bodyDiv w:val="1"/>
      <w:marLeft w:val="0"/>
      <w:marRight w:val="0"/>
      <w:marTop w:val="0"/>
      <w:marBottom w:val="0"/>
      <w:divBdr>
        <w:top w:val="none" w:sz="0" w:space="0" w:color="auto"/>
        <w:left w:val="none" w:sz="0" w:space="0" w:color="auto"/>
        <w:bottom w:val="none" w:sz="0" w:space="0" w:color="auto"/>
        <w:right w:val="none" w:sz="0" w:space="0" w:color="auto"/>
      </w:divBdr>
    </w:div>
    <w:div w:id="2115055846">
      <w:bodyDiv w:val="1"/>
      <w:marLeft w:val="0"/>
      <w:marRight w:val="0"/>
      <w:marTop w:val="0"/>
      <w:marBottom w:val="0"/>
      <w:divBdr>
        <w:top w:val="none" w:sz="0" w:space="0" w:color="auto"/>
        <w:left w:val="none" w:sz="0" w:space="0" w:color="auto"/>
        <w:bottom w:val="none" w:sz="0" w:space="0" w:color="auto"/>
        <w:right w:val="none" w:sz="0" w:space="0" w:color="auto"/>
      </w:divBdr>
    </w:div>
    <w:div w:id="2124306628">
      <w:bodyDiv w:val="1"/>
      <w:marLeft w:val="0"/>
      <w:marRight w:val="0"/>
      <w:marTop w:val="0"/>
      <w:marBottom w:val="0"/>
      <w:divBdr>
        <w:top w:val="none" w:sz="0" w:space="0" w:color="auto"/>
        <w:left w:val="none" w:sz="0" w:space="0" w:color="auto"/>
        <w:bottom w:val="none" w:sz="0" w:space="0" w:color="auto"/>
        <w:right w:val="none" w:sz="0" w:space="0" w:color="auto"/>
      </w:divBdr>
    </w:div>
    <w:div w:id="2127112249">
      <w:bodyDiv w:val="1"/>
      <w:marLeft w:val="0"/>
      <w:marRight w:val="0"/>
      <w:marTop w:val="0"/>
      <w:marBottom w:val="0"/>
      <w:divBdr>
        <w:top w:val="none" w:sz="0" w:space="0" w:color="auto"/>
        <w:left w:val="none" w:sz="0" w:space="0" w:color="auto"/>
        <w:bottom w:val="none" w:sz="0" w:space="0" w:color="auto"/>
        <w:right w:val="none" w:sz="0" w:space="0" w:color="auto"/>
      </w:divBdr>
    </w:div>
    <w:div w:id="2132936374">
      <w:bodyDiv w:val="1"/>
      <w:marLeft w:val="0"/>
      <w:marRight w:val="0"/>
      <w:marTop w:val="0"/>
      <w:marBottom w:val="0"/>
      <w:divBdr>
        <w:top w:val="none" w:sz="0" w:space="0" w:color="auto"/>
        <w:left w:val="none" w:sz="0" w:space="0" w:color="auto"/>
        <w:bottom w:val="none" w:sz="0" w:space="0" w:color="auto"/>
        <w:right w:val="none" w:sz="0" w:space="0" w:color="auto"/>
      </w:divBdr>
    </w:div>
    <w:div w:id="213601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8337C-1B60-46D6-8B3F-19638207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26</Pages>
  <Words>3783</Words>
  <Characters>21565</Characters>
  <Application>Microsoft Office Word</Application>
  <DocSecurity>0</DocSecurity>
  <Lines>179</Lines>
  <Paragraphs>50</Paragraphs>
  <ScaleCrop>false</ScaleCrop>
  <Company>http:/sdwm.org</Company>
  <LinksUpToDate>false</LinksUpToDate>
  <CharactersWithSpaces>25298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XXXX项目-系统用例</dc:title>
  <dc:creator>luoliang</dc:creator>
  <cp:lastModifiedBy>段道景</cp:lastModifiedBy>
  <cp:revision>111</cp:revision>
  <cp:lastPrinted>2014-09-04T10:12:00Z</cp:lastPrinted>
  <dcterms:created xsi:type="dcterms:W3CDTF">2017-02-10T07:17:00Z</dcterms:created>
  <dcterms:modified xsi:type="dcterms:W3CDTF">2017-02-20T03:20:00Z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V1.0</vt:lpwstr>
  </property>
  <property fmtid="{D5CDD505-2E9C-101B-9397-08002B2CF9AE}" pid="3" name="项目名称">
    <vt:lpwstr>XXXX项目</vt:lpwstr>
  </property>
  <property fmtid="{D5CDD505-2E9C-101B-9397-08002B2CF9AE}" pid="4" name="文档类型">
    <vt:lpwstr>系统用例</vt:lpwstr>
  </property>
</Properties>
</file>